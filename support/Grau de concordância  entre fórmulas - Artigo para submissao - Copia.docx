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FCC2" w14:textId="00B88830" w:rsidR="00B236A7" w:rsidRPr="00317AEE" w:rsidRDefault="00B236A7" w:rsidP="00B236A7">
      <w:pPr>
        <w:jc w:val="center"/>
        <w:rPr>
          <w:rFonts w:ascii="Times New Roman" w:hAnsi="Times New Roman" w:cs="Times New Roman"/>
          <w:b/>
          <w:bCs/>
          <w:sz w:val="24"/>
          <w:szCs w:val="24"/>
        </w:rPr>
      </w:pPr>
      <w:r w:rsidRPr="00317AEE">
        <w:rPr>
          <w:rFonts w:ascii="Times New Roman" w:hAnsi="Times New Roman" w:cs="Times New Roman"/>
          <w:b/>
          <w:bCs/>
          <w:sz w:val="24"/>
          <w:szCs w:val="24"/>
        </w:rPr>
        <w:t xml:space="preserve">GRAU DE CONCORDÂNCIA ENTRE O </w:t>
      </w:r>
      <w:r w:rsidRPr="00317AEE">
        <w:rPr>
          <w:rFonts w:ascii="Times New Roman" w:hAnsi="Times New Roman" w:cs="Times New Roman"/>
          <w:b/>
          <w:bCs/>
          <w:i/>
          <w:iCs/>
          <w:sz w:val="24"/>
          <w:szCs w:val="24"/>
        </w:rPr>
        <w:t>CLEARANCE</w:t>
      </w:r>
      <w:r w:rsidRPr="00317AEE">
        <w:rPr>
          <w:rFonts w:ascii="Times New Roman" w:hAnsi="Times New Roman" w:cs="Times New Roman"/>
          <w:b/>
          <w:bCs/>
          <w:sz w:val="24"/>
          <w:szCs w:val="24"/>
        </w:rPr>
        <w:t xml:space="preserve"> DE CREATININA </w:t>
      </w:r>
      <w:r w:rsidR="00D12DEE">
        <w:rPr>
          <w:rFonts w:ascii="Times New Roman" w:hAnsi="Times New Roman" w:cs="Times New Roman"/>
          <w:b/>
          <w:bCs/>
          <w:sz w:val="24"/>
          <w:szCs w:val="24"/>
        </w:rPr>
        <w:t>EM</w:t>
      </w:r>
      <w:r w:rsidRPr="00317AEE">
        <w:rPr>
          <w:rFonts w:ascii="Times New Roman" w:hAnsi="Times New Roman" w:cs="Times New Roman"/>
          <w:b/>
          <w:bCs/>
          <w:sz w:val="24"/>
          <w:szCs w:val="24"/>
        </w:rPr>
        <w:t xml:space="preserve"> URIN</w:t>
      </w:r>
      <w:r w:rsidR="00D12DEE">
        <w:rPr>
          <w:rFonts w:ascii="Times New Roman" w:hAnsi="Times New Roman" w:cs="Times New Roman"/>
          <w:b/>
          <w:bCs/>
          <w:sz w:val="24"/>
          <w:szCs w:val="24"/>
        </w:rPr>
        <w:t>A</w:t>
      </w:r>
      <w:r w:rsidRPr="00317AEE">
        <w:rPr>
          <w:rFonts w:ascii="Times New Roman" w:hAnsi="Times New Roman" w:cs="Times New Roman"/>
          <w:b/>
          <w:bCs/>
          <w:sz w:val="24"/>
          <w:szCs w:val="24"/>
        </w:rPr>
        <w:t xml:space="preserve"> DE 24h E AS EQUAÇÕES CKD-EPI E MDRD</w:t>
      </w:r>
      <w:r>
        <w:rPr>
          <w:rFonts w:ascii="Times New Roman" w:hAnsi="Times New Roman" w:cs="Times New Roman"/>
          <w:b/>
          <w:bCs/>
          <w:sz w:val="24"/>
          <w:szCs w:val="24"/>
        </w:rPr>
        <w:t>-4</w:t>
      </w:r>
      <w:r w:rsidR="00D12DEE">
        <w:rPr>
          <w:rFonts w:ascii="Times New Roman" w:hAnsi="Times New Roman" w:cs="Times New Roman"/>
          <w:b/>
          <w:bCs/>
          <w:sz w:val="24"/>
          <w:szCs w:val="24"/>
        </w:rPr>
        <w:t xml:space="preserve"> COM E SEM AJUSTE PARA RAÇA/COR</w:t>
      </w:r>
    </w:p>
    <w:p w14:paraId="1A239DC8" w14:textId="002A827D" w:rsidR="00B236A7" w:rsidRPr="00344205" w:rsidRDefault="00B236A7" w:rsidP="005A448F">
      <w:pPr>
        <w:jc w:val="center"/>
        <w:rPr>
          <w:rFonts w:ascii="Times New Roman" w:hAnsi="Times New Roman" w:cs="Times New Roman"/>
          <w:i/>
          <w:iCs/>
          <w:sz w:val="24"/>
          <w:szCs w:val="24"/>
          <w:lang w:val="en-US"/>
        </w:rPr>
      </w:pPr>
      <w:r w:rsidRPr="004F066C">
        <w:rPr>
          <w:sz w:val="24"/>
          <w:szCs w:val="24"/>
          <w:rPrChange w:id="0" w:author="Andre Lima" w:date="2021-08-19T12:26:00Z">
            <w:rPr>
              <w:sz w:val="24"/>
              <w:szCs w:val="24"/>
              <w:lang w:val="en-US"/>
            </w:rPr>
          </w:rPrChange>
        </w:rPr>
        <w:t xml:space="preserve"> </w:t>
      </w:r>
      <w:r w:rsidR="001F5617" w:rsidRPr="00344205">
        <w:rPr>
          <w:rFonts w:ascii="Times New Roman" w:hAnsi="Times New Roman" w:cs="Times New Roman"/>
          <w:i/>
          <w:iCs/>
          <w:sz w:val="24"/>
          <w:szCs w:val="24"/>
          <w:lang w:val="en-US"/>
        </w:rPr>
        <w:t xml:space="preserve">DEGREE OF AGREEMENT BETWEEN CREATININE CLEARANCE </w:t>
      </w:r>
      <w:r w:rsidR="002B642F">
        <w:rPr>
          <w:rFonts w:ascii="Times New Roman" w:hAnsi="Times New Roman" w:cs="Times New Roman"/>
          <w:i/>
          <w:iCs/>
          <w:sz w:val="24"/>
          <w:szCs w:val="24"/>
          <w:lang w:val="en-US"/>
        </w:rPr>
        <w:t>IN</w:t>
      </w:r>
      <w:r w:rsidR="001F5617" w:rsidRPr="00344205">
        <w:rPr>
          <w:rFonts w:ascii="Times New Roman" w:hAnsi="Times New Roman" w:cs="Times New Roman"/>
          <w:i/>
          <w:iCs/>
          <w:sz w:val="24"/>
          <w:szCs w:val="24"/>
          <w:lang w:val="en-US"/>
        </w:rPr>
        <w:t xml:space="preserve"> 24-h URIN AND CKD-EPI AND MDRD-4 EQUATIONS </w:t>
      </w:r>
      <w:r w:rsidR="002B642F">
        <w:rPr>
          <w:rFonts w:ascii="Times New Roman" w:hAnsi="Times New Roman" w:cs="Times New Roman"/>
          <w:i/>
          <w:iCs/>
          <w:sz w:val="24"/>
          <w:szCs w:val="24"/>
          <w:lang w:val="en-US"/>
        </w:rPr>
        <w:t>WITH AND WITHOUT ADJUSTMENT TO BLACK RACE</w:t>
      </w:r>
    </w:p>
    <w:p w14:paraId="6368CC82" w14:textId="77777777" w:rsidR="008E6C16" w:rsidRPr="00344205" w:rsidRDefault="008E6C16" w:rsidP="005A448F">
      <w:pPr>
        <w:jc w:val="center"/>
        <w:rPr>
          <w:rFonts w:ascii="Times New Roman" w:hAnsi="Times New Roman" w:cs="Times New Roman"/>
          <w:i/>
          <w:iCs/>
          <w:sz w:val="24"/>
          <w:szCs w:val="24"/>
          <w:lang w:val="en-US"/>
        </w:rPr>
      </w:pPr>
    </w:p>
    <w:p w14:paraId="467A82AC" w14:textId="520C9744" w:rsidR="00B236A7" w:rsidRDefault="00910687" w:rsidP="005A448F">
      <w:pPr>
        <w:jc w:val="center"/>
        <w:rPr>
          <w:rFonts w:ascii="Times New Roman" w:hAnsi="Times New Roman" w:cs="Times New Roman"/>
          <w:b/>
          <w:bCs/>
          <w:sz w:val="24"/>
          <w:szCs w:val="24"/>
        </w:rPr>
      </w:pPr>
      <w:r>
        <w:rPr>
          <w:rFonts w:ascii="Times New Roman" w:hAnsi="Times New Roman" w:cs="Times New Roman"/>
          <w:b/>
          <w:bCs/>
          <w:sz w:val="24"/>
          <w:szCs w:val="24"/>
        </w:rPr>
        <w:t>Autores</w:t>
      </w:r>
    </w:p>
    <w:p w14:paraId="64F3EC74" w14:textId="43481FB3" w:rsidR="005A1BE9" w:rsidRPr="00EA6DE8" w:rsidRDefault="005A1BE9" w:rsidP="00344205">
      <w:pPr>
        <w:spacing w:line="360" w:lineRule="auto"/>
        <w:jc w:val="center"/>
        <w:rPr>
          <w:rFonts w:ascii="Times New Roman" w:hAnsi="Times New Roman" w:cs="Times New Roman"/>
          <w:b/>
          <w:bCs/>
          <w:sz w:val="24"/>
          <w:szCs w:val="24"/>
        </w:rPr>
      </w:pPr>
      <w:r w:rsidRPr="00EA6DE8">
        <w:rPr>
          <w:rFonts w:ascii="Times New Roman" w:hAnsi="Times New Roman" w:cs="Times New Roman"/>
          <w:b/>
          <w:bCs/>
          <w:sz w:val="24"/>
          <w:szCs w:val="24"/>
        </w:rPr>
        <w:t>R</w:t>
      </w:r>
      <w:r w:rsidR="00344205">
        <w:rPr>
          <w:rFonts w:ascii="Times New Roman" w:hAnsi="Times New Roman" w:cs="Times New Roman"/>
          <w:b/>
          <w:bCs/>
          <w:sz w:val="24"/>
          <w:szCs w:val="24"/>
        </w:rPr>
        <w:t>ESUMO</w:t>
      </w:r>
    </w:p>
    <w:p w14:paraId="7CC31486" w14:textId="47DCF314" w:rsidR="0098281E" w:rsidRDefault="0098281E" w:rsidP="00A96CBA">
      <w:pPr>
        <w:spacing w:line="360" w:lineRule="auto"/>
        <w:jc w:val="both"/>
        <w:rPr>
          <w:rFonts w:ascii="Times New Roman" w:hAnsi="Times New Roman" w:cs="Times New Roman"/>
          <w:sz w:val="24"/>
          <w:szCs w:val="24"/>
        </w:rPr>
      </w:pPr>
      <w:r w:rsidRPr="00EA6DE8">
        <w:rPr>
          <w:rFonts w:ascii="Times New Roman" w:hAnsi="Times New Roman" w:cs="Times New Roman"/>
          <w:b/>
          <w:bCs/>
          <w:sz w:val="24"/>
          <w:szCs w:val="24"/>
        </w:rPr>
        <w:t>Introdução:</w:t>
      </w:r>
      <w:r>
        <w:rPr>
          <w:rFonts w:ascii="Calibri-Bold" w:hAnsi="Calibri-Bold" w:cs="Calibri-Bold"/>
          <w:b/>
          <w:bCs/>
          <w:sz w:val="16"/>
          <w:szCs w:val="16"/>
        </w:rPr>
        <w:t xml:space="preserve"> </w:t>
      </w:r>
      <w:r w:rsidR="00D820DD">
        <w:rPr>
          <w:rFonts w:ascii="Times New Roman" w:hAnsi="Times New Roman" w:cs="Times New Roman"/>
          <w:sz w:val="24"/>
          <w:szCs w:val="24"/>
        </w:rPr>
        <w:t xml:space="preserve">O indicador laboratorial </w:t>
      </w:r>
      <w:r w:rsidRPr="00317AEE">
        <w:rPr>
          <w:rFonts w:ascii="Times New Roman" w:hAnsi="Times New Roman" w:cs="Times New Roman"/>
          <w:sz w:val="24"/>
          <w:szCs w:val="24"/>
        </w:rPr>
        <w:t>mai</w:t>
      </w:r>
      <w:r w:rsidR="00D820DD">
        <w:rPr>
          <w:rFonts w:ascii="Times New Roman" w:hAnsi="Times New Roman" w:cs="Times New Roman"/>
          <w:sz w:val="24"/>
          <w:szCs w:val="24"/>
        </w:rPr>
        <w:t>s</w:t>
      </w:r>
      <w:r w:rsidRPr="00317AEE">
        <w:rPr>
          <w:rFonts w:ascii="Times New Roman" w:hAnsi="Times New Roman" w:cs="Times New Roman"/>
          <w:sz w:val="24"/>
          <w:szCs w:val="24"/>
        </w:rPr>
        <w:t xml:space="preserve"> importante </w:t>
      </w:r>
      <w:r w:rsidR="00BD66E2">
        <w:rPr>
          <w:rFonts w:ascii="Times New Roman" w:hAnsi="Times New Roman" w:cs="Times New Roman"/>
          <w:sz w:val="24"/>
          <w:szCs w:val="24"/>
        </w:rPr>
        <w:t>no diagnóstico da doença renal crônica</w:t>
      </w:r>
      <w:r w:rsidR="00D820DD">
        <w:rPr>
          <w:rFonts w:ascii="Times New Roman" w:hAnsi="Times New Roman" w:cs="Times New Roman"/>
          <w:sz w:val="24"/>
          <w:szCs w:val="24"/>
        </w:rPr>
        <w:t xml:space="preserve"> </w:t>
      </w:r>
      <w:r w:rsidR="00BD66E2">
        <w:rPr>
          <w:rFonts w:ascii="Times New Roman" w:hAnsi="Times New Roman" w:cs="Times New Roman"/>
          <w:sz w:val="24"/>
          <w:szCs w:val="24"/>
        </w:rPr>
        <w:t>(</w:t>
      </w:r>
      <w:r w:rsidR="00D820DD">
        <w:rPr>
          <w:rFonts w:ascii="Times New Roman" w:hAnsi="Times New Roman" w:cs="Times New Roman"/>
          <w:sz w:val="24"/>
          <w:szCs w:val="24"/>
        </w:rPr>
        <w:t>DRC</w:t>
      </w:r>
      <w:r w:rsidR="00BD66E2">
        <w:rPr>
          <w:rFonts w:ascii="Times New Roman" w:hAnsi="Times New Roman" w:cs="Times New Roman"/>
          <w:sz w:val="24"/>
          <w:szCs w:val="24"/>
        </w:rPr>
        <w:t>)</w:t>
      </w:r>
      <w:r w:rsidR="00D820DD">
        <w:rPr>
          <w:rFonts w:ascii="Times New Roman" w:hAnsi="Times New Roman" w:cs="Times New Roman"/>
          <w:sz w:val="24"/>
          <w:szCs w:val="24"/>
        </w:rPr>
        <w:t xml:space="preserve"> é a</w:t>
      </w:r>
      <w:r w:rsidR="001F5927">
        <w:rPr>
          <w:rFonts w:ascii="Times New Roman" w:hAnsi="Times New Roman" w:cs="Times New Roman"/>
          <w:sz w:val="24"/>
          <w:szCs w:val="24"/>
        </w:rPr>
        <w:t xml:space="preserve"> </w:t>
      </w:r>
      <w:r w:rsidR="00BD66E2">
        <w:rPr>
          <w:rFonts w:ascii="Times New Roman" w:hAnsi="Times New Roman" w:cs="Times New Roman"/>
          <w:sz w:val="24"/>
          <w:szCs w:val="24"/>
        </w:rPr>
        <w:t>taxa de filtração glomerular</w:t>
      </w:r>
      <w:r w:rsidR="00D820DD">
        <w:rPr>
          <w:rFonts w:ascii="Times New Roman" w:hAnsi="Times New Roman" w:cs="Times New Roman"/>
          <w:sz w:val="24"/>
          <w:szCs w:val="24"/>
        </w:rPr>
        <w:t xml:space="preserve"> </w:t>
      </w:r>
      <w:r w:rsidR="00BD66E2">
        <w:rPr>
          <w:rFonts w:ascii="Times New Roman" w:hAnsi="Times New Roman" w:cs="Times New Roman"/>
          <w:sz w:val="24"/>
          <w:szCs w:val="24"/>
        </w:rPr>
        <w:t>(</w:t>
      </w:r>
      <w:r w:rsidR="00D820DD">
        <w:rPr>
          <w:rFonts w:ascii="Times New Roman" w:hAnsi="Times New Roman" w:cs="Times New Roman"/>
          <w:sz w:val="24"/>
          <w:szCs w:val="24"/>
        </w:rPr>
        <w:t>TFG</w:t>
      </w:r>
      <w:r w:rsidR="00BD66E2">
        <w:rPr>
          <w:rFonts w:ascii="Times New Roman" w:hAnsi="Times New Roman" w:cs="Times New Roman"/>
          <w:sz w:val="24"/>
          <w:szCs w:val="24"/>
        </w:rPr>
        <w:t>)</w:t>
      </w:r>
      <w:r w:rsidR="00576108">
        <w:rPr>
          <w:rFonts w:ascii="Times New Roman" w:hAnsi="Times New Roman" w:cs="Times New Roman"/>
          <w:sz w:val="24"/>
          <w:szCs w:val="24"/>
        </w:rPr>
        <w:t>, cuja medida pelo</w:t>
      </w:r>
      <w:r w:rsidR="00BD66E2">
        <w:rPr>
          <w:rFonts w:ascii="Times New Roman" w:hAnsi="Times New Roman" w:cs="Times New Roman"/>
          <w:sz w:val="24"/>
          <w:szCs w:val="24"/>
        </w:rPr>
        <w:t xml:space="preserve"> </w:t>
      </w:r>
      <w:proofErr w:type="spellStart"/>
      <w:r w:rsidR="00BD66E2" w:rsidRPr="00680FA7">
        <w:rPr>
          <w:rFonts w:ascii="Times New Roman" w:hAnsi="Times New Roman" w:cs="Times New Roman"/>
          <w:i/>
          <w:iCs/>
          <w:sz w:val="24"/>
          <w:szCs w:val="24"/>
        </w:rPr>
        <w:t>clearance</w:t>
      </w:r>
      <w:proofErr w:type="spellEnd"/>
      <w:r w:rsidR="00BD66E2">
        <w:rPr>
          <w:rFonts w:ascii="Times New Roman" w:hAnsi="Times New Roman" w:cs="Times New Roman"/>
          <w:sz w:val="24"/>
          <w:szCs w:val="24"/>
        </w:rPr>
        <w:t xml:space="preserve"> d</w:t>
      </w:r>
      <w:r w:rsidR="00B84DBD">
        <w:rPr>
          <w:rFonts w:ascii="Times New Roman" w:hAnsi="Times New Roman" w:cs="Times New Roman"/>
          <w:sz w:val="24"/>
          <w:szCs w:val="24"/>
        </w:rPr>
        <w:t>e</w:t>
      </w:r>
      <w:r w:rsidR="00BD66E2">
        <w:rPr>
          <w:rFonts w:ascii="Times New Roman" w:hAnsi="Times New Roman" w:cs="Times New Roman"/>
          <w:sz w:val="24"/>
          <w:szCs w:val="24"/>
        </w:rPr>
        <w:t xml:space="preserve"> creatinina </w:t>
      </w:r>
      <w:r w:rsidR="00E9552D">
        <w:rPr>
          <w:rFonts w:ascii="Times New Roman" w:hAnsi="Times New Roman" w:cs="Times New Roman"/>
          <w:sz w:val="24"/>
          <w:szCs w:val="24"/>
        </w:rPr>
        <w:t>(</w:t>
      </w:r>
      <w:proofErr w:type="spellStart"/>
      <w:r w:rsidR="00E9552D">
        <w:rPr>
          <w:rFonts w:ascii="Times New Roman" w:hAnsi="Times New Roman" w:cs="Times New Roman"/>
          <w:sz w:val="24"/>
          <w:szCs w:val="24"/>
        </w:rPr>
        <w:t>ClCreat</w:t>
      </w:r>
      <w:proofErr w:type="spellEnd"/>
      <w:r w:rsidR="00E9552D">
        <w:rPr>
          <w:rFonts w:ascii="Times New Roman" w:hAnsi="Times New Roman" w:cs="Times New Roman"/>
          <w:sz w:val="24"/>
          <w:szCs w:val="24"/>
        </w:rPr>
        <w:t xml:space="preserve">) </w:t>
      </w:r>
      <w:r w:rsidR="006948D4">
        <w:rPr>
          <w:rFonts w:ascii="Times New Roman" w:hAnsi="Times New Roman" w:cs="Times New Roman"/>
          <w:sz w:val="24"/>
          <w:szCs w:val="24"/>
        </w:rPr>
        <w:t xml:space="preserve"> </w:t>
      </w:r>
      <w:r w:rsidR="00354E10">
        <w:rPr>
          <w:rFonts w:ascii="Times New Roman" w:hAnsi="Times New Roman" w:cs="Times New Roman"/>
          <w:sz w:val="24"/>
          <w:szCs w:val="24"/>
        </w:rPr>
        <w:t>envolve a</w:t>
      </w:r>
      <w:r w:rsidR="00576108">
        <w:rPr>
          <w:rFonts w:ascii="Times New Roman" w:hAnsi="Times New Roman" w:cs="Times New Roman"/>
          <w:sz w:val="24"/>
          <w:szCs w:val="24"/>
        </w:rPr>
        <w:t xml:space="preserve"> </w:t>
      </w:r>
      <w:r w:rsidR="00BD66E2">
        <w:rPr>
          <w:rFonts w:ascii="Times New Roman" w:hAnsi="Times New Roman" w:cs="Times New Roman"/>
          <w:sz w:val="24"/>
          <w:szCs w:val="24"/>
        </w:rPr>
        <w:t>coleta urinári</w:t>
      </w:r>
      <w:r w:rsidR="00354E10">
        <w:rPr>
          <w:rFonts w:ascii="Times New Roman" w:hAnsi="Times New Roman" w:cs="Times New Roman"/>
          <w:sz w:val="24"/>
          <w:szCs w:val="24"/>
        </w:rPr>
        <w:t>a de 24h</w:t>
      </w:r>
      <w:r w:rsidR="00ED0002">
        <w:rPr>
          <w:rFonts w:ascii="Times New Roman" w:hAnsi="Times New Roman" w:cs="Times New Roman"/>
          <w:sz w:val="24"/>
          <w:szCs w:val="24"/>
        </w:rPr>
        <w:t>,</w:t>
      </w:r>
      <w:r w:rsidR="00576108">
        <w:rPr>
          <w:rFonts w:ascii="Times New Roman" w:hAnsi="Times New Roman" w:cs="Times New Roman"/>
          <w:sz w:val="24"/>
          <w:szCs w:val="24"/>
        </w:rPr>
        <w:t xml:space="preserve"> </w:t>
      </w:r>
      <w:r w:rsidR="00ED0002">
        <w:rPr>
          <w:rFonts w:ascii="Times New Roman" w:hAnsi="Times New Roman" w:cs="Times New Roman"/>
          <w:sz w:val="24"/>
          <w:szCs w:val="24"/>
        </w:rPr>
        <w:t>ao passo que</w:t>
      </w:r>
      <w:r w:rsidR="00576108">
        <w:rPr>
          <w:rFonts w:ascii="Times New Roman" w:hAnsi="Times New Roman" w:cs="Times New Roman"/>
          <w:sz w:val="24"/>
          <w:szCs w:val="24"/>
        </w:rPr>
        <w:t xml:space="preserve"> </w:t>
      </w:r>
      <w:r w:rsidR="007F3254">
        <w:rPr>
          <w:rFonts w:ascii="Times New Roman" w:hAnsi="Times New Roman" w:cs="Times New Roman"/>
          <w:sz w:val="24"/>
          <w:szCs w:val="24"/>
        </w:rPr>
        <w:t xml:space="preserve"> sua estimativa</w:t>
      </w:r>
      <w:r w:rsidR="00576108">
        <w:rPr>
          <w:rFonts w:ascii="Times New Roman" w:hAnsi="Times New Roman" w:cs="Times New Roman"/>
          <w:sz w:val="24"/>
          <w:szCs w:val="24"/>
        </w:rPr>
        <w:t xml:space="preserve"> </w:t>
      </w:r>
      <w:r w:rsidR="00E934C1">
        <w:rPr>
          <w:rFonts w:ascii="Times New Roman" w:hAnsi="Times New Roman" w:cs="Times New Roman"/>
          <w:sz w:val="24"/>
          <w:szCs w:val="24"/>
        </w:rPr>
        <w:t>via creatinina séri</w:t>
      </w:r>
      <w:r w:rsidR="00344205">
        <w:rPr>
          <w:rFonts w:ascii="Times New Roman" w:hAnsi="Times New Roman" w:cs="Times New Roman"/>
          <w:sz w:val="24"/>
          <w:szCs w:val="24"/>
        </w:rPr>
        <w:t>c</w:t>
      </w:r>
      <w:r w:rsidR="00E934C1">
        <w:rPr>
          <w:rFonts w:ascii="Times New Roman" w:hAnsi="Times New Roman" w:cs="Times New Roman"/>
          <w:sz w:val="24"/>
          <w:szCs w:val="24"/>
        </w:rPr>
        <w:t>a</w:t>
      </w:r>
      <w:r w:rsidR="00BD66E2">
        <w:rPr>
          <w:rFonts w:ascii="Times New Roman" w:hAnsi="Times New Roman" w:cs="Times New Roman"/>
          <w:sz w:val="24"/>
          <w:szCs w:val="24"/>
        </w:rPr>
        <w:t xml:space="preserve"> </w:t>
      </w:r>
      <w:r w:rsidR="002E15FB">
        <w:rPr>
          <w:rFonts w:ascii="Times New Roman" w:hAnsi="Times New Roman" w:cs="Times New Roman"/>
          <w:sz w:val="24"/>
          <w:szCs w:val="24"/>
        </w:rPr>
        <w:t>por meio</w:t>
      </w:r>
      <w:r w:rsidR="00BD66E2">
        <w:rPr>
          <w:rFonts w:ascii="Times New Roman" w:hAnsi="Times New Roman" w:cs="Times New Roman"/>
          <w:sz w:val="24"/>
          <w:szCs w:val="24"/>
        </w:rPr>
        <w:t xml:space="preserve"> de equações</w:t>
      </w:r>
      <w:r w:rsidR="00576108">
        <w:rPr>
          <w:rFonts w:ascii="Times New Roman" w:hAnsi="Times New Roman" w:cs="Times New Roman"/>
          <w:sz w:val="24"/>
          <w:szCs w:val="24"/>
        </w:rPr>
        <w:t xml:space="preserve"> é bem mais acessível</w:t>
      </w:r>
      <w:r w:rsidR="00010648">
        <w:rPr>
          <w:rFonts w:ascii="Times New Roman" w:hAnsi="Times New Roman" w:cs="Times New Roman"/>
          <w:sz w:val="24"/>
          <w:szCs w:val="24"/>
        </w:rPr>
        <w:t>.</w:t>
      </w:r>
      <w:r w:rsidR="00D820DD">
        <w:rPr>
          <w:rFonts w:ascii="Times New Roman" w:hAnsi="Times New Roman" w:cs="Times New Roman"/>
          <w:sz w:val="24"/>
          <w:szCs w:val="24"/>
        </w:rPr>
        <w:t xml:space="preserve"> N</w:t>
      </w:r>
      <w:r w:rsidR="00BD66E2">
        <w:rPr>
          <w:rFonts w:ascii="Times New Roman" w:hAnsi="Times New Roman" w:cs="Times New Roman"/>
          <w:sz w:val="24"/>
          <w:szCs w:val="24"/>
        </w:rPr>
        <w:t>estas</w:t>
      </w:r>
      <w:r w:rsidR="00D820DD">
        <w:rPr>
          <w:rFonts w:ascii="Times New Roman" w:hAnsi="Times New Roman" w:cs="Times New Roman"/>
          <w:sz w:val="24"/>
          <w:szCs w:val="24"/>
        </w:rPr>
        <w:t xml:space="preserve"> equações, o ajuste </w:t>
      </w:r>
      <w:r w:rsidR="00574F31">
        <w:rPr>
          <w:rFonts w:ascii="Times New Roman" w:hAnsi="Times New Roman" w:cs="Times New Roman"/>
          <w:sz w:val="24"/>
          <w:szCs w:val="24"/>
        </w:rPr>
        <w:t>p</w:t>
      </w:r>
      <w:r w:rsidR="00A501CD">
        <w:rPr>
          <w:rFonts w:ascii="Times New Roman" w:hAnsi="Times New Roman" w:cs="Times New Roman"/>
          <w:sz w:val="24"/>
          <w:szCs w:val="24"/>
        </w:rPr>
        <w:t>or</w:t>
      </w:r>
      <w:r w:rsidR="00D820DD">
        <w:rPr>
          <w:rFonts w:ascii="Times New Roman" w:hAnsi="Times New Roman" w:cs="Times New Roman"/>
          <w:sz w:val="24"/>
          <w:szCs w:val="24"/>
        </w:rPr>
        <w:t xml:space="preserve"> </w:t>
      </w:r>
      <w:r w:rsidR="00190615">
        <w:rPr>
          <w:rFonts w:ascii="Times New Roman" w:hAnsi="Times New Roman" w:cs="Times New Roman"/>
          <w:sz w:val="24"/>
          <w:szCs w:val="24"/>
        </w:rPr>
        <w:t>raça/cor</w:t>
      </w:r>
      <w:r w:rsidR="00D820DD">
        <w:rPr>
          <w:rFonts w:ascii="Times New Roman" w:hAnsi="Times New Roman" w:cs="Times New Roman"/>
          <w:sz w:val="24"/>
          <w:szCs w:val="24"/>
        </w:rPr>
        <w:t xml:space="preserve"> tem sido </w:t>
      </w:r>
      <w:r w:rsidR="00E80E8C">
        <w:rPr>
          <w:rFonts w:ascii="Times New Roman" w:hAnsi="Times New Roman" w:cs="Times New Roman"/>
          <w:sz w:val="24"/>
          <w:szCs w:val="24"/>
        </w:rPr>
        <w:t xml:space="preserve">questionado. </w:t>
      </w:r>
      <w:r w:rsidRPr="00EA6DE8">
        <w:rPr>
          <w:rFonts w:ascii="Times New Roman" w:hAnsi="Times New Roman" w:cs="Times New Roman"/>
          <w:b/>
          <w:bCs/>
          <w:sz w:val="24"/>
          <w:szCs w:val="24"/>
        </w:rPr>
        <w:t>Objetivos:</w:t>
      </w:r>
      <w:r>
        <w:rPr>
          <w:rFonts w:ascii="Calibri" w:hAnsi="Calibri" w:cs="Calibri"/>
          <w:sz w:val="16"/>
          <w:szCs w:val="16"/>
        </w:rPr>
        <w:t xml:space="preserve"> </w:t>
      </w:r>
      <w:r w:rsidR="007F3254">
        <w:rPr>
          <w:rFonts w:ascii="Times New Roman" w:hAnsi="Times New Roman" w:cs="Times New Roman"/>
          <w:sz w:val="24"/>
          <w:szCs w:val="24"/>
        </w:rPr>
        <w:t>Verificar a</w:t>
      </w:r>
      <w:r w:rsidR="00BD66E2">
        <w:rPr>
          <w:rFonts w:ascii="Times New Roman" w:hAnsi="Times New Roman" w:cs="Times New Roman"/>
          <w:sz w:val="24"/>
          <w:szCs w:val="24"/>
        </w:rPr>
        <w:t xml:space="preserve"> concordância entre </w:t>
      </w:r>
      <w:r w:rsidR="002E15FB">
        <w:rPr>
          <w:rFonts w:ascii="Times New Roman" w:hAnsi="Times New Roman" w:cs="Times New Roman"/>
          <w:sz w:val="24"/>
          <w:szCs w:val="24"/>
        </w:rPr>
        <w:t xml:space="preserve">a </w:t>
      </w:r>
      <w:r w:rsidR="00BD66E2">
        <w:rPr>
          <w:rFonts w:ascii="Times New Roman" w:hAnsi="Times New Roman" w:cs="Times New Roman"/>
          <w:sz w:val="24"/>
          <w:szCs w:val="24"/>
        </w:rPr>
        <w:t>TFG medida</w:t>
      </w:r>
      <w:r w:rsidR="006948D4">
        <w:rPr>
          <w:rFonts w:ascii="Times New Roman" w:hAnsi="Times New Roman" w:cs="Times New Roman"/>
          <w:sz w:val="24"/>
          <w:szCs w:val="24"/>
        </w:rPr>
        <w:t xml:space="preserve"> em 24h</w:t>
      </w:r>
      <w:r w:rsidR="00BD66E2">
        <w:rPr>
          <w:rFonts w:ascii="Times New Roman" w:hAnsi="Times New Roman" w:cs="Times New Roman"/>
          <w:sz w:val="24"/>
          <w:szCs w:val="24"/>
        </w:rPr>
        <w:t xml:space="preserve"> e </w:t>
      </w:r>
      <w:r w:rsidR="006948D4">
        <w:rPr>
          <w:rFonts w:ascii="Times New Roman" w:hAnsi="Times New Roman" w:cs="Times New Roman"/>
          <w:sz w:val="24"/>
          <w:szCs w:val="24"/>
        </w:rPr>
        <w:t>estimada</w:t>
      </w:r>
      <w:r w:rsidR="00BD66E2">
        <w:rPr>
          <w:rFonts w:ascii="Times New Roman" w:hAnsi="Times New Roman" w:cs="Times New Roman"/>
          <w:sz w:val="24"/>
          <w:szCs w:val="24"/>
        </w:rPr>
        <w:t xml:space="preserve"> pelas</w:t>
      </w:r>
      <w:r w:rsidR="00654062">
        <w:rPr>
          <w:rFonts w:ascii="Times New Roman" w:hAnsi="Times New Roman" w:cs="Times New Roman"/>
          <w:sz w:val="24"/>
          <w:szCs w:val="24"/>
        </w:rPr>
        <w:t xml:space="preserve"> fórmulas</w:t>
      </w:r>
      <w:r w:rsidRPr="00317AEE">
        <w:rPr>
          <w:rFonts w:ascii="Times New Roman" w:hAnsi="Times New Roman" w:cs="Times New Roman"/>
          <w:sz w:val="24"/>
          <w:szCs w:val="24"/>
        </w:rPr>
        <w:t xml:space="preserve"> </w:t>
      </w:r>
      <w:r w:rsidR="00010648">
        <w:rPr>
          <w:rFonts w:ascii="Times New Roman" w:hAnsi="Times New Roman" w:cs="Times New Roman"/>
          <w:sz w:val="24"/>
          <w:szCs w:val="24"/>
        </w:rPr>
        <w:t>MDRD</w:t>
      </w:r>
      <w:r w:rsidR="00D820DD">
        <w:rPr>
          <w:rFonts w:ascii="Times New Roman" w:hAnsi="Times New Roman" w:cs="Times New Roman"/>
          <w:sz w:val="24"/>
          <w:szCs w:val="24"/>
        </w:rPr>
        <w:t>-4 e CKD-EPI,</w:t>
      </w:r>
      <w:r w:rsidR="00BD66E2">
        <w:rPr>
          <w:rFonts w:ascii="Times New Roman" w:hAnsi="Times New Roman" w:cs="Times New Roman"/>
          <w:sz w:val="24"/>
          <w:szCs w:val="24"/>
        </w:rPr>
        <w:t xml:space="preserve"> com e sem ajuste</w:t>
      </w:r>
      <w:r w:rsidR="006248E2">
        <w:rPr>
          <w:rFonts w:ascii="Times New Roman" w:hAnsi="Times New Roman" w:cs="Times New Roman"/>
          <w:sz w:val="24"/>
          <w:szCs w:val="24"/>
        </w:rPr>
        <w:t xml:space="preserve"> </w:t>
      </w:r>
      <w:r w:rsidR="00190615">
        <w:rPr>
          <w:rFonts w:ascii="Times New Roman" w:hAnsi="Times New Roman" w:cs="Times New Roman"/>
          <w:sz w:val="24"/>
          <w:szCs w:val="24"/>
        </w:rPr>
        <w:t>por</w:t>
      </w:r>
      <w:r w:rsidR="00BD66E2">
        <w:rPr>
          <w:rFonts w:ascii="Times New Roman" w:hAnsi="Times New Roman" w:cs="Times New Roman"/>
          <w:sz w:val="24"/>
          <w:szCs w:val="24"/>
        </w:rPr>
        <w:t xml:space="preserve"> </w:t>
      </w:r>
      <w:r w:rsidR="00190615">
        <w:rPr>
          <w:rFonts w:ascii="Times New Roman" w:hAnsi="Times New Roman" w:cs="Times New Roman"/>
          <w:sz w:val="24"/>
          <w:szCs w:val="24"/>
        </w:rPr>
        <w:t>raça/cor</w:t>
      </w:r>
      <w:r w:rsidR="00BD66E2">
        <w:rPr>
          <w:rFonts w:ascii="Times New Roman" w:hAnsi="Times New Roman" w:cs="Times New Roman"/>
          <w:sz w:val="24"/>
          <w:szCs w:val="24"/>
        </w:rPr>
        <w:t>.</w:t>
      </w:r>
      <w:r w:rsidR="00D820DD">
        <w:rPr>
          <w:rFonts w:ascii="Times New Roman" w:hAnsi="Times New Roman" w:cs="Times New Roman"/>
          <w:sz w:val="24"/>
          <w:szCs w:val="24"/>
        </w:rPr>
        <w:t xml:space="preserve"> </w:t>
      </w:r>
      <w:r w:rsidRPr="00EA6DE8">
        <w:rPr>
          <w:rFonts w:ascii="Times New Roman" w:hAnsi="Times New Roman" w:cs="Times New Roman"/>
          <w:b/>
          <w:bCs/>
          <w:sz w:val="24"/>
          <w:szCs w:val="24"/>
        </w:rPr>
        <w:t>Metodologia</w:t>
      </w:r>
      <w:r w:rsidRPr="00EA6DE8">
        <w:rPr>
          <w:rFonts w:ascii="Times New Roman" w:hAnsi="Times New Roman" w:cs="Times New Roman"/>
          <w:sz w:val="24"/>
          <w:szCs w:val="24"/>
        </w:rPr>
        <w:t>:</w:t>
      </w:r>
      <w:r w:rsidR="00ED3E72" w:rsidRPr="00EA6DE8">
        <w:rPr>
          <w:rFonts w:ascii="Times New Roman" w:hAnsi="Times New Roman" w:cs="Times New Roman"/>
          <w:sz w:val="24"/>
          <w:szCs w:val="24"/>
        </w:rPr>
        <w:t xml:space="preserve"> </w:t>
      </w:r>
      <w:r w:rsidR="004F64CD">
        <w:rPr>
          <w:rFonts w:ascii="Times New Roman" w:hAnsi="Times New Roman" w:cs="Times New Roman"/>
          <w:sz w:val="24"/>
          <w:szCs w:val="24"/>
        </w:rPr>
        <w:t>S</w:t>
      </w:r>
      <w:r w:rsidRPr="00EA6DE8">
        <w:rPr>
          <w:rFonts w:ascii="Times New Roman" w:hAnsi="Times New Roman" w:cs="Times New Roman"/>
          <w:sz w:val="24"/>
          <w:szCs w:val="24"/>
        </w:rPr>
        <w:t xml:space="preserve">ujeitos de </w:t>
      </w:r>
      <w:r w:rsidR="00F0061E" w:rsidRPr="00EA6DE8">
        <w:rPr>
          <w:rFonts w:ascii="Times New Roman" w:hAnsi="Times New Roman" w:cs="Times New Roman"/>
          <w:sz w:val="24"/>
          <w:szCs w:val="24"/>
        </w:rPr>
        <w:t>20</w:t>
      </w:r>
      <w:r w:rsidRPr="00EA6DE8">
        <w:rPr>
          <w:rFonts w:ascii="Times New Roman" w:hAnsi="Times New Roman" w:cs="Times New Roman"/>
          <w:sz w:val="24"/>
          <w:szCs w:val="24"/>
        </w:rPr>
        <w:t xml:space="preserve"> a </w:t>
      </w:r>
      <w:r w:rsidR="00F0061E" w:rsidRPr="00EA6DE8">
        <w:rPr>
          <w:rFonts w:ascii="Times New Roman" w:hAnsi="Times New Roman" w:cs="Times New Roman"/>
          <w:sz w:val="24"/>
          <w:szCs w:val="24"/>
        </w:rPr>
        <w:t>69</w:t>
      </w:r>
      <w:r w:rsidRPr="00EA6DE8">
        <w:rPr>
          <w:rFonts w:ascii="Times New Roman" w:hAnsi="Times New Roman" w:cs="Times New Roman"/>
          <w:sz w:val="24"/>
          <w:szCs w:val="24"/>
        </w:rPr>
        <w:t xml:space="preserve"> anos </w:t>
      </w:r>
      <w:r w:rsidR="006948D4">
        <w:rPr>
          <w:rFonts w:ascii="Times New Roman" w:hAnsi="Times New Roman" w:cs="Times New Roman"/>
          <w:sz w:val="24"/>
          <w:szCs w:val="24"/>
        </w:rPr>
        <w:t>realizaram</w:t>
      </w:r>
      <w:r w:rsidR="00E9552D">
        <w:rPr>
          <w:rFonts w:ascii="Times New Roman" w:hAnsi="Times New Roman" w:cs="Times New Roman"/>
          <w:sz w:val="24"/>
          <w:szCs w:val="24"/>
        </w:rPr>
        <w:t xml:space="preserve"> coleta urinária de 24h e</w:t>
      </w:r>
      <w:r w:rsidR="006948D4">
        <w:rPr>
          <w:rFonts w:ascii="Times New Roman" w:hAnsi="Times New Roman" w:cs="Times New Roman"/>
          <w:sz w:val="24"/>
          <w:szCs w:val="24"/>
        </w:rPr>
        <w:t xml:space="preserve"> de </w:t>
      </w:r>
      <w:r w:rsidR="003F1AC3" w:rsidRPr="00EA6DE8">
        <w:rPr>
          <w:rFonts w:ascii="Times New Roman" w:hAnsi="Times New Roman" w:cs="Times New Roman"/>
          <w:sz w:val="24"/>
          <w:szCs w:val="24"/>
        </w:rPr>
        <w:t>sangue</w:t>
      </w:r>
      <w:r w:rsidR="006948D4">
        <w:rPr>
          <w:rFonts w:ascii="Times New Roman" w:hAnsi="Times New Roman" w:cs="Times New Roman"/>
          <w:sz w:val="24"/>
          <w:szCs w:val="24"/>
        </w:rPr>
        <w:t xml:space="preserve"> em jejum</w:t>
      </w:r>
      <w:r w:rsidR="00E9552D">
        <w:rPr>
          <w:rFonts w:ascii="Times New Roman" w:hAnsi="Times New Roman" w:cs="Times New Roman"/>
          <w:sz w:val="24"/>
          <w:szCs w:val="24"/>
        </w:rPr>
        <w:t>.</w:t>
      </w:r>
      <w:r w:rsidR="003F1AC3" w:rsidRPr="00EA6DE8">
        <w:rPr>
          <w:rFonts w:ascii="Times New Roman" w:hAnsi="Times New Roman" w:cs="Times New Roman"/>
          <w:sz w:val="24"/>
          <w:szCs w:val="24"/>
        </w:rPr>
        <w:t xml:space="preserve"> </w:t>
      </w:r>
      <w:r w:rsidR="005B248F">
        <w:rPr>
          <w:rFonts w:ascii="Times New Roman" w:hAnsi="Times New Roman" w:cs="Times New Roman"/>
          <w:sz w:val="24"/>
          <w:szCs w:val="24"/>
        </w:rPr>
        <w:t xml:space="preserve">A TFG </w:t>
      </w:r>
      <w:r w:rsidR="00496379">
        <w:rPr>
          <w:rFonts w:ascii="Times New Roman" w:hAnsi="Times New Roman" w:cs="Times New Roman"/>
          <w:sz w:val="24"/>
          <w:szCs w:val="24"/>
        </w:rPr>
        <w:t xml:space="preserve">foi calculada pela </w:t>
      </w:r>
      <w:proofErr w:type="spellStart"/>
      <w:r w:rsidR="00496379">
        <w:rPr>
          <w:rFonts w:ascii="Times New Roman" w:hAnsi="Times New Roman" w:cs="Times New Roman"/>
          <w:sz w:val="24"/>
          <w:szCs w:val="24"/>
        </w:rPr>
        <w:t>ClCreat</w:t>
      </w:r>
      <w:proofErr w:type="spellEnd"/>
      <w:r w:rsidR="00496379">
        <w:rPr>
          <w:rFonts w:ascii="Times New Roman" w:hAnsi="Times New Roman" w:cs="Times New Roman"/>
          <w:sz w:val="24"/>
          <w:szCs w:val="24"/>
        </w:rPr>
        <w:t xml:space="preserve"> na urina e </w:t>
      </w:r>
      <w:r w:rsidR="005B248F">
        <w:rPr>
          <w:rFonts w:ascii="Times New Roman" w:hAnsi="Times New Roman" w:cs="Times New Roman"/>
          <w:sz w:val="24"/>
          <w:szCs w:val="24"/>
        </w:rPr>
        <w:t xml:space="preserve">estimada </w:t>
      </w:r>
      <w:r w:rsidR="00190615">
        <w:rPr>
          <w:rFonts w:ascii="Times New Roman" w:hAnsi="Times New Roman" w:cs="Times New Roman"/>
          <w:sz w:val="24"/>
          <w:szCs w:val="24"/>
        </w:rPr>
        <w:t>pela</w:t>
      </w:r>
      <w:r w:rsidR="0042446C">
        <w:rPr>
          <w:rFonts w:ascii="Times New Roman" w:hAnsi="Times New Roman" w:cs="Times New Roman"/>
          <w:sz w:val="24"/>
          <w:szCs w:val="24"/>
        </w:rPr>
        <w:t>s</w:t>
      </w:r>
      <w:r w:rsidR="00190615">
        <w:rPr>
          <w:rFonts w:ascii="Times New Roman" w:hAnsi="Times New Roman" w:cs="Times New Roman"/>
          <w:sz w:val="24"/>
          <w:szCs w:val="24"/>
        </w:rPr>
        <w:t xml:space="preserve"> fórmulas</w:t>
      </w:r>
      <w:r w:rsidR="00E9552D">
        <w:rPr>
          <w:rFonts w:ascii="Times New Roman" w:hAnsi="Times New Roman" w:cs="Times New Roman"/>
          <w:sz w:val="24"/>
          <w:szCs w:val="24"/>
        </w:rPr>
        <w:t xml:space="preserve"> CKD-EPI e MDRD-4.</w:t>
      </w:r>
      <w:r w:rsidR="003F1AC3" w:rsidRPr="00EA6DE8">
        <w:rPr>
          <w:rFonts w:ascii="Times New Roman" w:hAnsi="Times New Roman" w:cs="Times New Roman"/>
          <w:sz w:val="24"/>
          <w:szCs w:val="24"/>
        </w:rPr>
        <w:t xml:space="preserve"> </w:t>
      </w:r>
      <w:r w:rsidRPr="00EA6DE8">
        <w:rPr>
          <w:rFonts w:ascii="Times New Roman" w:hAnsi="Times New Roman" w:cs="Times New Roman"/>
          <w:sz w:val="24"/>
          <w:szCs w:val="24"/>
        </w:rPr>
        <w:t xml:space="preserve"> </w:t>
      </w:r>
      <w:r w:rsidRPr="00EA6DE8">
        <w:rPr>
          <w:rFonts w:ascii="Times New Roman" w:hAnsi="Times New Roman" w:cs="Times New Roman"/>
          <w:b/>
          <w:bCs/>
          <w:sz w:val="24"/>
          <w:szCs w:val="24"/>
        </w:rPr>
        <w:t>Resultados:</w:t>
      </w:r>
      <w:r w:rsidRPr="00EA6DE8">
        <w:rPr>
          <w:rFonts w:ascii="Times New Roman" w:hAnsi="Times New Roman" w:cs="Times New Roman"/>
          <w:sz w:val="24"/>
          <w:szCs w:val="24"/>
        </w:rPr>
        <w:t xml:space="preserve"> </w:t>
      </w:r>
      <w:r w:rsidR="00F0061E" w:rsidRPr="00EA6DE8">
        <w:rPr>
          <w:rFonts w:ascii="Times New Roman" w:hAnsi="Times New Roman" w:cs="Times New Roman"/>
          <w:sz w:val="24"/>
          <w:szCs w:val="24"/>
        </w:rPr>
        <w:t>272</w:t>
      </w:r>
      <w:r w:rsidRPr="00EA6DE8">
        <w:rPr>
          <w:rFonts w:ascii="Times New Roman" w:hAnsi="Times New Roman" w:cs="Times New Roman"/>
          <w:sz w:val="24"/>
          <w:szCs w:val="24"/>
        </w:rPr>
        <w:t xml:space="preserve"> indivíduos foram incluídos, sendo 51% </w:t>
      </w:r>
      <w:r w:rsidR="004F64CD">
        <w:rPr>
          <w:rFonts w:ascii="Times New Roman" w:hAnsi="Times New Roman" w:cs="Times New Roman"/>
          <w:sz w:val="24"/>
          <w:szCs w:val="24"/>
        </w:rPr>
        <w:t>homens</w:t>
      </w:r>
      <w:r w:rsidRPr="00EA6DE8">
        <w:rPr>
          <w:rFonts w:ascii="Times New Roman" w:hAnsi="Times New Roman" w:cs="Times New Roman"/>
          <w:sz w:val="24"/>
          <w:szCs w:val="24"/>
        </w:rPr>
        <w:t>.</w:t>
      </w:r>
      <w:r w:rsidR="00FB57F7" w:rsidRPr="00EA6DE8">
        <w:rPr>
          <w:rFonts w:ascii="Times New Roman" w:hAnsi="Times New Roman" w:cs="Times New Roman"/>
          <w:sz w:val="24"/>
          <w:szCs w:val="24"/>
        </w:rPr>
        <w:t xml:space="preserve"> </w:t>
      </w:r>
      <w:r w:rsidRPr="00EA6DE8">
        <w:rPr>
          <w:rFonts w:ascii="Times New Roman" w:hAnsi="Times New Roman" w:cs="Times New Roman"/>
          <w:sz w:val="24"/>
          <w:szCs w:val="24"/>
        </w:rPr>
        <w:t xml:space="preserve"> </w:t>
      </w:r>
      <w:r w:rsidR="002C30B1" w:rsidRPr="00CA3386">
        <w:rPr>
          <w:rFonts w:ascii="Times New Roman" w:hAnsi="Times New Roman" w:cs="Times New Roman"/>
          <w:sz w:val="24"/>
          <w:szCs w:val="24"/>
        </w:rPr>
        <w:t xml:space="preserve">MDRD-4 </w:t>
      </w:r>
      <w:r w:rsidR="00A46A1D">
        <w:rPr>
          <w:rFonts w:ascii="Times New Roman" w:hAnsi="Times New Roman" w:cs="Times New Roman"/>
          <w:sz w:val="24"/>
          <w:szCs w:val="24"/>
        </w:rPr>
        <w:t xml:space="preserve">e </w:t>
      </w:r>
      <w:r w:rsidR="00A46A1D" w:rsidRPr="00CA3386">
        <w:rPr>
          <w:rFonts w:ascii="Times New Roman" w:hAnsi="Times New Roman" w:cs="Times New Roman"/>
          <w:sz w:val="24"/>
          <w:szCs w:val="24"/>
        </w:rPr>
        <w:t xml:space="preserve">CKD-EPI </w:t>
      </w:r>
      <w:r w:rsidR="002C30B1" w:rsidRPr="00CA3386">
        <w:rPr>
          <w:rFonts w:ascii="Times New Roman" w:hAnsi="Times New Roman" w:cs="Times New Roman"/>
          <w:sz w:val="24"/>
          <w:szCs w:val="24"/>
        </w:rPr>
        <w:t>mostr</w:t>
      </w:r>
      <w:r w:rsidR="00A46A1D">
        <w:rPr>
          <w:rFonts w:ascii="Times New Roman" w:hAnsi="Times New Roman" w:cs="Times New Roman"/>
          <w:sz w:val="24"/>
          <w:szCs w:val="24"/>
        </w:rPr>
        <w:t>aram</w:t>
      </w:r>
      <w:r w:rsidR="002C30B1" w:rsidRPr="00CA3386">
        <w:rPr>
          <w:rFonts w:ascii="Times New Roman" w:hAnsi="Times New Roman" w:cs="Times New Roman"/>
          <w:sz w:val="24"/>
          <w:szCs w:val="24"/>
        </w:rPr>
        <w:t xml:space="preserve"> correlação positiva e moderada com </w:t>
      </w:r>
      <w:r w:rsidR="005B248F">
        <w:rPr>
          <w:rFonts w:ascii="Times New Roman" w:hAnsi="Times New Roman" w:cs="Times New Roman"/>
          <w:sz w:val="24"/>
          <w:szCs w:val="24"/>
        </w:rPr>
        <w:t>a TFG medida</w:t>
      </w:r>
      <w:r w:rsidR="002C30B1" w:rsidRPr="00CA3386">
        <w:rPr>
          <w:rFonts w:ascii="Times New Roman" w:hAnsi="Times New Roman" w:cs="Times New Roman"/>
          <w:sz w:val="24"/>
          <w:szCs w:val="24"/>
        </w:rPr>
        <w:t xml:space="preserve"> (r </w:t>
      </w:r>
      <w:r w:rsidR="00A46A1D">
        <w:rPr>
          <w:rFonts w:ascii="Times New Roman" w:hAnsi="Times New Roman" w:cs="Times New Roman"/>
          <w:sz w:val="24"/>
          <w:szCs w:val="24"/>
        </w:rPr>
        <w:t>=</w:t>
      </w:r>
      <w:r w:rsidR="002C30B1" w:rsidRPr="00CA3386">
        <w:rPr>
          <w:rFonts w:ascii="Times New Roman" w:hAnsi="Times New Roman" w:cs="Times New Roman"/>
          <w:sz w:val="24"/>
          <w:szCs w:val="24"/>
        </w:rPr>
        <w:t xml:space="preserve">0,453 </w:t>
      </w:r>
      <w:proofErr w:type="spellStart"/>
      <w:r w:rsidR="00A46A1D" w:rsidRPr="00EA6DE8">
        <w:rPr>
          <w:rFonts w:ascii="Times New Roman" w:hAnsi="Times New Roman" w:cs="Times New Roman"/>
          <w:i/>
          <w:sz w:val="24"/>
          <w:szCs w:val="24"/>
        </w:rPr>
        <w:t>vs</w:t>
      </w:r>
      <w:proofErr w:type="spellEnd"/>
      <w:r w:rsidR="00A46A1D">
        <w:rPr>
          <w:rFonts w:ascii="Times New Roman" w:hAnsi="Times New Roman" w:cs="Times New Roman"/>
          <w:sz w:val="24"/>
          <w:szCs w:val="24"/>
        </w:rPr>
        <w:t xml:space="preserve"> </w:t>
      </w:r>
      <w:r w:rsidR="002C30B1" w:rsidRPr="00CA3386">
        <w:rPr>
          <w:rFonts w:ascii="Times New Roman" w:hAnsi="Times New Roman" w:cs="Times New Roman"/>
          <w:sz w:val="24"/>
          <w:szCs w:val="24"/>
        </w:rPr>
        <w:t xml:space="preserve">r </w:t>
      </w:r>
      <w:r w:rsidR="00A46A1D">
        <w:rPr>
          <w:rFonts w:ascii="Times New Roman" w:hAnsi="Times New Roman" w:cs="Times New Roman"/>
          <w:sz w:val="24"/>
          <w:szCs w:val="24"/>
        </w:rPr>
        <w:t>=</w:t>
      </w:r>
      <w:r w:rsidR="002C30B1" w:rsidRPr="00CA3386">
        <w:rPr>
          <w:rFonts w:ascii="Times New Roman" w:hAnsi="Times New Roman" w:cs="Times New Roman"/>
          <w:sz w:val="24"/>
          <w:szCs w:val="24"/>
        </w:rPr>
        <w:t>0,461)</w:t>
      </w:r>
      <w:r w:rsidR="00A46A1D">
        <w:rPr>
          <w:rFonts w:ascii="Times New Roman" w:hAnsi="Times New Roman" w:cs="Times New Roman"/>
          <w:sz w:val="24"/>
          <w:szCs w:val="24"/>
        </w:rPr>
        <w:t xml:space="preserve">. </w:t>
      </w:r>
      <w:r w:rsidR="002C30B1" w:rsidRPr="00CA3386">
        <w:rPr>
          <w:rFonts w:ascii="Times New Roman" w:hAnsi="Times New Roman" w:cs="Times New Roman"/>
          <w:sz w:val="24"/>
          <w:szCs w:val="24"/>
        </w:rPr>
        <w:t xml:space="preserve"> </w:t>
      </w:r>
      <w:r w:rsidR="00A46A1D" w:rsidRPr="00CA3386">
        <w:rPr>
          <w:rFonts w:ascii="Times New Roman" w:hAnsi="Times New Roman" w:cs="Times New Roman"/>
          <w:sz w:val="24"/>
          <w:szCs w:val="24"/>
        </w:rPr>
        <w:t xml:space="preserve">ANOVA com medidas repetidas </w:t>
      </w:r>
      <w:r w:rsidR="004F64CD">
        <w:rPr>
          <w:rFonts w:ascii="Times New Roman" w:hAnsi="Times New Roman" w:cs="Times New Roman"/>
          <w:sz w:val="24"/>
          <w:szCs w:val="24"/>
        </w:rPr>
        <w:t>exibiu</w:t>
      </w:r>
      <w:r w:rsidR="00A46A1D" w:rsidRPr="00CA3386">
        <w:rPr>
          <w:rFonts w:ascii="Times New Roman" w:hAnsi="Times New Roman" w:cs="Times New Roman"/>
          <w:sz w:val="24"/>
          <w:szCs w:val="24"/>
        </w:rPr>
        <w:t xml:space="preserve"> diferença entre</w:t>
      </w:r>
      <w:r w:rsidR="00A46A1D">
        <w:rPr>
          <w:rFonts w:ascii="Times New Roman" w:hAnsi="Times New Roman" w:cs="Times New Roman"/>
          <w:sz w:val="24"/>
          <w:szCs w:val="24"/>
        </w:rPr>
        <w:t xml:space="preserve"> </w:t>
      </w:r>
      <w:r w:rsidR="00354E10">
        <w:rPr>
          <w:rFonts w:ascii="Times New Roman" w:hAnsi="Times New Roman" w:cs="Times New Roman"/>
          <w:sz w:val="24"/>
          <w:szCs w:val="24"/>
        </w:rPr>
        <w:t>a TFG medida e estimada pelas equações</w:t>
      </w:r>
      <w:r w:rsidR="00A46A1D" w:rsidRPr="00CA3386">
        <w:rPr>
          <w:rFonts w:ascii="Times New Roman" w:hAnsi="Times New Roman" w:cs="Times New Roman"/>
          <w:sz w:val="24"/>
          <w:szCs w:val="24"/>
        </w:rPr>
        <w:t xml:space="preserve">. </w:t>
      </w:r>
      <w:r w:rsidR="0042446C">
        <w:rPr>
          <w:rFonts w:ascii="Times New Roman" w:hAnsi="Times New Roman" w:cs="Times New Roman"/>
          <w:sz w:val="24"/>
          <w:szCs w:val="24"/>
        </w:rPr>
        <w:t>O</w:t>
      </w:r>
      <w:r w:rsidR="00A46A1D" w:rsidRPr="00CA3386">
        <w:rPr>
          <w:rFonts w:ascii="Times New Roman" w:hAnsi="Times New Roman" w:cs="Times New Roman"/>
          <w:sz w:val="24"/>
          <w:szCs w:val="24"/>
        </w:rPr>
        <w:t xml:space="preserve"> teste t-pareado</w:t>
      </w:r>
      <w:r w:rsidR="0042446C">
        <w:rPr>
          <w:rFonts w:ascii="Times New Roman" w:hAnsi="Times New Roman" w:cs="Times New Roman"/>
          <w:sz w:val="24"/>
          <w:szCs w:val="24"/>
        </w:rPr>
        <w:t xml:space="preserve"> </w:t>
      </w:r>
      <w:r w:rsidR="002E15FB">
        <w:rPr>
          <w:rFonts w:ascii="Times New Roman" w:hAnsi="Times New Roman" w:cs="Times New Roman"/>
          <w:sz w:val="24"/>
          <w:szCs w:val="24"/>
        </w:rPr>
        <w:t>sinalizou</w:t>
      </w:r>
      <w:r w:rsidR="0042446C">
        <w:rPr>
          <w:rFonts w:ascii="Times New Roman" w:hAnsi="Times New Roman" w:cs="Times New Roman"/>
          <w:sz w:val="24"/>
          <w:szCs w:val="24"/>
        </w:rPr>
        <w:t xml:space="preserve"> que</w:t>
      </w:r>
      <w:r w:rsidR="00350773">
        <w:rPr>
          <w:rFonts w:ascii="Times New Roman" w:hAnsi="Times New Roman" w:cs="Times New Roman"/>
          <w:sz w:val="24"/>
          <w:szCs w:val="24"/>
        </w:rPr>
        <w:t xml:space="preserve"> as fórmulas</w:t>
      </w:r>
      <w:r w:rsidR="0042446C">
        <w:rPr>
          <w:rFonts w:ascii="Times New Roman" w:hAnsi="Times New Roman" w:cs="Times New Roman"/>
          <w:sz w:val="24"/>
          <w:szCs w:val="24"/>
        </w:rPr>
        <w:t xml:space="preserve"> subestimaram a TFG</w:t>
      </w:r>
      <w:r w:rsidR="00350773">
        <w:rPr>
          <w:rFonts w:ascii="Times New Roman" w:hAnsi="Times New Roman" w:cs="Times New Roman"/>
          <w:sz w:val="24"/>
          <w:szCs w:val="24"/>
        </w:rPr>
        <w:t>.</w:t>
      </w:r>
      <w:r w:rsidR="00A46A1D" w:rsidRPr="00CA3386">
        <w:rPr>
          <w:rFonts w:ascii="Times New Roman" w:hAnsi="Times New Roman" w:cs="Times New Roman"/>
          <w:sz w:val="24"/>
          <w:szCs w:val="24"/>
        </w:rPr>
        <w:t xml:space="preserve"> A regressão linear simples </w:t>
      </w:r>
      <w:r w:rsidR="00350773">
        <w:rPr>
          <w:rFonts w:ascii="Times New Roman" w:hAnsi="Times New Roman" w:cs="Times New Roman"/>
          <w:sz w:val="24"/>
          <w:szCs w:val="24"/>
        </w:rPr>
        <w:t>suger</w:t>
      </w:r>
      <w:r w:rsidR="004F64CD">
        <w:rPr>
          <w:rFonts w:ascii="Times New Roman" w:hAnsi="Times New Roman" w:cs="Times New Roman"/>
          <w:sz w:val="24"/>
          <w:szCs w:val="24"/>
        </w:rPr>
        <w:t>iu que</w:t>
      </w:r>
      <w:r w:rsidR="00350773">
        <w:rPr>
          <w:rFonts w:ascii="Times New Roman" w:hAnsi="Times New Roman" w:cs="Times New Roman"/>
          <w:sz w:val="24"/>
          <w:szCs w:val="24"/>
        </w:rPr>
        <w:t xml:space="preserve"> </w:t>
      </w:r>
      <w:r w:rsidR="00A46A1D" w:rsidRPr="00CA3386">
        <w:rPr>
          <w:rFonts w:ascii="Times New Roman" w:hAnsi="Times New Roman" w:cs="Times New Roman"/>
          <w:sz w:val="24"/>
          <w:szCs w:val="24"/>
        </w:rPr>
        <w:t xml:space="preserve">CKD-EPI pode prever </w:t>
      </w:r>
      <w:r w:rsidR="004F64CD">
        <w:rPr>
          <w:rFonts w:ascii="Times New Roman" w:hAnsi="Times New Roman" w:cs="Times New Roman"/>
          <w:sz w:val="24"/>
          <w:szCs w:val="24"/>
        </w:rPr>
        <w:t>o</w:t>
      </w:r>
      <w:r w:rsidR="00A46A1D" w:rsidRPr="00CA3386">
        <w:rPr>
          <w:rFonts w:ascii="Times New Roman" w:hAnsi="Times New Roman" w:cs="Times New Roman"/>
          <w:sz w:val="24"/>
          <w:szCs w:val="24"/>
        </w:rPr>
        <w:t xml:space="preserve"> </w:t>
      </w:r>
      <w:r w:rsidR="004F64CD" w:rsidRPr="00EA6DE8">
        <w:rPr>
          <w:rFonts w:ascii="Times New Roman" w:hAnsi="Times New Roman" w:cs="Times New Roman"/>
          <w:i/>
          <w:iCs/>
          <w:sz w:val="24"/>
          <w:szCs w:val="24"/>
        </w:rPr>
        <w:t>status</w:t>
      </w:r>
      <w:r w:rsidR="00A46A1D" w:rsidRPr="00CA3386">
        <w:rPr>
          <w:rFonts w:ascii="Times New Roman" w:hAnsi="Times New Roman" w:cs="Times New Roman"/>
          <w:sz w:val="24"/>
          <w:szCs w:val="24"/>
        </w:rPr>
        <w:t xml:space="preserve"> renal [(</w:t>
      </w:r>
      <w:r w:rsidR="00E80E8C" w:rsidRPr="00CA3386">
        <w:rPr>
          <w:rFonts w:ascii="Times New Roman" w:hAnsi="Times New Roman" w:cs="Times New Roman"/>
          <w:sz w:val="24"/>
          <w:szCs w:val="24"/>
        </w:rPr>
        <w:t xml:space="preserve">F1, </w:t>
      </w:r>
      <w:r w:rsidR="00A46A1D" w:rsidRPr="00CA3386">
        <w:rPr>
          <w:rFonts w:ascii="Times New Roman" w:hAnsi="Times New Roman" w:cs="Times New Roman"/>
          <w:sz w:val="24"/>
          <w:szCs w:val="24"/>
        </w:rPr>
        <w:t>266) = 70,879; p&lt;</w:t>
      </w:r>
      <w:r w:rsidR="00E80E8C" w:rsidRPr="00CA3386">
        <w:rPr>
          <w:rFonts w:ascii="Times New Roman" w:hAnsi="Times New Roman" w:cs="Times New Roman"/>
          <w:sz w:val="24"/>
          <w:szCs w:val="24"/>
        </w:rPr>
        <w:t>0,001;</w:t>
      </w:r>
      <w:r w:rsidR="00A46A1D" w:rsidRPr="00CA3386">
        <w:rPr>
          <w:rFonts w:ascii="Times New Roman" w:hAnsi="Times New Roman" w:cs="Times New Roman"/>
          <w:sz w:val="24"/>
          <w:szCs w:val="24"/>
        </w:rPr>
        <w:t xml:space="preserve"> R</w:t>
      </w:r>
      <w:r w:rsidR="00A46A1D" w:rsidRPr="00CA3386">
        <w:rPr>
          <w:rFonts w:ascii="Times New Roman" w:hAnsi="Times New Roman" w:cs="Times New Roman"/>
          <w:sz w:val="24"/>
          <w:szCs w:val="24"/>
          <w:vertAlign w:val="superscript"/>
        </w:rPr>
        <w:t>2</w:t>
      </w:r>
      <w:r w:rsidR="00A46A1D" w:rsidRPr="00CA3386">
        <w:rPr>
          <w:rFonts w:ascii="Times New Roman" w:hAnsi="Times New Roman" w:cs="Times New Roman"/>
          <w:sz w:val="24"/>
          <w:szCs w:val="24"/>
        </w:rPr>
        <w:t xml:space="preserve">=0,210]. </w:t>
      </w:r>
      <w:r w:rsidR="00350773" w:rsidRPr="00CA3386">
        <w:rPr>
          <w:rFonts w:ascii="Times New Roman" w:hAnsi="Times New Roman" w:cs="Times New Roman"/>
          <w:sz w:val="24"/>
          <w:szCs w:val="24"/>
        </w:rPr>
        <w:t xml:space="preserve">Os gráficos de </w:t>
      </w:r>
      <w:proofErr w:type="spellStart"/>
      <w:r w:rsidR="00350773" w:rsidRPr="00CA3386">
        <w:rPr>
          <w:rFonts w:ascii="Times New Roman" w:hAnsi="Times New Roman" w:cs="Times New Roman"/>
          <w:sz w:val="24"/>
          <w:szCs w:val="24"/>
        </w:rPr>
        <w:t>Bland</w:t>
      </w:r>
      <w:proofErr w:type="spellEnd"/>
      <w:r w:rsidR="00350773" w:rsidRPr="00CA3386">
        <w:rPr>
          <w:rFonts w:ascii="Times New Roman" w:hAnsi="Times New Roman" w:cs="Times New Roman"/>
          <w:sz w:val="24"/>
          <w:szCs w:val="24"/>
        </w:rPr>
        <w:t>-Altman</w:t>
      </w:r>
      <w:r w:rsidR="00E80E8C" w:rsidRPr="00CA3386">
        <w:rPr>
          <w:rFonts w:ascii="Times New Roman" w:hAnsi="Times New Roman" w:cs="Times New Roman"/>
          <w:sz w:val="24"/>
          <w:szCs w:val="24"/>
        </w:rPr>
        <w:t xml:space="preserve"> </w:t>
      </w:r>
      <w:r w:rsidR="00350773" w:rsidRPr="00CA3386">
        <w:rPr>
          <w:rFonts w:ascii="Times New Roman" w:hAnsi="Times New Roman" w:cs="Times New Roman"/>
          <w:sz w:val="24"/>
          <w:szCs w:val="24"/>
        </w:rPr>
        <w:t>mostra</w:t>
      </w:r>
      <w:r w:rsidR="00E934C1">
        <w:rPr>
          <w:rFonts w:ascii="Times New Roman" w:hAnsi="Times New Roman" w:cs="Times New Roman"/>
          <w:sz w:val="24"/>
          <w:szCs w:val="24"/>
        </w:rPr>
        <w:t>ra</w:t>
      </w:r>
      <w:r w:rsidR="00350773" w:rsidRPr="00CA3386">
        <w:rPr>
          <w:rFonts w:ascii="Times New Roman" w:hAnsi="Times New Roman" w:cs="Times New Roman"/>
          <w:sz w:val="24"/>
          <w:szCs w:val="24"/>
        </w:rPr>
        <w:t xml:space="preserve">m concordância entre </w:t>
      </w:r>
      <w:r w:rsidR="00496379">
        <w:rPr>
          <w:rFonts w:ascii="Times New Roman" w:hAnsi="Times New Roman" w:cs="Times New Roman"/>
          <w:sz w:val="24"/>
          <w:szCs w:val="24"/>
        </w:rPr>
        <w:t>a TFG medida e estimada</w:t>
      </w:r>
      <w:r w:rsidR="007F3254">
        <w:rPr>
          <w:rFonts w:ascii="Times New Roman" w:hAnsi="Times New Roman" w:cs="Times New Roman"/>
          <w:sz w:val="24"/>
          <w:szCs w:val="24"/>
        </w:rPr>
        <w:t xml:space="preserve"> pelas duas fórmulas</w:t>
      </w:r>
      <w:r w:rsidR="00496379">
        <w:rPr>
          <w:rFonts w:ascii="Times New Roman" w:hAnsi="Times New Roman" w:cs="Times New Roman"/>
          <w:sz w:val="24"/>
          <w:szCs w:val="24"/>
        </w:rPr>
        <w:t>,</w:t>
      </w:r>
      <w:r w:rsidR="00350773">
        <w:rPr>
          <w:rFonts w:ascii="Times New Roman" w:hAnsi="Times New Roman" w:cs="Times New Roman"/>
          <w:sz w:val="24"/>
          <w:szCs w:val="24"/>
        </w:rPr>
        <w:t xml:space="preserve"> com</w:t>
      </w:r>
      <w:r w:rsidR="00574F31">
        <w:rPr>
          <w:rFonts w:ascii="Times New Roman" w:hAnsi="Times New Roman" w:cs="Times New Roman"/>
          <w:sz w:val="24"/>
          <w:szCs w:val="24"/>
        </w:rPr>
        <w:t xml:space="preserve"> diferenças entre métodos </w:t>
      </w:r>
      <w:r w:rsidR="00E934C1">
        <w:rPr>
          <w:rFonts w:ascii="Times New Roman" w:hAnsi="Times New Roman" w:cs="Times New Roman"/>
          <w:sz w:val="24"/>
          <w:szCs w:val="24"/>
        </w:rPr>
        <w:t>limitadas a</w:t>
      </w:r>
      <w:r w:rsidR="00350773" w:rsidRPr="00CA3386">
        <w:rPr>
          <w:rFonts w:ascii="Times New Roman" w:hAnsi="Times New Roman" w:cs="Times New Roman"/>
          <w:sz w:val="24"/>
          <w:szCs w:val="24"/>
        </w:rPr>
        <w:t xml:space="preserve"> ±1,96 x DP</w:t>
      </w:r>
      <w:r w:rsidR="007F3254">
        <w:rPr>
          <w:rFonts w:ascii="Times New Roman" w:hAnsi="Times New Roman" w:cs="Times New Roman"/>
          <w:sz w:val="24"/>
          <w:szCs w:val="24"/>
        </w:rPr>
        <w:t>, sem viés de proporção</w:t>
      </w:r>
      <w:r w:rsidR="004F64CD">
        <w:rPr>
          <w:rFonts w:ascii="Times New Roman" w:hAnsi="Times New Roman" w:cs="Times New Roman"/>
          <w:sz w:val="24"/>
          <w:szCs w:val="24"/>
        </w:rPr>
        <w:t xml:space="preserve">. O ajuste </w:t>
      </w:r>
      <w:r w:rsidR="00C86AD5">
        <w:rPr>
          <w:rFonts w:ascii="Times New Roman" w:hAnsi="Times New Roman" w:cs="Times New Roman"/>
          <w:sz w:val="24"/>
          <w:szCs w:val="24"/>
        </w:rPr>
        <w:t>por</w:t>
      </w:r>
      <w:r w:rsidR="004F64CD">
        <w:rPr>
          <w:rFonts w:ascii="Times New Roman" w:hAnsi="Times New Roman" w:cs="Times New Roman"/>
          <w:sz w:val="24"/>
          <w:szCs w:val="24"/>
        </w:rPr>
        <w:t xml:space="preserve"> </w:t>
      </w:r>
      <w:r w:rsidR="00C86AD5">
        <w:rPr>
          <w:rFonts w:ascii="Times New Roman" w:hAnsi="Times New Roman" w:cs="Times New Roman"/>
          <w:sz w:val="24"/>
          <w:szCs w:val="24"/>
        </w:rPr>
        <w:t>raça/cor</w:t>
      </w:r>
      <w:r w:rsidR="004F64CD">
        <w:rPr>
          <w:rFonts w:ascii="Times New Roman" w:hAnsi="Times New Roman" w:cs="Times New Roman"/>
          <w:sz w:val="24"/>
          <w:szCs w:val="24"/>
        </w:rPr>
        <w:t xml:space="preserve">  aumentou a dispersão </w:t>
      </w:r>
      <w:r w:rsidR="00E9552D">
        <w:rPr>
          <w:rFonts w:ascii="Times New Roman" w:hAnsi="Times New Roman" w:cs="Times New Roman"/>
          <w:sz w:val="24"/>
          <w:szCs w:val="24"/>
        </w:rPr>
        <w:t>e diminui</w:t>
      </w:r>
      <w:r w:rsidR="0042446C">
        <w:rPr>
          <w:rFonts w:ascii="Times New Roman" w:hAnsi="Times New Roman" w:cs="Times New Roman"/>
          <w:sz w:val="24"/>
          <w:szCs w:val="24"/>
        </w:rPr>
        <w:t>u</w:t>
      </w:r>
      <w:r w:rsidR="00E9552D">
        <w:rPr>
          <w:rFonts w:ascii="Times New Roman" w:hAnsi="Times New Roman" w:cs="Times New Roman"/>
          <w:sz w:val="24"/>
          <w:szCs w:val="24"/>
        </w:rPr>
        <w:t xml:space="preserve"> a concordância </w:t>
      </w:r>
      <w:r w:rsidR="0042446C">
        <w:rPr>
          <w:rFonts w:ascii="Times New Roman" w:hAnsi="Times New Roman" w:cs="Times New Roman"/>
          <w:sz w:val="24"/>
          <w:szCs w:val="24"/>
        </w:rPr>
        <w:t>entre fórmulas e referencial</w:t>
      </w:r>
      <w:r w:rsidR="00E9552D">
        <w:rPr>
          <w:rFonts w:ascii="Times New Roman" w:hAnsi="Times New Roman" w:cs="Times New Roman"/>
          <w:sz w:val="24"/>
          <w:szCs w:val="24"/>
        </w:rPr>
        <w:t xml:space="preserve">. </w:t>
      </w:r>
      <w:r w:rsidR="00574F31">
        <w:rPr>
          <w:rFonts w:ascii="Times New Roman" w:hAnsi="Times New Roman" w:cs="Times New Roman"/>
          <w:sz w:val="24"/>
          <w:szCs w:val="24"/>
        </w:rPr>
        <w:t xml:space="preserve"> </w:t>
      </w:r>
      <w:r w:rsidRPr="00EA6DE8">
        <w:rPr>
          <w:rFonts w:ascii="Times New Roman" w:hAnsi="Times New Roman" w:cs="Times New Roman"/>
          <w:b/>
          <w:bCs/>
          <w:sz w:val="24"/>
          <w:szCs w:val="24"/>
        </w:rPr>
        <w:t>Conclusão:</w:t>
      </w:r>
      <w:r w:rsidRPr="00EA6DE8">
        <w:rPr>
          <w:rFonts w:ascii="Times New Roman" w:hAnsi="Times New Roman" w:cs="Times New Roman"/>
          <w:sz w:val="24"/>
          <w:szCs w:val="24"/>
        </w:rPr>
        <w:t xml:space="preserve"> </w:t>
      </w:r>
      <w:r w:rsidR="0042446C">
        <w:rPr>
          <w:rFonts w:ascii="Times New Roman" w:hAnsi="Times New Roman" w:cs="Times New Roman"/>
          <w:sz w:val="24"/>
          <w:szCs w:val="24"/>
        </w:rPr>
        <w:t>A</w:t>
      </w:r>
      <w:r w:rsidR="00574F31" w:rsidRPr="00CA3386">
        <w:rPr>
          <w:rFonts w:ascii="Times New Roman" w:hAnsi="Times New Roman" w:cs="Times New Roman"/>
          <w:sz w:val="24"/>
          <w:szCs w:val="24"/>
        </w:rPr>
        <w:t xml:space="preserve"> fórmula CKD-EPI demonstrou moderada </w:t>
      </w:r>
      <w:r w:rsidR="00654062">
        <w:rPr>
          <w:rFonts w:ascii="Times New Roman" w:hAnsi="Times New Roman" w:cs="Times New Roman"/>
          <w:sz w:val="24"/>
          <w:szCs w:val="24"/>
        </w:rPr>
        <w:t>acurácia n</w:t>
      </w:r>
      <w:r w:rsidR="00574F31" w:rsidRPr="00CA3386">
        <w:rPr>
          <w:rFonts w:ascii="Times New Roman" w:hAnsi="Times New Roman" w:cs="Times New Roman"/>
          <w:sz w:val="24"/>
          <w:szCs w:val="24"/>
        </w:rPr>
        <w:t xml:space="preserve">a avaliação da TFG </w:t>
      </w:r>
      <w:r w:rsidR="00654062">
        <w:rPr>
          <w:rFonts w:ascii="Times New Roman" w:hAnsi="Times New Roman" w:cs="Times New Roman"/>
          <w:sz w:val="24"/>
          <w:szCs w:val="24"/>
        </w:rPr>
        <w:t>e eficácia</w:t>
      </w:r>
      <w:r w:rsidR="00190615">
        <w:rPr>
          <w:rFonts w:ascii="Times New Roman" w:hAnsi="Times New Roman" w:cs="Times New Roman"/>
          <w:sz w:val="24"/>
          <w:szCs w:val="24"/>
        </w:rPr>
        <w:t xml:space="preserve"> preditiva da função renal</w:t>
      </w:r>
      <w:r w:rsidR="00574F31" w:rsidRPr="00CA3386">
        <w:rPr>
          <w:rFonts w:ascii="Times New Roman" w:hAnsi="Times New Roman" w:cs="Times New Roman"/>
          <w:sz w:val="24"/>
          <w:szCs w:val="24"/>
        </w:rPr>
        <w:t xml:space="preserve">. </w:t>
      </w:r>
      <w:r w:rsidR="00654062">
        <w:rPr>
          <w:rFonts w:ascii="Times New Roman" w:hAnsi="Times New Roman" w:cs="Times New Roman"/>
          <w:sz w:val="24"/>
          <w:szCs w:val="24"/>
        </w:rPr>
        <w:t>A</w:t>
      </w:r>
      <w:r w:rsidR="00574F31" w:rsidRPr="00CA3386">
        <w:rPr>
          <w:rFonts w:ascii="Times New Roman" w:hAnsi="Times New Roman" w:cs="Times New Roman"/>
          <w:sz w:val="24"/>
          <w:szCs w:val="24"/>
        </w:rPr>
        <w:t xml:space="preserve"> correção </w:t>
      </w:r>
      <w:r w:rsidR="0042446C">
        <w:rPr>
          <w:rFonts w:ascii="Times New Roman" w:hAnsi="Times New Roman" w:cs="Times New Roman"/>
          <w:sz w:val="24"/>
          <w:szCs w:val="24"/>
        </w:rPr>
        <w:t>por</w:t>
      </w:r>
      <w:r w:rsidR="00574F31" w:rsidRPr="00CA3386">
        <w:rPr>
          <w:rFonts w:ascii="Times New Roman" w:hAnsi="Times New Roman" w:cs="Times New Roman"/>
          <w:sz w:val="24"/>
          <w:szCs w:val="24"/>
        </w:rPr>
        <w:t xml:space="preserve"> </w:t>
      </w:r>
      <w:r w:rsidR="00576108">
        <w:rPr>
          <w:rFonts w:ascii="Times New Roman" w:hAnsi="Times New Roman" w:cs="Times New Roman"/>
          <w:sz w:val="24"/>
          <w:szCs w:val="24"/>
        </w:rPr>
        <w:t>raça/</w:t>
      </w:r>
      <w:r w:rsidR="00574F31" w:rsidRPr="00CA3386">
        <w:rPr>
          <w:rFonts w:ascii="Times New Roman" w:hAnsi="Times New Roman" w:cs="Times New Roman"/>
          <w:sz w:val="24"/>
          <w:szCs w:val="24"/>
        </w:rPr>
        <w:t xml:space="preserve">cor </w:t>
      </w:r>
      <w:r w:rsidR="00654062">
        <w:rPr>
          <w:rFonts w:ascii="Times New Roman" w:hAnsi="Times New Roman" w:cs="Times New Roman"/>
          <w:sz w:val="24"/>
          <w:szCs w:val="24"/>
        </w:rPr>
        <w:t>aparentemente reduz</w:t>
      </w:r>
      <w:r w:rsidR="00A96CBA">
        <w:rPr>
          <w:rFonts w:ascii="Times New Roman" w:hAnsi="Times New Roman" w:cs="Times New Roman"/>
          <w:sz w:val="24"/>
          <w:szCs w:val="24"/>
        </w:rPr>
        <w:t>iu</w:t>
      </w:r>
      <w:r w:rsidR="00654062">
        <w:rPr>
          <w:rFonts w:ascii="Times New Roman" w:hAnsi="Times New Roman" w:cs="Times New Roman"/>
          <w:sz w:val="24"/>
          <w:szCs w:val="24"/>
        </w:rPr>
        <w:t xml:space="preserve"> a confiabilidade das fórmulas</w:t>
      </w:r>
      <w:r w:rsidR="00574F31" w:rsidRPr="00CA3386">
        <w:rPr>
          <w:rFonts w:ascii="Times New Roman" w:hAnsi="Times New Roman" w:cs="Times New Roman"/>
          <w:sz w:val="24"/>
          <w:szCs w:val="24"/>
        </w:rPr>
        <w:t>.</w:t>
      </w:r>
    </w:p>
    <w:p w14:paraId="58DCF2C9" w14:textId="7382EC60" w:rsidR="002E21B0" w:rsidRDefault="00A24C1F" w:rsidP="002F17BE">
      <w:pPr>
        <w:spacing w:line="360" w:lineRule="auto"/>
        <w:rPr>
          <w:rFonts w:ascii="Times New Roman" w:hAnsi="Times New Roman" w:cs="Times New Roman"/>
          <w:sz w:val="24"/>
          <w:szCs w:val="24"/>
        </w:rPr>
      </w:pPr>
      <w:r>
        <w:rPr>
          <w:rFonts w:ascii="Times New Roman" w:hAnsi="Times New Roman" w:cs="Times New Roman"/>
          <w:b/>
          <w:bCs/>
          <w:sz w:val="24"/>
          <w:szCs w:val="24"/>
        </w:rPr>
        <w:t>Palavras-chave</w:t>
      </w:r>
      <w:r w:rsidRPr="00317AEE">
        <w:rPr>
          <w:rFonts w:ascii="Times New Roman" w:hAnsi="Times New Roman" w:cs="Times New Roman"/>
          <w:b/>
          <w:bCs/>
          <w:sz w:val="24"/>
          <w:szCs w:val="24"/>
        </w:rPr>
        <w:t>:</w:t>
      </w:r>
      <w:r w:rsidRPr="00317AEE">
        <w:rPr>
          <w:rFonts w:ascii="Times New Roman" w:hAnsi="Times New Roman" w:cs="Times New Roman"/>
          <w:sz w:val="24"/>
          <w:szCs w:val="24"/>
        </w:rPr>
        <w:t xml:space="preserve"> </w:t>
      </w:r>
      <w:r w:rsidR="00E9552D" w:rsidRPr="00C17640">
        <w:rPr>
          <w:rFonts w:ascii="Times New Roman" w:hAnsi="Times New Roman" w:cs="Times New Roman"/>
          <w:i/>
          <w:iCs/>
          <w:sz w:val="24"/>
          <w:szCs w:val="24"/>
        </w:rPr>
        <w:t>Taxa de Filtração Glomerular</w:t>
      </w:r>
      <w:r w:rsidR="002E21B0" w:rsidRPr="00C17640">
        <w:rPr>
          <w:rFonts w:ascii="Times New Roman" w:hAnsi="Times New Roman" w:cs="Times New Roman"/>
          <w:i/>
          <w:iCs/>
          <w:sz w:val="24"/>
          <w:szCs w:val="24"/>
        </w:rPr>
        <w:t>.</w:t>
      </w:r>
      <w:r w:rsidR="00E9552D" w:rsidRPr="00C17640">
        <w:rPr>
          <w:rFonts w:ascii="Times New Roman" w:hAnsi="Times New Roman" w:cs="Times New Roman"/>
          <w:i/>
          <w:iCs/>
          <w:sz w:val="24"/>
          <w:szCs w:val="24"/>
        </w:rPr>
        <w:t xml:space="preserve"> </w:t>
      </w:r>
      <w:r w:rsidRPr="00C17640">
        <w:rPr>
          <w:rFonts w:ascii="Times New Roman" w:hAnsi="Times New Roman" w:cs="Times New Roman"/>
          <w:i/>
          <w:iCs/>
          <w:sz w:val="24"/>
          <w:szCs w:val="24"/>
        </w:rPr>
        <w:t>Doença Renal Crônica</w:t>
      </w:r>
      <w:r w:rsidR="002E21B0" w:rsidRPr="00C17640">
        <w:rPr>
          <w:rFonts w:ascii="Times New Roman" w:hAnsi="Times New Roman" w:cs="Times New Roman"/>
          <w:i/>
          <w:iCs/>
          <w:sz w:val="24"/>
          <w:szCs w:val="24"/>
        </w:rPr>
        <w:t>.</w:t>
      </w:r>
      <w:r w:rsidRPr="00C17640">
        <w:rPr>
          <w:rFonts w:ascii="Times New Roman" w:hAnsi="Times New Roman" w:cs="Times New Roman"/>
          <w:i/>
          <w:iCs/>
          <w:sz w:val="24"/>
          <w:szCs w:val="24"/>
        </w:rPr>
        <w:t xml:space="preserve"> Creatinina</w:t>
      </w:r>
      <w:r w:rsidR="002E21B0" w:rsidRPr="00C17640">
        <w:rPr>
          <w:rFonts w:ascii="Times New Roman" w:hAnsi="Times New Roman" w:cs="Times New Roman"/>
          <w:i/>
          <w:iCs/>
          <w:sz w:val="24"/>
          <w:szCs w:val="24"/>
        </w:rPr>
        <w:t>.</w:t>
      </w:r>
      <w:r w:rsidRPr="00C17640">
        <w:rPr>
          <w:rFonts w:ascii="Times New Roman" w:hAnsi="Times New Roman" w:cs="Times New Roman"/>
          <w:i/>
          <w:iCs/>
          <w:sz w:val="24"/>
          <w:szCs w:val="24"/>
        </w:rPr>
        <w:t xml:space="preserve"> Testes de Função Renal</w:t>
      </w:r>
      <w:r w:rsidR="002E21B0" w:rsidRPr="00C17640">
        <w:rPr>
          <w:rFonts w:ascii="Times New Roman" w:hAnsi="Times New Roman" w:cs="Times New Roman"/>
          <w:i/>
          <w:iCs/>
          <w:sz w:val="24"/>
          <w:szCs w:val="24"/>
        </w:rPr>
        <w:t>.</w:t>
      </w:r>
    </w:p>
    <w:p w14:paraId="3E7E4268" w14:textId="77777777" w:rsidR="005A448F" w:rsidRPr="00317AEE" w:rsidRDefault="005A448F" w:rsidP="00EA6DE8">
      <w:pPr>
        <w:pStyle w:val="Heading1"/>
        <w:rPr>
          <w:rFonts w:ascii="Times New Roman" w:hAnsi="Times New Roman" w:cs="Times New Roman"/>
        </w:rPr>
      </w:pPr>
      <w:r w:rsidRPr="00317AEE">
        <w:rPr>
          <w:rFonts w:ascii="Times New Roman" w:hAnsi="Times New Roman" w:cs="Times New Roman"/>
        </w:rPr>
        <w:lastRenderedPageBreak/>
        <w:t>INTRODUÇÃO</w:t>
      </w:r>
    </w:p>
    <w:p w14:paraId="0CC6705E" w14:textId="74155506" w:rsidR="006E68FB" w:rsidRPr="00317AEE" w:rsidRDefault="006E68FB"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O</w:t>
      </w:r>
      <w:r w:rsidR="000C4D6A" w:rsidRPr="00317AEE">
        <w:rPr>
          <w:rFonts w:ascii="Times New Roman" w:hAnsi="Times New Roman" w:cs="Times New Roman"/>
          <w:sz w:val="24"/>
          <w:szCs w:val="24"/>
        </w:rPr>
        <w:t xml:space="preserve"> envelhecimento da população</w:t>
      </w:r>
      <w:r w:rsidR="009A39FA" w:rsidRPr="00317AEE">
        <w:rPr>
          <w:rFonts w:ascii="Times New Roman" w:hAnsi="Times New Roman" w:cs="Times New Roman"/>
          <w:sz w:val="24"/>
          <w:szCs w:val="24"/>
        </w:rPr>
        <w:t xml:space="preserve"> tem produzido</w:t>
      </w:r>
      <w:r w:rsidR="000C4D6A" w:rsidRPr="00317AEE">
        <w:rPr>
          <w:rFonts w:ascii="Times New Roman" w:hAnsi="Times New Roman" w:cs="Times New Roman"/>
          <w:sz w:val="24"/>
          <w:szCs w:val="24"/>
        </w:rPr>
        <w:t xml:space="preserve"> </w:t>
      </w:r>
      <w:r w:rsidR="007C0A88" w:rsidRPr="00317AEE">
        <w:rPr>
          <w:rFonts w:ascii="Times New Roman" w:hAnsi="Times New Roman" w:cs="Times New Roman"/>
          <w:sz w:val="24"/>
          <w:szCs w:val="24"/>
        </w:rPr>
        <w:t>um</w:t>
      </w:r>
      <w:r w:rsidR="00BF12D9" w:rsidRPr="00317AEE">
        <w:rPr>
          <w:rFonts w:ascii="Times New Roman" w:hAnsi="Times New Roman" w:cs="Times New Roman"/>
          <w:sz w:val="24"/>
          <w:szCs w:val="24"/>
        </w:rPr>
        <w:t xml:space="preserve"> </w:t>
      </w:r>
      <w:r w:rsidRPr="00317AEE">
        <w:rPr>
          <w:rFonts w:ascii="Times New Roman" w:hAnsi="Times New Roman" w:cs="Times New Roman"/>
          <w:sz w:val="24"/>
          <w:szCs w:val="24"/>
        </w:rPr>
        <w:t xml:space="preserve">expressivo </w:t>
      </w:r>
      <w:r w:rsidR="00BF12D9" w:rsidRPr="00317AEE">
        <w:rPr>
          <w:rFonts w:ascii="Times New Roman" w:hAnsi="Times New Roman" w:cs="Times New Roman"/>
          <w:sz w:val="24"/>
          <w:szCs w:val="24"/>
        </w:rPr>
        <w:t>aumento</w:t>
      </w:r>
      <w:r w:rsidR="000C4D6A" w:rsidRPr="00317AEE">
        <w:rPr>
          <w:rFonts w:ascii="Times New Roman" w:hAnsi="Times New Roman" w:cs="Times New Roman"/>
          <w:sz w:val="24"/>
          <w:szCs w:val="24"/>
        </w:rPr>
        <w:t xml:space="preserve"> </w:t>
      </w:r>
      <w:r w:rsidR="00BF12D9" w:rsidRPr="00317AEE">
        <w:rPr>
          <w:rFonts w:ascii="Times New Roman" w:hAnsi="Times New Roman" w:cs="Times New Roman"/>
          <w:sz w:val="24"/>
          <w:szCs w:val="24"/>
        </w:rPr>
        <w:t>n</w:t>
      </w:r>
      <w:r w:rsidR="000C4D6A" w:rsidRPr="00317AEE">
        <w:rPr>
          <w:rFonts w:ascii="Times New Roman" w:hAnsi="Times New Roman" w:cs="Times New Roman"/>
          <w:sz w:val="24"/>
          <w:szCs w:val="24"/>
        </w:rPr>
        <w:t xml:space="preserve">a prevalência </w:t>
      </w:r>
      <w:r w:rsidRPr="00317AEE">
        <w:rPr>
          <w:rFonts w:ascii="Times New Roman" w:hAnsi="Times New Roman" w:cs="Times New Roman"/>
          <w:sz w:val="24"/>
          <w:szCs w:val="24"/>
        </w:rPr>
        <w:t xml:space="preserve">de </w:t>
      </w:r>
      <w:r w:rsidR="009A39FA" w:rsidRPr="00317AEE">
        <w:rPr>
          <w:rFonts w:ascii="Times New Roman" w:hAnsi="Times New Roman" w:cs="Times New Roman"/>
          <w:sz w:val="24"/>
          <w:szCs w:val="24"/>
        </w:rPr>
        <w:t>doenças crônicas não degenerativas</w:t>
      </w:r>
      <w:r w:rsidR="00C17640">
        <w:rPr>
          <w:rFonts w:ascii="Times New Roman" w:hAnsi="Times New Roman" w:cs="Times New Roman"/>
          <w:sz w:val="24"/>
          <w:szCs w:val="24"/>
        </w:rPr>
        <w:t xml:space="preserve"> </w:t>
      </w:r>
      <w:r w:rsidR="00C17640" w:rsidRPr="00002D4B">
        <w:rPr>
          <w:rFonts w:ascii="Times New Roman" w:hAnsi="Times New Roman" w:cs="Times New Roman"/>
          <w:sz w:val="24"/>
        </w:rPr>
        <w:t>(BIKBOV et al., 2020</w:t>
      </w:r>
      <w:r w:rsidR="009A39FA" w:rsidRPr="00317AEE">
        <w:rPr>
          <w:rFonts w:ascii="Times New Roman" w:hAnsi="Times New Roman" w:cs="Times New Roman"/>
          <w:sz w:val="24"/>
          <w:szCs w:val="24"/>
        </w:rPr>
        <w:t xml:space="preserve">, incluindo a </w:t>
      </w:r>
      <w:r w:rsidR="0096425C">
        <w:rPr>
          <w:rFonts w:ascii="Times New Roman" w:hAnsi="Times New Roman" w:cs="Times New Roman"/>
          <w:sz w:val="24"/>
          <w:szCs w:val="24"/>
        </w:rPr>
        <w:t>doença renal crônica (</w:t>
      </w:r>
      <w:r w:rsidR="00BF12D9" w:rsidRPr="00317AEE">
        <w:rPr>
          <w:rFonts w:ascii="Times New Roman" w:hAnsi="Times New Roman" w:cs="Times New Roman"/>
          <w:sz w:val="24"/>
          <w:szCs w:val="24"/>
        </w:rPr>
        <w:t>DR</w:t>
      </w:r>
      <w:r w:rsidR="00E67286">
        <w:rPr>
          <w:rFonts w:ascii="Times New Roman" w:hAnsi="Times New Roman" w:cs="Times New Roman"/>
          <w:sz w:val="24"/>
          <w:szCs w:val="24"/>
        </w:rPr>
        <w:t>C</w:t>
      </w:r>
      <w:r w:rsidR="0096425C">
        <w:rPr>
          <w:rFonts w:ascii="Times New Roman" w:hAnsi="Times New Roman" w:cs="Times New Roman"/>
          <w:sz w:val="24"/>
          <w:szCs w:val="24"/>
        </w:rPr>
        <w:t>)</w:t>
      </w:r>
      <w:r w:rsidR="00E67286">
        <w:rPr>
          <w:rFonts w:ascii="Times New Roman" w:hAnsi="Times New Roman" w:cs="Times New Roman"/>
          <w:sz w:val="24"/>
          <w:szCs w:val="24"/>
        </w:rPr>
        <w:t>.</w:t>
      </w:r>
      <w:r w:rsidR="009A39FA" w:rsidRPr="00317AEE">
        <w:rPr>
          <w:rFonts w:ascii="Times New Roman" w:hAnsi="Times New Roman" w:cs="Times New Roman"/>
          <w:sz w:val="24"/>
          <w:szCs w:val="24"/>
        </w:rPr>
        <w:t xml:space="preserve"> </w:t>
      </w:r>
      <w:r w:rsidR="003C29D0" w:rsidRPr="00317AEE">
        <w:rPr>
          <w:rFonts w:ascii="Times New Roman" w:hAnsi="Times New Roman" w:cs="Times New Roman"/>
          <w:sz w:val="24"/>
          <w:szCs w:val="24"/>
        </w:rPr>
        <w:t>Em subamostra dos participantes da Pesquisa Nacional de Saúde/2013</w:t>
      </w:r>
      <w:r w:rsidR="00E67286">
        <w:rPr>
          <w:rFonts w:ascii="Times New Roman" w:hAnsi="Times New Roman" w:cs="Times New Roman"/>
          <w:sz w:val="24"/>
          <w:szCs w:val="24"/>
        </w:rPr>
        <w:t>,</w:t>
      </w:r>
      <w:r w:rsidR="003C29D0" w:rsidRPr="00317AEE">
        <w:rPr>
          <w:rFonts w:ascii="Times New Roman" w:hAnsi="Times New Roman" w:cs="Times New Roman"/>
          <w:sz w:val="24"/>
          <w:szCs w:val="24"/>
        </w:rPr>
        <w:t xml:space="preserve">  a prevalência de DRC </w:t>
      </w:r>
      <w:r w:rsidR="0070510B">
        <w:rPr>
          <w:rFonts w:ascii="Times New Roman" w:hAnsi="Times New Roman" w:cs="Times New Roman"/>
          <w:sz w:val="24"/>
          <w:szCs w:val="24"/>
        </w:rPr>
        <w:t>foi de</w:t>
      </w:r>
      <w:r w:rsidR="003C29D0" w:rsidRPr="00317AEE">
        <w:rPr>
          <w:rFonts w:ascii="Times New Roman" w:hAnsi="Times New Roman" w:cs="Times New Roman"/>
          <w:sz w:val="24"/>
          <w:szCs w:val="24"/>
        </w:rPr>
        <w:t xml:space="preserve"> 6,48%</w:t>
      </w:r>
      <w:r w:rsidR="00197DF0" w:rsidRPr="00317AEE">
        <w:rPr>
          <w:rFonts w:ascii="Times New Roman" w:hAnsi="Times New Roman" w:cs="Times New Roman"/>
          <w:sz w:val="24"/>
          <w:szCs w:val="24"/>
        </w:rPr>
        <w:t xml:space="preserve"> dos </w:t>
      </w:r>
      <w:r w:rsidR="0070510B">
        <w:rPr>
          <w:rFonts w:ascii="Times New Roman" w:hAnsi="Times New Roman" w:cs="Times New Roman"/>
          <w:sz w:val="24"/>
          <w:szCs w:val="24"/>
        </w:rPr>
        <w:t>adultos</w:t>
      </w:r>
      <w:r w:rsidR="003C29D0" w:rsidRPr="00317AEE">
        <w:rPr>
          <w:rFonts w:ascii="Times New Roman" w:hAnsi="Times New Roman" w:cs="Times New Roman"/>
          <w:sz w:val="24"/>
          <w:szCs w:val="24"/>
        </w:rPr>
        <w:t>, estima</w:t>
      </w:r>
      <w:r w:rsidR="0070510B">
        <w:rPr>
          <w:rFonts w:ascii="Times New Roman" w:hAnsi="Times New Roman" w:cs="Times New Roman"/>
          <w:sz w:val="24"/>
          <w:szCs w:val="24"/>
        </w:rPr>
        <w:t>ndo-se</w:t>
      </w:r>
      <w:r w:rsidR="003C29D0" w:rsidRPr="00317AEE">
        <w:rPr>
          <w:rFonts w:ascii="Times New Roman" w:hAnsi="Times New Roman" w:cs="Times New Roman"/>
          <w:sz w:val="24"/>
          <w:szCs w:val="24"/>
        </w:rPr>
        <w:t xml:space="preserve"> a existência de cerca de 10 milhões </w:t>
      </w:r>
      <w:r w:rsidR="00E63D24" w:rsidRPr="00317AEE">
        <w:rPr>
          <w:rFonts w:ascii="Times New Roman" w:hAnsi="Times New Roman" w:cs="Times New Roman"/>
          <w:sz w:val="24"/>
          <w:szCs w:val="24"/>
        </w:rPr>
        <w:t xml:space="preserve">de </w:t>
      </w:r>
      <w:r w:rsidR="0070510B">
        <w:rPr>
          <w:rFonts w:ascii="Times New Roman" w:hAnsi="Times New Roman" w:cs="Times New Roman"/>
          <w:sz w:val="24"/>
          <w:szCs w:val="24"/>
        </w:rPr>
        <w:t>brasileiros</w:t>
      </w:r>
      <w:r w:rsidR="00E63D24" w:rsidRPr="00317AEE">
        <w:rPr>
          <w:rFonts w:ascii="Times New Roman" w:hAnsi="Times New Roman" w:cs="Times New Roman"/>
          <w:sz w:val="24"/>
          <w:szCs w:val="24"/>
        </w:rPr>
        <w:t xml:space="preserve"> </w:t>
      </w:r>
      <w:r w:rsidR="003C29D0" w:rsidRPr="00317AEE">
        <w:rPr>
          <w:rFonts w:ascii="Times New Roman" w:hAnsi="Times New Roman" w:cs="Times New Roman"/>
          <w:sz w:val="24"/>
          <w:szCs w:val="24"/>
        </w:rPr>
        <w:t>nesta condiçã</w:t>
      </w:r>
      <w:r w:rsidR="0096425C">
        <w:rPr>
          <w:rFonts w:ascii="Times New Roman" w:hAnsi="Times New Roman" w:cs="Times New Roman"/>
          <w:sz w:val="24"/>
          <w:szCs w:val="24"/>
        </w:rPr>
        <w:t>o</w:t>
      </w:r>
      <w:r w:rsidR="00C17640">
        <w:rPr>
          <w:rFonts w:ascii="Times New Roman" w:hAnsi="Times New Roman" w:cs="Times New Roman"/>
          <w:sz w:val="24"/>
          <w:szCs w:val="24"/>
        </w:rPr>
        <w:t xml:space="preserve"> </w:t>
      </w:r>
      <w:r w:rsidR="00C17640" w:rsidRPr="00002D4B">
        <w:rPr>
          <w:rFonts w:ascii="Times New Roman" w:hAnsi="Times New Roman" w:cs="Times New Roman"/>
          <w:sz w:val="24"/>
        </w:rPr>
        <w:t>(MARINHO et al., 2017)</w:t>
      </w:r>
      <w:r w:rsidR="0096425C">
        <w:rPr>
          <w:rFonts w:ascii="Times New Roman" w:hAnsi="Times New Roman" w:cs="Times New Roman"/>
          <w:sz w:val="24"/>
          <w:szCs w:val="24"/>
        </w:rPr>
        <w:t>.</w:t>
      </w:r>
      <w:r w:rsidR="00E6155C" w:rsidRPr="00317AEE">
        <w:rPr>
          <w:rFonts w:ascii="Times New Roman" w:hAnsi="Times New Roman" w:cs="Times New Roman"/>
          <w:sz w:val="24"/>
          <w:szCs w:val="24"/>
        </w:rPr>
        <w:t xml:space="preserve"> </w:t>
      </w:r>
    </w:p>
    <w:p w14:paraId="33D17ECC" w14:textId="0316E1A3" w:rsidR="009F51D5" w:rsidRPr="00317AEE" w:rsidRDefault="009E586D" w:rsidP="002F17BE">
      <w:pPr>
        <w:spacing w:line="360" w:lineRule="auto"/>
        <w:ind w:firstLine="993"/>
        <w:jc w:val="both"/>
        <w:rPr>
          <w:rFonts w:ascii="Times New Roman" w:hAnsi="Times New Roman" w:cs="Times New Roman"/>
          <w:sz w:val="24"/>
          <w:szCs w:val="24"/>
        </w:rPr>
      </w:pPr>
      <w:r w:rsidRPr="00317AEE">
        <w:rPr>
          <w:rFonts w:ascii="Times New Roman" w:hAnsi="Times New Roman" w:cs="Times New Roman"/>
          <w:sz w:val="24"/>
          <w:szCs w:val="24"/>
        </w:rPr>
        <w:t>Atualmente</w:t>
      </w:r>
      <w:r w:rsidR="00D17663" w:rsidRPr="00317AEE">
        <w:rPr>
          <w:rFonts w:ascii="Times New Roman" w:hAnsi="Times New Roman" w:cs="Times New Roman"/>
          <w:sz w:val="24"/>
          <w:szCs w:val="24"/>
        </w:rPr>
        <w:t xml:space="preserve"> </w:t>
      </w:r>
      <w:r w:rsidR="009A39FA" w:rsidRPr="00317AEE">
        <w:rPr>
          <w:rFonts w:ascii="Times New Roman" w:hAnsi="Times New Roman" w:cs="Times New Roman"/>
          <w:sz w:val="24"/>
          <w:szCs w:val="24"/>
        </w:rPr>
        <w:t xml:space="preserve">o termo </w:t>
      </w:r>
      <w:r w:rsidR="00D17663" w:rsidRPr="00317AEE">
        <w:rPr>
          <w:rFonts w:ascii="Times New Roman" w:hAnsi="Times New Roman" w:cs="Times New Roman"/>
          <w:sz w:val="24"/>
          <w:szCs w:val="24"/>
        </w:rPr>
        <w:t>DRC</w:t>
      </w:r>
      <w:r w:rsidR="009A39FA" w:rsidRPr="00317AEE">
        <w:rPr>
          <w:rFonts w:ascii="Times New Roman" w:hAnsi="Times New Roman" w:cs="Times New Roman"/>
          <w:sz w:val="24"/>
          <w:szCs w:val="24"/>
        </w:rPr>
        <w:t xml:space="preserve"> é usado para indicar presença de um conjunto amplo</w:t>
      </w:r>
      <w:r w:rsidR="00170624" w:rsidRPr="00317AEE">
        <w:rPr>
          <w:rFonts w:ascii="Times New Roman" w:hAnsi="Times New Roman" w:cs="Times New Roman"/>
          <w:sz w:val="24"/>
          <w:szCs w:val="24"/>
        </w:rPr>
        <w:t xml:space="preserve"> </w:t>
      </w:r>
      <w:r w:rsidR="009A39FA" w:rsidRPr="00317AEE">
        <w:rPr>
          <w:rFonts w:ascii="Times New Roman" w:hAnsi="Times New Roman" w:cs="Times New Roman"/>
          <w:sz w:val="24"/>
          <w:szCs w:val="24"/>
        </w:rPr>
        <w:t>de</w:t>
      </w:r>
      <w:r w:rsidR="00170624" w:rsidRPr="00317AEE">
        <w:rPr>
          <w:rFonts w:ascii="Times New Roman" w:hAnsi="Times New Roman" w:cs="Times New Roman"/>
          <w:sz w:val="24"/>
          <w:szCs w:val="24"/>
        </w:rPr>
        <w:t xml:space="preserve"> doenças heterogêneas que afetam a estrutura e a função </w:t>
      </w:r>
      <w:r w:rsidR="009A39FA" w:rsidRPr="00317AEE">
        <w:rPr>
          <w:rFonts w:ascii="Times New Roman" w:hAnsi="Times New Roman" w:cs="Times New Roman"/>
          <w:sz w:val="24"/>
          <w:szCs w:val="24"/>
        </w:rPr>
        <w:t>dos rins, sendo o seu aparecimento</w:t>
      </w:r>
      <w:r w:rsidR="00243DCE" w:rsidRPr="00317AEE">
        <w:rPr>
          <w:rFonts w:ascii="Times New Roman" w:hAnsi="Times New Roman" w:cs="Times New Roman"/>
          <w:sz w:val="24"/>
          <w:szCs w:val="24"/>
        </w:rPr>
        <w:t xml:space="preserve"> abrupto ou gradativo</w:t>
      </w:r>
      <w:bookmarkStart w:id="1" w:name="ZOTERO_BREF_kYzdYpGS5xmb"/>
      <w:r w:rsidR="00C17640">
        <w:rPr>
          <w:rFonts w:ascii="Times New Roman" w:hAnsi="Times New Roman" w:cs="Times New Roman"/>
          <w:sz w:val="24"/>
          <w:szCs w:val="24"/>
        </w:rPr>
        <w:t xml:space="preserve"> </w:t>
      </w:r>
      <w:r w:rsidR="00002D4B" w:rsidRPr="00002D4B">
        <w:rPr>
          <w:rFonts w:ascii="Times New Roman" w:hAnsi="Times New Roman" w:cs="Times New Roman"/>
          <w:sz w:val="24"/>
        </w:rPr>
        <w:t>(BIKBOV et al., 2020)</w:t>
      </w:r>
      <w:bookmarkEnd w:id="1"/>
      <w:r w:rsidR="00C17640">
        <w:rPr>
          <w:rFonts w:ascii="Times New Roman" w:hAnsi="Times New Roman" w:cs="Times New Roman"/>
          <w:sz w:val="24"/>
        </w:rPr>
        <w:t>.</w:t>
      </w:r>
      <w:r w:rsidR="00960DE2" w:rsidRPr="00317AEE">
        <w:rPr>
          <w:rFonts w:ascii="Times New Roman" w:hAnsi="Times New Roman" w:cs="Times New Roman"/>
          <w:sz w:val="24"/>
          <w:szCs w:val="24"/>
        </w:rPr>
        <w:t xml:space="preserve"> </w:t>
      </w:r>
      <w:r w:rsidR="001D15FB" w:rsidRPr="00317AEE">
        <w:rPr>
          <w:rFonts w:ascii="Times New Roman" w:hAnsi="Times New Roman" w:cs="Times New Roman"/>
          <w:sz w:val="24"/>
          <w:szCs w:val="24"/>
        </w:rPr>
        <w:t>O</w:t>
      </w:r>
      <w:r w:rsidR="00D17663" w:rsidRPr="00317AEE">
        <w:rPr>
          <w:rFonts w:ascii="Times New Roman" w:hAnsi="Times New Roman" w:cs="Times New Roman"/>
          <w:sz w:val="24"/>
          <w:szCs w:val="24"/>
        </w:rPr>
        <w:t xml:space="preserve">s sintomas geralmente </w:t>
      </w:r>
      <w:r w:rsidR="005805BA">
        <w:rPr>
          <w:rFonts w:ascii="Times New Roman" w:hAnsi="Times New Roman" w:cs="Times New Roman"/>
          <w:sz w:val="24"/>
          <w:szCs w:val="24"/>
        </w:rPr>
        <w:t>decorrem</w:t>
      </w:r>
      <w:r w:rsidR="00D17663" w:rsidRPr="00317AEE">
        <w:rPr>
          <w:rFonts w:ascii="Times New Roman" w:hAnsi="Times New Roman" w:cs="Times New Roman"/>
          <w:sz w:val="24"/>
          <w:szCs w:val="24"/>
        </w:rPr>
        <w:t xml:space="preserve"> de complicações da função renal diminuída e, quando graves, </w:t>
      </w:r>
      <w:r w:rsidR="0070510B">
        <w:rPr>
          <w:rFonts w:ascii="Times New Roman" w:hAnsi="Times New Roman" w:cs="Times New Roman"/>
          <w:sz w:val="24"/>
          <w:szCs w:val="24"/>
        </w:rPr>
        <w:t xml:space="preserve">só </w:t>
      </w:r>
      <w:r w:rsidR="00D17663" w:rsidRPr="00317AEE">
        <w:rPr>
          <w:rFonts w:ascii="Times New Roman" w:hAnsi="Times New Roman" w:cs="Times New Roman"/>
          <w:sz w:val="24"/>
          <w:szCs w:val="24"/>
        </w:rPr>
        <w:t>podem ser tratados por diálise ou transplante</w:t>
      </w:r>
      <w:r w:rsidR="009A39FA" w:rsidRPr="00317AEE">
        <w:rPr>
          <w:rFonts w:ascii="Times New Roman" w:hAnsi="Times New Roman" w:cs="Times New Roman"/>
          <w:sz w:val="24"/>
          <w:szCs w:val="24"/>
        </w:rPr>
        <w:t xml:space="preserve"> renal</w:t>
      </w:r>
      <w:r w:rsidR="00D17663" w:rsidRPr="00317AEE">
        <w:rPr>
          <w:rFonts w:ascii="Times New Roman" w:hAnsi="Times New Roman" w:cs="Times New Roman"/>
          <w:sz w:val="24"/>
          <w:szCs w:val="24"/>
        </w:rPr>
        <w:t>.</w:t>
      </w:r>
      <w:r w:rsidR="009A39FA" w:rsidRPr="00317AEE">
        <w:rPr>
          <w:rFonts w:ascii="Times New Roman" w:hAnsi="Times New Roman" w:cs="Times New Roman"/>
          <w:sz w:val="24"/>
          <w:szCs w:val="24"/>
        </w:rPr>
        <w:t xml:space="preserve"> </w:t>
      </w:r>
      <w:r w:rsidR="00D17663" w:rsidRPr="00317AEE">
        <w:rPr>
          <w:rFonts w:ascii="Times New Roman" w:hAnsi="Times New Roman" w:cs="Times New Roman"/>
          <w:sz w:val="24"/>
          <w:szCs w:val="24"/>
        </w:rPr>
        <w:t xml:space="preserve">Os estágios iniciais da </w:t>
      </w:r>
      <w:r w:rsidR="005805BA">
        <w:rPr>
          <w:rFonts w:ascii="Times New Roman" w:hAnsi="Times New Roman" w:cs="Times New Roman"/>
          <w:sz w:val="24"/>
          <w:szCs w:val="24"/>
        </w:rPr>
        <w:t>DRC são comumente</w:t>
      </w:r>
      <w:r w:rsidR="00D17663" w:rsidRPr="00317AEE">
        <w:rPr>
          <w:rFonts w:ascii="Times New Roman" w:hAnsi="Times New Roman" w:cs="Times New Roman"/>
          <w:sz w:val="24"/>
          <w:szCs w:val="24"/>
        </w:rPr>
        <w:t xml:space="preserve"> assintomáticos</w:t>
      </w:r>
      <w:r w:rsidR="0096425C">
        <w:rPr>
          <w:rFonts w:ascii="Times New Roman" w:hAnsi="Times New Roman" w:cs="Times New Roman"/>
          <w:sz w:val="24"/>
          <w:szCs w:val="24"/>
        </w:rPr>
        <w:t xml:space="preserve"> e </w:t>
      </w:r>
      <w:r w:rsidR="007C0A88" w:rsidRPr="00317AEE">
        <w:rPr>
          <w:rFonts w:ascii="Times New Roman" w:hAnsi="Times New Roman" w:cs="Times New Roman"/>
          <w:sz w:val="24"/>
          <w:szCs w:val="24"/>
        </w:rPr>
        <w:t xml:space="preserve"> </w:t>
      </w:r>
      <w:r w:rsidR="00D17663" w:rsidRPr="00317AEE">
        <w:rPr>
          <w:rFonts w:ascii="Times New Roman" w:hAnsi="Times New Roman" w:cs="Times New Roman"/>
          <w:sz w:val="24"/>
          <w:szCs w:val="24"/>
        </w:rPr>
        <w:t>reversíveis</w:t>
      </w:r>
      <w:r w:rsidR="009A39FA" w:rsidRPr="00317AEE">
        <w:rPr>
          <w:rFonts w:ascii="Times New Roman" w:hAnsi="Times New Roman" w:cs="Times New Roman"/>
          <w:sz w:val="24"/>
          <w:szCs w:val="24"/>
        </w:rPr>
        <w:t xml:space="preserve">, </w:t>
      </w:r>
      <w:r w:rsidR="007C0A88" w:rsidRPr="00317AEE">
        <w:rPr>
          <w:rFonts w:ascii="Times New Roman" w:hAnsi="Times New Roman" w:cs="Times New Roman"/>
          <w:sz w:val="24"/>
          <w:szCs w:val="24"/>
        </w:rPr>
        <w:t>quando o</w:t>
      </w:r>
      <w:r w:rsidR="009A39FA" w:rsidRPr="00317AEE">
        <w:rPr>
          <w:rFonts w:ascii="Times New Roman" w:hAnsi="Times New Roman" w:cs="Times New Roman"/>
          <w:sz w:val="24"/>
          <w:szCs w:val="24"/>
        </w:rPr>
        <w:t xml:space="preserve"> diagnóstico é precoce</w:t>
      </w:r>
      <w:bookmarkStart w:id="2" w:name="ZOTERO_BREF_RC0acPv64CDh"/>
      <w:r w:rsidR="00002D4B" w:rsidRPr="00002D4B">
        <w:rPr>
          <w:rFonts w:ascii="Times New Roman" w:hAnsi="Times New Roman" w:cs="Times New Roman"/>
          <w:sz w:val="24"/>
        </w:rPr>
        <w:t xml:space="preserve"> (KDIGO, 2013)</w:t>
      </w:r>
      <w:bookmarkEnd w:id="2"/>
      <w:r w:rsidR="00C17640">
        <w:rPr>
          <w:rFonts w:ascii="Times New Roman" w:hAnsi="Times New Roman" w:cs="Times New Roman"/>
          <w:sz w:val="24"/>
        </w:rPr>
        <w:t>.</w:t>
      </w:r>
    </w:p>
    <w:p w14:paraId="08C78064" w14:textId="0874B76D" w:rsidR="00E42744" w:rsidRPr="00317AEE" w:rsidRDefault="00C8002B" w:rsidP="002F17BE">
      <w:pPr>
        <w:spacing w:line="360" w:lineRule="auto"/>
        <w:ind w:firstLine="993"/>
        <w:jc w:val="both"/>
        <w:rPr>
          <w:rFonts w:ascii="Times New Roman" w:hAnsi="Times New Roman" w:cs="Times New Roman"/>
          <w:sz w:val="24"/>
          <w:szCs w:val="24"/>
        </w:rPr>
      </w:pPr>
      <w:r w:rsidRPr="00317AEE">
        <w:rPr>
          <w:rFonts w:ascii="Times New Roman" w:hAnsi="Times New Roman" w:cs="Times New Roman"/>
          <w:sz w:val="24"/>
          <w:szCs w:val="24"/>
        </w:rPr>
        <w:t xml:space="preserve">Um dos indicadores </w:t>
      </w:r>
      <w:r w:rsidR="009A39FA" w:rsidRPr="00317AEE">
        <w:rPr>
          <w:rFonts w:ascii="Times New Roman" w:hAnsi="Times New Roman" w:cs="Times New Roman"/>
          <w:sz w:val="24"/>
          <w:szCs w:val="24"/>
        </w:rPr>
        <w:t xml:space="preserve">quantitativos </w:t>
      </w:r>
      <w:r w:rsidRPr="00317AEE">
        <w:rPr>
          <w:rFonts w:ascii="Times New Roman" w:hAnsi="Times New Roman" w:cs="Times New Roman"/>
          <w:sz w:val="24"/>
          <w:szCs w:val="24"/>
        </w:rPr>
        <w:t xml:space="preserve">mais importantes </w:t>
      </w:r>
      <w:r w:rsidR="00C17640">
        <w:rPr>
          <w:rFonts w:ascii="Times New Roman" w:hAnsi="Times New Roman" w:cs="Times New Roman"/>
          <w:sz w:val="24"/>
          <w:szCs w:val="24"/>
        </w:rPr>
        <w:t xml:space="preserve"> </w:t>
      </w:r>
      <w:r w:rsidRPr="00317AEE">
        <w:rPr>
          <w:rFonts w:ascii="Times New Roman" w:hAnsi="Times New Roman" w:cs="Times New Roman"/>
          <w:sz w:val="24"/>
          <w:szCs w:val="24"/>
        </w:rPr>
        <w:t>para identifica</w:t>
      </w:r>
      <w:r w:rsidR="003C29D0" w:rsidRPr="00317AEE">
        <w:rPr>
          <w:rFonts w:ascii="Times New Roman" w:hAnsi="Times New Roman" w:cs="Times New Roman"/>
          <w:sz w:val="24"/>
          <w:szCs w:val="24"/>
        </w:rPr>
        <w:t>r</w:t>
      </w:r>
      <w:r w:rsidR="00197DF0" w:rsidRPr="00317AEE">
        <w:rPr>
          <w:rFonts w:ascii="Times New Roman" w:hAnsi="Times New Roman" w:cs="Times New Roman"/>
          <w:sz w:val="24"/>
          <w:szCs w:val="24"/>
        </w:rPr>
        <w:t xml:space="preserve"> </w:t>
      </w:r>
      <w:r w:rsidRPr="00317AEE">
        <w:rPr>
          <w:rFonts w:ascii="Times New Roman" w:hAnsi="Times New Roman" w:cs="Times New Roman"/>
          <w:sz w:val="24"/>
          <w:szCs w:val="24"/>
        </w:rPr>
        <w:t xml:space="preserve">a DRC </w:t>
      </w:r>
      <w:r w:rsidR="009A39FA" w:rsidRPr="00317AEE">
        <w:rPr>
          <w:rFonts w:ascii="Times New Roman" w:hAnsi="Times New Roman" w:cs="Times New Roman"/>
          <w:sz w:val="24"/>
          <w:szCs w:val="24"/>
        </w:rPr>
        <w:t xml:space="preserve">é a medida da </w:t>
      </w:r>
      <w:r w:rsidR="0096425C">
        <w:rPr>
          <w:rFonts w:ascii="Times New Roman" w:hAnsi="Times New Roman" w:cs="Times New Roman"/>
          <w:sz w:val="24"/>
          <w:szCs w:val="24"/>
        </w:rPr>
        <w:t>taxa de filtração glomerular (</w:t>
      </w:r>
      <w:r w:rsidRPr="00317AEE">
        <w:rPr>
          <w:rFonts w:ascii="Times New Roman" w:hAnsi="Times New Roman" w:cs="Times New Roman"/>
          <w:sz w:val="24"/>
          <w:szCs w:val="24"/>
        </w:rPr>
        <w:t>TGF) que</w:t>
      </w:r>
      <w:r w:rsidR="00C401ED">
        <w:rPr>
          <w:rFonts w:ascii="Times New Roman" w:hAnsi="Times New Roman" w:cs="Times New Roman"/>
          <w:sz w:val="24"/>
          <w:szCs w:val="24"/>
        </w:rPr>
        <w:t xml:space="preserve"> expressa, aproximadamente, a</w:t>
      </w:r>
      <w:r w:rsidRPr="00317AEE">
        <w:rPr>
          <w:rFonts w:ascii="Times New Roman" w:hAnsi="Times New Roman" w:cs="Times New Roman"/>
          <w:sz w:val="24"/>
          <w:szCs w:val="24"/>
        </w:rPr>
        <w:t xml:space="preserve"> massa </w:t>
      </w:r>
      <w:r w:rsidR="00C401ED">
        <w:rPr>
          <w:rFonts w:ascii="Times New Roman" w:hAnsi="Times New Roman" w:cs="Times New Roman"/>
          <w:sz w:val="24"/>
          <w:szCs w:val="24"/>
        </w:rPr>
        <w:t xml:space="preserve">de </w:t>
      </w:r>
      <w:r w:rsidRPr="00317AEE">
        <w:rPr>
          <w:rFonts w:ascii="Times New Roman" w:hAnsi="Times New Roman" w:cs="Times New Roman"/>
          <w:sz w:val="24"/>
          <w:szCs w:val="24"/>
        </w:rPr>
        <w:t>n</w:t>
      </w:r>
      <w:r w:rsidR="00C401ED">
        <w:rPr>
          <w:rFonts w:ascii="Times New Roman" w:hAnsi="Times New Roman" w:cs="Times New Roman"/>
          <w:sz w:val="24"/>
          <w:szCs w:val="24"/>
        </w:rPr>
        <w:t>éfrons</w:t>
      </w:r>
      <w:r w:rsidRPr="00317AEE">
        <w:rPr>
          <w:rFonts w:ascii="Times New Roman" w:hAnsi="Times New Roman" w:cs="Times New Roman"/>
          <w:sz w:val="24"/>
          <w:szCs w:val="24"/>
        </w:rPr>
        <w:t xml:space="preserve"> funcion</w:t>
      </w:r>
      <w:r w:rsidR="00926DF1">
        <w:rPr>
          <w:rFonts w:ascii="Times New Roman" w:hAnsi="Times New Roman" w:cs="Times New Roman"/>
          <w:sz w:val="24"/>
          <w:szCs w:val="24"/>
        </w:rPr>
        <w:t>al</w:t>
      </w:r>
      <w:r w:rsidR="00C401ED">
        <w:rPr>
          <w:rFonts w:ascii="Times New Roman" w:hAnsi="Times New Roman" w:cs="Times New Roman"/>
          <w:sz w:val="24"/>
          <w:szCs w:val="24"/>
        </w:rPr>
        <w:t>.</w:t>
      </w:r>
      <w:r w:rsidR="009A39FA" w:rsidRPr="00317AEE">
        <w:rPr>
          <w:rFonts w:ascii="Times New Roman" w:hAnsi="Times New Roman" w:cs="Times New Roman"/>
          <w:sz w:val="24"/>
          <w:szCs w:val="24"/>
        </w:rPr>
        <w:t xml:space="preserve"> </w:t>
      </w:r>
      <w:r w:rsidR="00C401ED">
        <w:rPr>
          <w:rFonts w:ascii="Times New Roman" w:hAnsi="Times New Roman" w:cs="Times New Roman"/>
          <w:sz w:val="24"/>
          <w:szCs w:val="24"/>
        </w:rPr>
        <w:t xml:space="preserve">A TFG </w:t>
      </w:r>
      <w:r w:rsidR="00007DA6">
        <w:rPr>
          <w:rFonts w:ascii="Times New Roman" w:hAnsi="Times New Roman" w:cs="Times New Roman"/>
          <w:sz w:val="24"/>
          <w:szCs w:val="24"/>
        </w:rPr>
        <w:t xml:space="preserve">tem um decréscimo progressivo e natural </w:t>
      </w:r>
      <w:r w:rsidR="00C401ED">
        <w:rPr>
          <w:rFonts w:ascii="Times New Roman" w:hAnsi="Times New Roman" w:cs="Times New Roman"/>
          <w:sz w:val="24"/>
          <w:szCs w:val="24"/>
        </w:rPr>
        <w:t xml:space="preserve">com </w:t>
      </w:r>
      <w:r w:rsidR="00007DA6">
        <w:rPr>
          <w:rFonts w:ascii="Times New Roman" w:hAnsi="Times New Roman" w:cs="Times New Roman"/>
          <w:sz w:val="24"/>
          <w:szCs w:val="24"/>
        </w:rPr>
        <w:t xml:space="preserve">o avanço da idade, o qual é acelerado </w:t>
      </w:r>
      <w:r w:rsidR="00C401ED">
        <w:rPr>
          <w:rFonts w:ascii="Times New Roman" w:hAnsi="Times New Roman" w:cs="Times New Roman"/>
          <w:sz w:val="24"/>
          <w:szCs w:val="24"/>
        </w:rPr>
        <w:t>em presença de fatores de risco para DRC tais como</w:t>
      </w:r>
      <w:r w:rsidR="009A39FA" w:rsidRPr="00317AEE">
        <w:rPr>
          <w:rFonts w:ascii="Times New Roman" w:hAnsi="Times New Roman" w:cs="Times New Roman"/>
          <w:sz w:val="24"/>
          <w:szCs w:val="24"/>
        </w:rPr>
        <w:t xml:space="preserve"> a hipertensão arterial</w:t>
      </w:r>
      <w:r w:rsidR="00926DF1">
        <w:rPr>
          <w:rFonts w:ascii="Times New Roman" w:hAnsi="Times New Roman" w:cs="Times New Roman"/>
          <w:sz w:val="24"/>
          <w:szCs w:val="24"/>
        </w:rPr>
        <w:t xml:space="preserve"> e</w:t>
      </w:r>
      <w:r w:rsidR="009A39FA" w:rsidRPr="00317AEE">
        <w:rPr>
          <w:rFonts w:ascii="Times New Roman" w:hAnsi="Times New Roman" w:cs="Times New Roman"/>
          <w:sz w:val="24"/>
          <w:szCs w:val="24"/>
        </w:rPr>
        <w:t xml:space="preserve"> </w:t>
      </w:r>
      <w:r w:rsidR="00926DF1">
        <w:rPr>
          <w:rFonts w:ascii="Times New Roman" w:hAnsi="Times New Roman" w:cs="Times New Roman"/>
          <w:sz w:val="24"/>
          <w:szCs w:val="24"/>
        </w:rPr>
        <w:t xml:space="preserve">o </w:t>
      </w:r>
      <w:r w:rsidR="009A39FA" w:rsidRPr="00926DF1">
        <w:rPr>
          <w:rFonts w:ascii="Times New Roman" w:hAnsi="Times New Roman" w:cs="Times New Roman"/>
          <w:i/>
          <w:iCs/>
          <w:sz w:val="24"/>
          <w:szCs w:val="24"/>
        </w:rPr>
        <w:t>diabetes</w:t>
      </w:r>
      <w:r w:rsidR="00926DF1" w:rsidRPr="00926DF1">
        <w:rPr>
          <w:rFonts w:ascii="Times New Roman" w:hAnsi="Times New Roman" w:cs="Times New Roman"/>
          <w:i/>
          <w:iCs/>
          <w:sz w:val="24"/>
          <w:szCs w:val="24"/>
        </w:rPr>
        <w:t xml:space="preserve"> mellitus</w:t>
      </w:r>
      <w:r w:rsidR="009A39FA" w:rsidRPr="00317AEE">
        <w:rPr>
          <w:rFonts w:ascii="Times New Roman" w:hAnsi="Times New Roman" w:cs="Times New Roman"/>
          <w:sz w:val="24"/>
          <w:szCs w:val="24"/>
        </w:rPr>
        <w:t>, além das doenças renais propriamente ditas</w:t>
      </w:r>
      <w:r w:rsidR="00C17640">
        <w:rPr>
          <w:rFonts w:ascii="Times New Roman" w:hAnsi="Times New Roman" w:cs="Times New Roman"/>
          <w:sz w:val="24"/>
          <w:szCs w:val="24"/>
        </w:rPr>
        <w:t xml:space="preserve"> </w:t>
      </w:r>
      <w:r w:rsidR="00C17640" w:rsidRPr="00002D4B">
        <w:rPr>
          <w:rFonts w:ascii="Times New Roman" w:hAnsi="Times New Roman" w:cs="Times New Roman"/>
          <w:sz w:val="24"/>
        </w:rPr>
        <w:t>(VIDAL-PETIOT; FLAMANT, 2017)</w:t>
      </w:r>
      <w:r w:rsidRPr="00317AEE">
        <w:rPr>
          <w:rFonts w:ascii="Times New Roman" w:hAnsi="Times New Roman" w:cs="Times New Roman"/>
          <w:sz w:val="24"/>
          <w:szCs w:val="24"/>
        </w:rPr>
        <w:t xml:space="preserve">. </w:t>
      </w:r>
      <w:r w:rsidR="00115460" w:rsidRPr="00317AEE">
        <w:rPr>
          <w:rFonts w:ascii="Times New Roman" w:hAnsi="Times New Roman" w:cs="Times New Roman"/>
          <w:sz w:val="24"/>
          <w:szCs w:val="24"/>
        </w:rPr>
        <w:t xml:space="preserve">Segundo </w:t>
      </w:r>
      <w:r w:rsidR="00926DF1">
        <w:rPr>
          <w:rFonts w:ascii="Times New Roman" w:hAnsi="Times New Roman" w:cs="Times New Roman"/>
          <w:sz w:val="24"/>
          <w:szCs w:val="24"/>
        </w:rPr>
        <w:t xml:space="preserve">a </w:t>
      </w:r>
      <w:r w:rsidR="00115460" w:rsidRPr="00317AEE">
        <w:rPr>
          <w:rFonts w:ascii="Times New Roman" w:hAnsi="Times New Roman" w:cs="Times New Roman"/>
          <w:sz w:val="24"/>
          <w:szCs w:val="24"/>
        </w:rPr>
        <w:t xml:space="preserve">definição </w:t>
      </w:r>
      <w:r w:rsidR="00926DF1">
        <w:rPr>
          <w:rFonts w:ascii="Times New Roman" w:hAnsi="Times New Roman" w:cs="Times New Roman"/>
          <w:sz w:val="24"/>
          <w:szCs w:val="24"/>
        </w:rPr>
        <w:t>a</w:t>
      </w:r>
      <w:r w:rsidR="00007DA6">
        <w:rPr>
          <w:rFonts w:ascii="Times New Roman" w:hAnsi="Times New Roman" w:cs="Times New Roman"/>
          <w:sz w:val="24"/>
          <w:szCs w:val="24"/>
        </w:rPr>
        <w:t>tual</w:t>
      </w:r>
      <w:r w:rsidR="00115460" w:rsidRPr="00317AEE">
        <w:rPr>
          <w:rFonts w:ascii="Times New Roman" w:hAnsi="Times New Roman" w:cs="Times New Roman"/>
          <w:sz w:val="24"/>
          <w:szCs w:val="24"/>
        </w:rPr>
        <w:t>, um adulto deve ser diagnosticado com DRC se apresentar TFG</w:t>
      </w:r>
      <w:r w:rsidR="00926DF1">
        <w:rPr>
          <w:rFonts w:ascii="Times New Roman" w:hAnsi="Times New Roman" w:cs="Times New Roman"/>
          <w:sz w:val="24"/>
          <w:szCs w:val="24"/>
        </w:rPr>
        <w:t>,</w:t>
      </w:r>
      <w:r w:rsidR="00115460" w:rsidRPr="00317AEE">
        <w:rPr>
          <w:rFonts w:ascii="Times New Roman" w:hAnsi="Times New Roman" w:cs="Times New Roman"/>
          <w:sz w:val="24"/>
          <w:szCs w:val="24"/>
        </w:rPr>
        <w:t xml:space="preserve"> corrigida para a superfície corporal</w:t>
      </w:r>
      <w:r w:rsidR="00926DF1">
        <w:rPr>
          <w:rFonts w:ascii="Times New Roman" w:hAnsi="Times New Roman" w:cs="Times New Roman"/>
          <w:sz w:val="24"/>
          <w:szCs w:val="24"/>
        </w:rPr>
        <w:t>,</w:t>
      </w:r>
      <w:r w:rsidR="00115460" w:rsidRPr="00317AEE">
        <w:rPr>
          <w:rFonts w:ascii="Times New Roman" w:hAnsi="Times New Roman" w:cs="Times New Roman"/>
          <w:sz w:val="24"/>
          <w:szCs w:val="24"/>
        </w:rPr>
        <w:t xml:space="preserve"> inferi</w:t>
      </w:r>
      <w:r w:rsidR="007C0A88" w:rsidRPr="00317AEE">
        <w:rPr>
          <w:rFonts w:ascii="Times New Roman" w:hAnsi="Times New Roman" w:cs="Times New Roman"/>
          <w:sz w:val="24"/>
          <w:szCs w:val="24"/>
        </w:rPr>
        <w:t>or</w:t>
      </w:r>
      <w:r w:rsidR="00115460" w:rsidRPr="00317AEE">
        <w:rPr>
          <w:rFonts w:ascii="Times New Roman" w:hAnsi="Times New Roman" w:cs="Times New Roman"/>
          <w:sz w:val="24"/>
          <w:szCs w:val="24"/>
        </w:rPr>
        <w:t xml:space="preserve"> a 60 </w:t>
      </w:r>
      <w:proofErr w:type="spellStart"/>
      <w:r w:rsidR="00115460" w:rsidRPr="00317AEE">
        <w:rPr>
          <w:rFonts w:ascii="Times New Roman" w:hAnsi="Times New Roman" w:cs="Times New Roman"/>
          <w:sz w:val="24"/>
          <w:szCs w:val="24"/>
        </w:rPr>
        <w:t>m</w:t>
      </w:r>
      <w:r w:rsidR="00321C74">
        <w:rPr>
          <w:rFonts w:ascii="Times New Roman" w:hAnsi="Times New Roman" w:cs="Times New Roman"/>
          <w:sz w:val="24"/>
          <w:szCs w:val="24"/>
        </w:rPr>
        <w:t>L</w:t>
      </w:r>
      <w:proofErr w:type="spellEnd"/>
      <w:r w:rsidR="00115460" w:rsidRPr="00317AEE">
        <w:rPr>
          <w:rFonts w:ascii="Times New Roman" w:hAnsi="Times New Roman" w:cs="Times New Roman"/>
          <w:sz w:val="24"/>
          <w:szCs w:val="24"/>
        </w:rPr>
        <w:t>/min x 1.73 m</w:t>
      </w:r>
      <w:r w:rsidR="00115460" w:rsidRPr="00317AEE">
        <w:rPr>
          <w:rFonts w:ascii="Times New Roman" w:hAnsi="Times New Roman" w:cs="Times New Roman"/>
          <w:sz w:val="24"/>
          <w:szCs w:val="24"/>
          <w:vertAlign w:val="superscript"/>
        </w:rPr>
        <w:t>2</w:t>
      </w:r>
      <w:r w:rsidR="00115460" w:rsidRPr="00317AEE">
        <w:rPr>
          <w:rFonts w:ascii="Times New Roman" w:hAnsi="Times New Roman" w:cs="Times New Roman"/>
          <w:color w:val="000000"/>
          <w:sz w:val="24"/>
          <w:szCs w:val="24"/>
          <w:shd w:val="clear" w:color="auto" w:fill="FFFFFF"/>
        </w:rPr>
        <w:t xml:space="preserve"> </w:t>
      </w:r>
      <w:r w:rsidR="00F841FA" w:rsidRPr="00317AEE">
        <w:rPr>
          <w:rFonts w:ascii="Times New Roman" w:hAnsi="Times New Roman" w:cs="Times New Roman"/>
          <w:color w:val="000000"/>
          <w:sz w:val="24"/>
          <w:szCs w:val="24"/>
          <w:shd w:val="clear" w:color="auto" w:fill="FFFFFF"/>
        </w:rPr>
        <w:t>por mais de 3 meses</w:t>
      </w:r>
      <w:r w:rsidR="004120C5">
        <w:rPr>
          <w:rFonts w:ascii="Times New Roman" w:hAnsi="Times New Roman" w:cs="Times New Roman"/>
          <w:color w:val="000000"/>
          <w:sz w:val="24"/>
          <w:szCs w:val="24"/>
          <w:shd w:val="clear" w:color="auto" w:fill="FFFFFF"/>
        </w:rPr>
        <w:t xml:space="preserve"> </w:t>
      </w:r>
      <w:r w:rsidR="004120C5" w:rsidRPr="00002D4B">
        <w:rPr>
          <w:rFonts w:ascii="Times New Roman" w:hAnsi="Times New Roman" w:cs="Times New Roman"/>
          <w:sz w:val="24"/>
        </w:rPr>
        <w:t>(KDOQI, 2007)</w:t>
      </w:r>
      <w:r w:rsidR="00926DF1">
        <w:rPr>
          <w:rFonts w:ascii="Times New Roman" w:hAnsi="Times New Roman" w:cs="Times New Roman"/>
          <w:color w:val="000000"/>
          <w:sz w:val="24"/>
          <w:szCs w:val="24"/>
          <w:shd w:val="clear" w:color="auto" w:fill="FFFFFF"/>
        </w:rPr>
        <w:t>.</w:t>
      </w:r>
    </w:p>
    <w:p w14:paraId="79E85FD4" w14:textId="6D3BD703" w:rsidR="00B0693D" w:rsidRPr="00EA6DE8" w:rsidRDefault="00B0693D" w:rsidP="00B0693D">
      <w:pPr>
        <w:spacing w:line="360" w:lineRule="auto"/>
        <w:ind w:firstLine="851"/>
        <w:jc w:val="both"/>
        <w:rPr>
          <w:rFonts w:ascii="Times New Roman" w:hAnsi="Times New Roman" w:cs="Times New Roman"/>
          <w:sz w:val="24"/>
          <w:szCs w:val="24"/>
        </w:rPr>
      </w:pPr>
      <w:r w:rsidRPr="00EA6DE8">
        <w:rPr>
          <w:rFonts w:ascii="Times New Roman" w:hAnsi="Times New Roman" w:cs="Times New Roman"/>
          <w:sz w:val="24"/>
          <w:szCs w:val="24"/>
        </w:rPr>
        <w:t>O padrão</w:t>
      </w:r>
      <w:r>
        <w:rPr>
          <w:rFonts w:ascii="Times New Roman" w:hAnsi="Times New Roman" w:cs="Times New Roman"/>
          <w:sz w:val="24"/>
          <w:szCs w:val="24"/>
        </w:rPr>
        <w:t xml:space="preserve"> </w:t>
      </w:r>
      <w:r w:rsidRPr="00EA6DE8">
        <w:rPr>
          <w:rFonts w:ascii="Times New Roman" w:hAnsi="Times New Roman" w:cs="Times New Roman"/>
          <w:sz w:val="24"/>
          <w:szCs w:val="24"/>
        </w:rPr>
        <w:t xml:space="preserve">ouro para a medição da TFG é o cálculo da depuração renal de marcadores administrados por via endovenosa tais como a inulina e o </w:t>
      </w:r>
      <w:proofErr w:type="spellStart"/>
      <w:r w:rsidRPr="00EA6DE8">
        <w:rPr>
          <w:rFonts w:ascii="Times New Roman" w:hAnsi="Times New Roman" w:cs="Times New Roman"/>
          <w:sz w:val="24"/>
          <w:szCs w:val="24"/>
        </w:rPr>
        <w:t>iotalamato</w:t>
      </w:r>
      <w:proofErr w:type="spellEnd"/>
      <w:r w:rsidR="004120C5">
        <w:rPr>
          <w:rFonts w:ascii="Times New Roman" w:hAnsi="Times New Roman" w:cs="Times New Roman"/>
          <w:sz w:val="24"/>
          <w:szCs w:val="24"/>
        </w:rPr>
        <w:t xml:space="preserve"> </w:t>
      </w:r>
      <w:r w:rsidR="004120C5" w:rsidRPr="00002D4B">
        <w:rPr>
          <w:rFonts w:ascii="Times New Roman" w:hAnsi="Times New Roman" w:cs="Times New Roman"/>
          <w:sz w:val="24"/>
        </w:rPr>
        <w:t>(SMITH, H. W., 1951)</w:t>
      </w:r>
      <w:r w:rsidRPr="00EA6DE8">
        <w:rPr>
          <w:rFonts w:ascii="Times New Roman" w:hAnsi="Times New Roman" w:cs="Times New Roman"/>
          <w:sz w:val="24"/>
          <w:szCs w:val="24"/>
        </w:rPr>
        <w:t xml:space="preserve">. Estes métodos baseados na injeção de xenobióticos, contudo, são de difícil execução e inviáveis no ambiente clínico. </w:t>
      </w:r>
    </w:p>
    <w:p w14:paraId="2AF2319B" w14:textId="738B1723" w:rsidR="002F17BE" w:rsidRDefault="00B0693D" w:rsidP="002F17BE">
      <w:pPr>
        <w:spacing w:line="360" w:lineRule="auto"/>
        <w:ind w:firstLine="851"/>
        <w:jc w:val="both"/>
        <w:rPr>
          <w:rFonts w:ascii="Times New Roman" w:hAnsi="Times New Roman" w:cs="Times New Roman"/>
          <w:sz w:val="24"/>
          <w:szCs w:val="24"/>
        </w:rPr>
      </w:pPr>
      <w:r w:rsidRPr="00EA6DE8">
        <w:rPr>
          <w:rFonts w:ascii="Times New Roman" w:hAnsi="Times New Roman" w:cs="Times New Roman"/>
          <w:sz w:val="24"/>
          <w:szCs w:val="24"/>
        </w:rPr>
        <w:t xml:space="preserve">A creatinina sérica </w:t>
      </w:r>
      <w:r w:rsidR="002F17BE">
        <w:rPr>
          <w:rFonts w:ascii="Times New Roman" w:hAnsi="Times New Roman" w:cs="Times New Roman"/>
          <w:sz w:val="24"/>
          <w:szCs w:val="24"/>
        </w:rPr>
        <w:t>(</w:t>
      </w:r>
      <w:proofErr w:type="spellStart"/>
      <w:r w:rsidR="002F17BE">
        <w:rPr>
          <w:rFonts w:ascii="Times New Roman" w:hAnsi="Times New Roman" w:cs="Times New Roman"/>
          <w:sz w:val="24"/>
          <w:szCs w:val="24"/>
        </w:rPr>
        <w:t>SCr</w:t>
      </w:r>
      <w:proofErr w:type="spellEnd"/>
      <w:r w:rsidR="002F17BE">
        <w:rPr>
          <w:rFonts w:ascii="Times New Roman" w:hAnsi="Times New Roman" w:cs="Times New Roman"/>
          <w:sz w:val="24"/>
          <w:szCs w:val="24"/>
        </w:rPr>
        <w:t xml:space="preserve">) </w:t>
      </w:r>
      <w:r w:rsidRPr="00EA6DE8">
        <w:rPr>
          <w:rFonts w:ascii="Times New Roman" w:hAnsi="Times New Roman" w:cs="Times New Roman"/>
          <w:sz w:val="24"/>
          <w:szCs w:val="24"/>
        </w:rPr>
        <w:t>funciona, desta maneira, como uma possibilidade de</w:t>
      </w:r>
      <w:r>
        <w:rPr>
          <w:rFonts w:ascii="Times New Roman" w:hAnsi="Times New Roman" w:cs="Times New Roman"/>
          <w:sz w:val="24"/>
          <w:szCs w:val="24"/>
        </w:rPr>
        <w:t xml:space="preserve"> se</w:t>
      </w:r>
      <w:r w:rsidRPr="00EA6DE8">
        <w:rPr>
          <w:rFonts w:ascii="Times New Roman" w:hAnsi="Times New Roman" w:cs="Times New Roman"/>
          <w:sz w:val="24"/>
          <w:szCs w:val="24"/>
        </w:rPr>
        <w:t xml:space="preserve"> estimar a TFG por meio de um marcador endógeno</w:t>
      </w:r>
      <w:r w:rsidR="004120C5">
        <w:rPr>
          <w:rFonts w:ascii="Times New Roman" w:hAnsi="Times New Roman" w:cs="Times New Roman"/>
          <w:sz w:val="24"/>
          <w:szCs w:val="24"/>
        </w:rPr>
        <w:t xml:space="preserve"> </w:t>
      </w:r>
      <w:r w:rsidR="004120C5" w:rsidRPr="00002D4B">
        <w:rPr>
          <w:rFonts w:ascii="Times New Roman" w:hAnsi="Times New Roman" w:cs="Times New Roman"/>
          <w:sz w:val="24"/>
        </w:rPr>
        <w:t>(SUCHY-DICEY et al., 2016)</w:t>
      </w:r>
      <w:r w:rsidRPr="00EA6DE8">
        <w:rPr>
          <w:rFonts w:ascii="Times New Roman" w:hAnsi="Times New Roman" w:cs="Times New Roman"/>
          <w:sz w:val="24"/>
          <w:szCs w:val="24"/>
        </w:rPr>
        <w:t>.</w:t>
      </w:r>
      <w:r w:rsidR="000C48F6" w:rsidDel="001B1E72">
        <w:rPr>
          <w:rFonts w:ascii="Times New Roman" w:hAnsi="Times New Roman" w:cs="Times New Roman"/>
          <w:sz w:val="24"/>
          <w:szCs w:val="24"/>
        </w:rPr>
        <w:t xml:space="preserve"> </w:t>
      </w:r>
      <w:r w:rsidRPr="00EA6DE8">
        <w:rPr>
          <w:rFonts w:ascii="Times New Roman" w:hAnsi="Times New Roman" w:cs="Times New Roman"/>
          <w:sz w:val="24"/>
          <w:szCs w:val="24"/>
        </w:rPr>
        <w:t>Contudo, a influência do metabolismo hepático e do tecido muscular nos níveis plasmáticos desta substância tornam a mera quantificação da sua concentração plasmática insuficiente para estimar o grau de comprometimento renal.</w:t>
      </w:r>
      <w:r w:rsidR="000C48F6" w:rsidRPr="00EA6DE8">
        <w:rPr>
          <w:rFonts w:ascii="Times New Roman" w:hAnsi="Times New Roman" w:cs="Times New Roman"/>
          <w:sz w:val="24"/>
          <w:szCs w:val="24"/>
        </w:rPr>
        <w:t xml:space="preserve"> </w:t>
      </w:r>
      <w:r w:rsidRPr="00EA6DE8">
        <w:rPr>
          <w:rFonts w:ascii="Times New Roman" w:hAnsi="Times New Roman" w:cs="Times New Roman"/>
          <w:sz w:val="24"/>
          <w:szCs w:val="24"/>
        </w:rPr>
        <w:t>A depuração renal de creatinina então</w:t>
      </w:r>
      <w:r>
        <w:rPr>
          <w:rFonts w:ascii="Times New Roman" w:hAnsi="Times New Roman" w:cs="Times New Roman"/>
          <w:sz w:val="24"/>
          <w:szCs w:val="24"/>
        </w:rPr>
        <w:t>,</w:t>
      </w:r>
      <w:r w:rsidRPr="00EA6DE8">
        <w:rPr>
          <w:rFonts w:ascii="Times New Roman" w:hAnsi="Times New Roman" w:cs="Times New Roman"/>
          <w:sz w:val="24"/>
          <w:szCs w:val="24"/>
        </w:rPr>
        <w:t xml:space="preserve"> funciona como método alternativo</w:t>
      </w:r>
      <w:r w:rsidR="000C48F6">
        <w:rPr>
          <w:rFonts w:ascii="Times New Roman" w:hAnsi="Times New Roman" w:cs="Times New Roman"/>
          <w:sz w:val="24"/>
          <w:szCs w:val="24"/>
        </w:rPr>
        <w:t xml:space="preserve">, comum e acessível ao sistema de saúde, para a </w:t>
      </w:r>
      <w:r>
        <w:rPr>
          <w:rFonts w:ascii="Times New Roman" w:hAnsi="Times New Roman" w:cs="Times New Roman"/>
          <w:sz w:val="24"/>
          <w:szCs w:val="24"/>
        </w:rPr>
        <w:t>estimativa da TFG</w:t>
      </w:r>
      <w:r w:rsidR="004120C5">
        <w:rPr>
          <w:rFonts w:ascii="Times New Roman" w:hAnsi="Times New Roman" w:cs="Times New Roman"/>
          <w:sz w:val="24"/>
          <w:szCs w:val="24"/>
        </w:rPr>
        <w:t xml:space="preserve"> </w:t>
      </w:r>
      <w:r w:rsidR="004120C5" w:rsidRPr="00002D4B">
        <w:rPr>
          <w:rFonts w:ascii="Times New Roman" w:hAnsi="Times New Roman" w:cs="Times New Roman"/>
          <w:sz w:val="24"/>
        </w:rPr>
        <w:t>(SALGADO et al., 2010)</w:t>
      </w:r>
      <w:r w:rsidRPr="00EA6DE8">
        <w:rPr>
          <w:rFonts w:ascii="Times New Roman" w:hAnsi="Times New Roman" w:cs="Times New Roman"/>
          <w:sz w:val="24"/>
          <w:szCs w:val="24"/>
        </w:rPr>
        <w:t>,</w:t>
      </w:r>
      <w:r w:rsidR="002F17BE">
        <w:rPr>
          <w:rFonts w:ascii="Times New Roman" w:hAnsi="Times New Roman" w:cs="Times New Roman"/>
          <w:sz w:val="24"/>
          <w:szCs w:val="24"/>
        </w:rPr>
        <w:t xml:space="preserve"> utilizando </w:t>
      </w:r>
      <w:r w:rsidR="005603F5">
        <w:rPr>
          <w:rFonts w:ascii="Times New Roman" w:hAnsi="Times New Roman" w:cs="Times New Roman"/>
          <w:sz w:val="24"/>
          <w:szCs w:val="24"/>
        </w:rPr>
        <w:t xml:space="preserve">dados </w:t>
      </w:r>
      <w:r w:rsidR="00115460" w:rsidRPr="00317AEE">
        <w:rPr>
          <w:rFonts w:ascii="Times New Roman" w:hAnsi="Times New Roman" w:cs="Times New Roman"/>
          <w:sz w:val="24"/>
          <w:szCs w:val="24"/>
        </w:rPr>
        <w:t xml:space="preserve">do fluxo </w:t>
      </w:r>
      <w:r w:rsidR="00115460" w:rsidRPr="00317AEE">
        <w:rPr>
          <w:rFonts w:ascii="Times New Roman" w:hAnsi="Times New Roman" w:cs="Times New Roman"/>
          <w:sz w:val="24"/>
          <w:szCs w:val="24"/>
        </w:rPr>
        <w:lastRenderedPageBreak/>
        <w:t xml:space="preserve">urinário e das concentrações plasmática e urinária de </w:t>
      </w:r>
      <w:r w:rsidR="00C8002B" w:rsidRPr="00317AEE">
        <w:rPr>
          <w:rFonts w:ascii="Times New Roman" w:hAnsi="Times New Roman" w:cs="Times New Roman"/>
          <w:sz w:val="24"/>
          <w:szCs w:val="24"/>
        </w:rPr>
        <w:t>creatinina</w:t>
      </w:r>
      <w:bookmarkStart w:id="3" w:name="ZOTERO_BREF_bRcZyuP4DriW"/>
      <w:r w:rsidR="00910687">
        <w:rPr>
          <w:rFonts w:ascii="Times New Roman" w:hAnsi="Times New Roman" w:cs="Times New Roman"/>
          <w:sz w:val="24"/>
          <w:szCs w:val="24"/>
        </w:rPr>
        <w:t xml:space="preserve"> </w:t>
      </w:r>
      <w:r w:rsidR="00002D4B" w:rsidRPr="00002D4B">
        <w:rPr>
          <w:rFonts w:ascii="Times New Roman" w:hAnsi="Times New Roman" w:cs="Times New Roman"/>
          <w:sz w:val="24"/>
        </w:rPr>
        <w:t>(HORIO, M., 2006; SHAHBAZ; GUPTA, 2020)</w:t>
      </w:r>
      <w:bookmarkEnd w:id="3"/>
      <w:r w:rsidR="004120C5">
        <w:rPr>
          <w:rFonts w:ascii="Times New Roman" w:hAnsi="Times New Roman" w:cs="Times New Roman"/>
          <w:sz w:val="24"/>
        </w:rPr>
        <w:t>.</w:t>
      </w:r>
      <w:r w:rsidR="00C8002B" w:rsidRPr="00317AEE">
        <w:rPr>
          <w:rFonts w:ascii="Times New Roman" w:hAnsi="Times New Roman" w:cs="Times New Roman"/>
          <w:sz w:val="24"/>
          <w:szCs w:val="24"/>
        </w:rPr>
        <w:t xml:space="preserve"> </w:t>
      </w:r>
    </w:p>
    <w:p w14:paraId="0CDFE4B1" w14:textId="79E5E49B" w:rsidR="00664661" w:rsidRPr="00416231" w:rsidRDefault="00115460" w:rsidP="002F17BE">
      <w:pPr>
        <w:spacing w:line="360" w:lineRule="auto"/>
        <w:ind w:firstLine="851"/>
        <w:jc w:val="both"/>
        <w:rPr>
          <w:rFonts w:ascii="Times New Roman" w:hAnsi="Times New Roman" w:cs="Times New Roman"/>
          <w:sz w:val="24"/>
          <w:szCs w:val="24"/>
        </w:rPr>
      </w:pPr>
      <w:r w:rsidRPr="00317AEE">
        <w:rPr>
          <w:rFonts w:ascii="Times New Roman" w:hAnsi="Times New Roman" w:cs="Times New Roman"/>
          <w:color w:val="000000"/>
          <w:sz w:val="24"/>
          <w:szCs w:val="24"/>
          <w:shd w:val="clear" w:color="auto" w:fill="FFFFFF"/>
        </w:rPr>
        <w:t xml:space="preserve">O tempo padrão  </w:t>
      </w:r>
      <w:r w:rsidR="003C29D0" w:rsidRPr="00317AEE">
        <w:rPr>
          <w:rFonts w:ascii="Times New Roman" w:hAnsi="Times New Roman" w:cs="Times New Roman"/>
          <w:color w:val="000000"/>
          <w:sz w:val="24"/>
          <w:szCs w:val="24"/>
          <w:shd w:val="clear" w:color="auto" w:fill="FFFFFF"/>
        </w:rPr>
        <w:t>d</w:t>
      </w:r>
      <w:r w:rsidRPr="00317AEE">
        <w:rPr>
          <w:rFonts w:ascii="Times New Roman" w:hAnsi="Times New Roman" w:cs="Times New Roman"/>
          <w:color w:val="000000"/>
          <w:sz w:val="24"/>
          <w:szCs w:val="24"/>
          <w:shd w:val="clear" w:color="auto" w:fill="FFFFFF"/>
        </w:rPr>
        <w:t>a coleta urinária é de 24</w:t>
      </w:r>
      <w:r w:rsidR="00E90B45">
        <w:rPr>
          <w:rFonts w:ascii="Times New Roman" w:hAnsi="Times New Roman" w:cs="Times New Roman"/>
          <w:color w:val="000000"/>
          <w:sz w:val="24"/>
          <w:szCs w:val="24"/>
          <w:shd w:val="clear" w:color="auto" w:fill="FFFFFF"/>
        </w:rPr>
        <w:t xml:space="preserve"> </w:t>
      </w:r>
      <w:r w:rsidRPr="00317AEE">
        <w:rPr>
          <w:rFonts w:ascii="Times New Roman" w:hAnsi="Times New Roman" w:cs="Times New Roman"/>
          <w:color w:val="000000"/>
          <w:sz w:val="24"/>
          <w:szCs w:val="24"/>
          <w:shd w:val="clear" w:color="auto" w:fill="FFFFFF"/>
        </w:rPr>
        <w:t>h</w:t>
      </w:r>
      <w:r w:rsidR="00E90B45">
        <w:rPr>
          <w:rFonts w:ascii="Times New Roman" w:hAnsi="Times New Roman" w:cs="Times New Roman"/>
          <w:color w:val="000000"/>
          <w:sz w:val="24"/>
          <w:szCs w:val="24"/>
          <w:shd w:val="clear" w:color="auto" w:fill="FFFFFF"/>
        </w:rPr>
        <w:t>oras</w:t>
      </w:r>
      <w:r w:rsidR="000C48F6">
        <w:rPr>
          <w:rFonts w:ascii="Times New Roman" w:hAnsi="Times New Roman" w:cs="Times New Roman"/>
          <w:color w:val="000000"/>
          <w:sz w:val="24"/>
          <w:szCs w:val="24"/>
          <w:shd w:val="clear" w:color="auto" w:fill="FFFFFF"/>
        </w:rPr>
        <w:t xml:space="preserve"> </w:t>
      </w:r>
      <w:r w:rsidR="000C48F6" w:rsidRPr="00EA6DE8">
        <w:rPr>
          <w:rFonts w:ascii="Times New Roman" w:hAnsi="Times New Roman" w:cs="Times New Roman"/>
          <w:sz w:val="24"/>
          <w:szCs w:val="24"/>
        </w:rPr>
        <w:t xml:space="preserve">para mitigar o impacto das flutuações dos níveis </w:t>
      </w:r>
      <w:r w:rsidR="002F17BE">
        <w:rPr>
          <w:rFonts w:ascii="Times New Roman" w:hAnsi="Times New Roman" w:cs="Times New Roman"/>
          <w:sz w:val="24"/>
          <w:szCs w:val="24"/>
        </w:rPr>
        <w:t xml:space="preserve">de </w:t>
      </w:r>
      <w:proofErr w:type="spellStart"/>
      <w:r w:rsidR="002F17BE">
        <w:rPr>
          <w:rFonts w:ascii="Times New Roman" w:hAnsi="Times New Roman" w:cs="Times New Roman"/>
          <w:sz w:val="24"/>
          <w:szCs w:val="24"/>
        </w:rPr>
        <w:t>SCr</w:t>
      </w:r>
      <w:proofErr w:type="spellEnd"/>
      <w:r w:rsidR="000C48F6" w:rsidRPr="00EA6DE8">
        <w:rPr>
          <w:rFonts w:ascii="Times New Roman" w:hAnsi="Times New Roman" w:cs="Times New Roman"/>
          <w:sz w:val="24"/>
          <w:szCs w:val="24"/>
        </w:rPr>
        <w:t xml:space="preserve"> ao longo do dia</w:t>
      </w:r>
      <w:r w:rsidR="004120C5">
        <w:rPr>
          <w:rFonts w:ascii="Times New Roman" w:hAnsi="Times New Roman" w:cs="Times New Roman"/>
          <w:sz w:val="24"/>
          <w:szCs w:val="24"/>
        </w:rPr>
        <w:t xml:space="preserve"> </w:t>
      </w:r>
      <w:r w:rsidR="004120C5" w:rsidRPr="00002D4B">
        <w:rPr>
          <w:rFonts w:ascii="Times New Roman" w:hAnsi="Times New Roman" w:cs="Times New Roman"/>
          <w:sz w:val="24"/>
          <w:szCs w:val="24"/>
        </w:rPr>
        <w:t>(CÔTÉ et al., 2008)</w:t>
      </w:r>
      <w:r w:rsidRPr="00317AEE">
        <w:rPr>
          <w:rFonts w:ascii="Times New Roman" w:hAnsi="Times New Roman" w:cs="Times New Roman"/>
          <w:color w:val="000000"/>
          <w:sz w:val="24"/>
          <w:szCs w:val="24"/>
          <w:shd w:val="clear" w:color="auto" w:fill="FFFFFF"/>
        </w:rPr>
        <w:t xml:space="preserve">, o que </w:t>
      </w:r>
      <w:r w:rsidR="004C41E9">
        <w:rPr>
          <w:rFonts w:ascii="Times New Roman" w:hAnsi="Times New Roman" w:cs="Times New Roman"/>
          <w:color w:val="000000"/>
          <w:sz w:val="24"/>
          <w:szCs w:val="24"/>
          <w:shd w:val="clear" w:color="auto" w:fill="FFFFFF"/>
        </w:rPr>
        <w:t>promove</w:t>
      </w:r>
      <w:r w:rsidR="00AC1035" w:rsidRPr="00317AEE">
        <w:rPr>
          <w:rFonts w:ascii="Times New Roman" w:hAnsi="Times New Roman" w:cs="Times New Roman"/>
          <w:color w:val="000000"/>
          <w:sz w:val="24"/>
          <w:szCs w:val="24"/>
          <w:shd w:val="clear" w:color="auto" w:fill="FFFFFF"/>
        </w:rPr>
        <w:t xml:space="preserve"> considerável inconveniência para o paciente</w:t>
      </w:r>
      <w:r w:rsidR="005603F5">
        <w:rPr>
          <w:rFonts w:ascii="Times New Roman" w:hAnsi="Times New Roman" w:cs="Times New Roman"/>
          <w:color w:val="000000"/>
          <w:sz w:val="24"/>
          <w:szCs w:val="24"/>
          <w:shd w:val="clear" w:color="auto" w:fill="FFFFFF"/>
        </w:rPr>
        <w:t xml:space="preserve">, </w:t>
      </w:r>
      <w:r w:rsidR="004C41E9">
        <w:rPr>
          <w:rFonts w:ascii="Times New Roman" w:hAnsi="Times New Roman" w:cs="Times New Roman"/>
          <w:color w:val="000000"/>
          <w:sz w:val="24"/>
          <w:szCs w:val="24"/>
          <w:shd w:val="clear" w:color="auto" w:fill="FFFFFF"/>
        </w:rPr>
        <w:t xml:space="preserve">além de propiciar falha </w:t>
      </w:r>
      <w:r w:rsidR="004238CA">
        <w:rPr>
          <w:rFonts w:ascii="Times New Roman" w:hAnsi="Times New Roman" w:cs="Times New Roman"/>
          <w:color w:val="000000"/>
          <w:sz w:val="24"/>
          <w:szCs w:val="24"/>
          <w:shd w:val="clear" w:color="auto" w:fill="FFFFFF"/>
        </w:rPr>
        <w:t xml:space="preserve">na obtenção de uma amostra válida, </w:t>
      </w:r>
      <w:r w:rsidR="004C41E9">
        <w:rPr>
          <w:rFonts w:ascii="Times New Roman" w:hAnsi="Times New Roman" w:cs="Times New Roman"/>
          <w:color w:val="000000"/>
          <w:sz w:val="24"/>
          <w:szCs w:val="24"/>
          <w:shd w:val="clear" w:color="auto" w:fill="FFFFFF"/>
        </w:rPr>
        <w:t>que representa</w:t>
      </w:r>
      <w:r w:rsidR="00F93FF7">
        <w:rPr>
          <w:rFonts w:ascii="Times New Roman" w:hAnsi="Times New Roman" w:cs="Times New Roman"/>
          <w:color w:val="000000"/>
          <w:sz w:val="24"/>
          <w:szCs w:val="24"/>
          <w:shd w:val="clear" w:color="auto" w:fill="FFFFFF"/>
        </w:rPr>
        <w:t xml:space="preserve"> o principal fator de erro na medida do </w:t>
      </w:r>
      <w:proofErr w:type="spellStart"/>
      <w:r w:rsidR="00F93FF7">
        <w:rPr>
          <w:rFonts w:ascii="Times New Roman" w:hAnsi="Times New Roman" w:cs="Times New Roman"/>
          <w:color w:val="000000"/>
          <w:sz w:val="24"/>
          <w:szCs w:val="24"/>
          <w:shd w:val="clear" w:color="auto" w:fill="FFFFFF"/>
        </w:rPr>
        <w:t>ClCreat</w:t>
      </w:r>
      <w:proofErr w:type="spellEnd"/>
      <w:r w:rsidR="001E02DF">
        <w:rPr>
          <w:rFonts w:ascii="Times New Roman" w:hAnsi="Times New Roman" w:cs="Times New Roman"/>
          <w:color w:val="000000"/>
          <w:sz w:val="24"/>
          <w:szCs w:val="24"/>
          <w:shd w:val="clear" w:color="auto" w:fill="FFFFFF"/>
        </w:rPr>
        <w:t xml:space="preserve"> </w:t>
      </w:r>
      <w:r w:rsidR="001E02DF" w:rsidRPr="00A20653">
        <w:rPr>
          <w:rFonts w:ascii="Times New Roman" w:hAnsi="Times New Roman" w:cs="Times New Roman"/>
          <w:sz w:val="24"/>
        </w:rPr>
        <w:t>(P; B; Z, 2019, p. 24)</w:t>
      </w:r>
      <w:r w:rsidRPr="00317AEE">
        <w:rPr>
          <w:rFonts w:ascii="Times New Roman" w:hAnsi="Times New Roman" w:cs="Times New Roman"/>
          <w:color w:val="000000"/>
          <w:sz w:val="24"/>
          <w:szCs w:val="24"/>
          <w:shd w:val="clear" w:color="auto" w:fill="FFFFFF"/>
        </w:rPr>
        <w:t xml:space="preserve">.  Além disso, </w:t>
      </w:r>
      <w:r w:rsidR="00680C88" w:rsidRPr="00317AEE">
        <w:rPr>
          <w:rFonts w:ascii="Times New Roman" w:hAnsi="Times New Roman" w:cs="Times New Roman"/>
          <w:color w:val="000000"/>
          <w:sz w:val="24"/>
          <w:szCs w:val="24"/>
          <w:shd w:val="clear" w:color="auto" w:fill="FFFFFF"/>
        </w:rPr>
        <w:t>a creatinina sofre</w:t>
      </w:r>
      <w:r w:rsidR="004C41E9">
        <w:rPr>
          <w:rFonts w:ascii="Times New Roman" w:hAnsi="Times New Roman" w:cs="Times New Roman"/>
          <w:color w:val="000000"/>
          <w:sz w:val="24"/>
          <w:szCs w:val="24"/>
          <w:shd w:val="clear" w:color="auto" w:fill="FFFFFF"/>
        </w:rPr>
        <w:t xml:space="preserve"> pequena secreção tubular</w:t>
      </w:r>
      <w:r w:rsidR="003C29D0" w:rsidRPr="00317AEE">
        <w:rPr>
          <w:rFonts w:ascii="Times New Roman" w:hAnsi="Times New Roman" w:cs="Times New Roman"/>
          <w:color w:val="000000"/>
          <w:sz w:val="24"/>
          <w:szCs w:val="24"/>
          <w:shd w:val="clear" w:color="auto" w:fill="FFFFFF"/>
        </w:rPr>
        <w:t>, além de filtração total</w:t>
      </w:r>
      <w:r w:rsidR="004C41E9">
        <w:rPr>
          <w:rFonts w:ascii="Times New Roman" w:hAnsi="Times New Roman" w:cs="Times New Roman"/>
          <w:color w:val="000000"/>
          <w:sz w:val="24"/>
          <w:szCs w:val="24"/>
          <w:shd w:val="clear" w:color="auto" w:fill="FFFFFF"/>
        </w:rPr>
        <w:t>,</w:t>
      </w:r>
      <w:r w:rsidR="003C29D0" w:rsidRPr="00317AEE">
        <w:rPr>
          <w:rFonts w:ascii="Times New Roman" w:hAnsi="Times New Roman" w:cs="Times New Roman"/>
          <w:color w:val="000000"/>
          <w:sz w:val="24"/>
          <w:szCs w:val="24"/>
          <w:shd w:val="clear" w:color="auto" w:fill="FFFFFF"/>
        </w:rPr>
        <w:t xml:space="preserve"> o que pode</w:t>
      </w:r>
      <w:r w:rsidR="00680C88" w:rsidRPr="00317AEE">
        <w:rPr>
          <w:rFonts w:ascii="Times New Roman" w:hAnsi="Times New Roman" w:cs="Times New Roman"/>
          <w:color w:val="000000"/>
          <w:sz w:val="24"/>
          <w:szCs w:val="24"/>
          <w:shd w:val="clear" w:color="auto" w:fill="FFFFFF"/>
        </w:rPr>
        <w:t xml:space="preserve"> incrementa</w:t>
      </w:r>
      <w:r w:rsidR="00136EE1" w:rsidRPr="00317AEE">
        <w:rPr>
          <w:rFonts w:ascii="Times New Roman" w:hAnsi="Times New Roman" w:cs="Times New Roman"/>
          <w:color w:val="000000"/>
          <w:sz w:val="24"/>
          <w:szCs w:val="24"/>
          <w:shd w:val="clear" w:color="auto" w:fill="FFFFFF"/>
        </w:rPr>
        <w:t>r</w:t>
      </w:r>
      <w:r w:rsidR="00680C88" w:rsidRPr="00317AEE">
        <w:rPr>
          <w:rFonts w:ascii="Times New Roman" w:hAnsi="Times New Roman" w:cs="Times New Roman"/>
          <w:color w:val="000000"/>
          <w:sz w:val="24"/>
          <w:szCs w:val="24"/>
          <w:shd w:val="clear" w:color="auto" w:fill="FFFFFF"/>
        </w:rPr>
        <w:t xml:space="preserve"> o </w:t>
      </w:r>
      <w:r w:rsidR="00321C74">
        <w:rPr>
          <w:rFonts w:ascii="Times New Roman" w:hAnsi="Times New Roman" w:cs="Times New Roman"/>
          <w:color w:val="000000"/>
          <w:sz w:val="24"/>
          <w:szCs w:val="24"/>
          <w:shd w:val="clear" w:color="auto" w:fill="FFFFFF"/>
        </w:rPr>
        <w:t xml:space="preserve">seu </w:t>
      </w:r>
      <w:r w:rsidR="00680C88" w:rsidRPr="00317AEE">
        <w:rPr>
          <w:rFonts w:ascii="Times New Roman" w:hAnsi="Times New Roman" w:cs="Times New Roman"/>
          <w:color w:val="000000"/>
          <w:sz w:val="24"/>
          <w:szCs w:val="24"/>
          <w:shd w:val="clear" w:color="auto" w:fill="FFFFFF"/>
        </w:rPr>
        <w:t>valor</w:t>
      </w:r>
      <w:r w:rsidR="00321C74">
        <w:rPr>
          <w:rFonts w:ascii="Times New Roman" w:hAnsi="Times New Roman" w:cs="Times New Roman"/>
          <w:color w:val="000000"/>
          <w:sz w:val="24"/>
          <w:szCs w:val="24"/>
          <w:shd w:val="clear" w:color="auto" w:fill="FFFFFF"/>
        </w:rPr>
        <w:t xml:space="preserve"> </w:t>
      </w:r>
      <w:r w:rsidR="00680C88" w:rsidRPr="00317AEE">
        <w:rPr>
          <w:rFonts w:ascii="Times New Roman" w:hAnsi="Times New Roman" w:cs="Times New Roman"/>
          <w:color w:val="000000"/>
          <w:sz w:val="24"/>
          <w:szCs w:val="24"/>
          <w:shd w:val="clear" w:color="auto" w:fill="FFFFFF"/>
        </w:rPr>
        <w:t xml:space="preserve">medido </w:t>
      </w:r>
      <w:r w:rsidR="00321C74">
        <w:rPr>
          <w:rFonts w:ascii="Times New Roman" w:hAnsi="Times New Roman" w:cs="Times New Roman"/>
          <w:color w:val="000000"/>
          <w:sz w:val="24"/>
          <w:szCs w:val="24"/>
          <w:shd w:val="clear" w:color="auto" w:fill="FFFFFF"/>
        </w:rPr>
        <w:t>por via</w:t>
      </w:r>
      <w:r w:rsidR="00680C88" w:rsidRPr="00317AEE">
        <w:rPr>
          <w:rFonts w:ascii="Times New Roman" w:hAnsi="Times New Roman" w:cs="Times New Roman"/>
          <w:color w:val="000000"/>
          <w:sz w:val="24"/>
          <w:szCs w:val="24"/>
          <w:shd w:val="clear" w:color="auto" w:fill="FFFFFF"/>
        </w:rPr>
        <w:t xml:space="preserve"> urinária</w:t>
      </w:r>
      <w:r w:rsidR="001E02DF">
        <w:rPr>
          <w:rFonts w:ascii="Times New Roman" w:hAnsi="Times New Roman" w:cs="Times New Roman"/>
          <w:color w:val="000000"/>
          <w:sz w:val="24"/>
          <w:szCs w:val="24"/>
          <w:shd w:val="clear" w:color="auto" w:fill="FFFFFF"/>
        </w:rPr>
        <w:t xml:space="preserve"> </w:t>
      </w:r>
      <w:r w:rsidR="001E02DF" w:rsidRPr="00002D4B">
        <w:rPr>
          <w:rFonts w:ascii="Times New Roman" w:hAnsi="Times New Roman" w:cs="Times New Roman"/>
          <w:sz w:val="24"/>
        </w:rPr>
        <w:t>(WANG; KESTENBAUM, 2018)</w:t>
      </w:r>
      <w:r w:rsidR="00E80E8C">
        <w:rPr>
          <w:rFonts w:ascii="Times New Roman" w:hAnsi="Times New Roman" w:cs="Times New Roman"/>
          <w:color w:val="000000"/>
          <w:sz w:val="24"/>
          <w:szCs w:val="24"/>
          <w:shd w:val="clear" w:color="auto" w:fill="FFFFFF"/>
        </w:rPr>
        <w:t>,</w:t>
      </w:r>
      <w:r w:rsidR="00680C88" w:rsidRPr="00317AEE">
        <w:rPr>
          <w:rFonts w:ascii="Times New Roman" w:hAnsi="Times New Roman" w:cs="Times New Roman"/>
          <w:color w:val="000000"/>
          <w:sz w:val="24"/>
          <w:szCs w:val="24"/>
          <w:shd w:val="clear" w:color="auto" w:fill="FFFFFF"/>
        </w:rPr>
        <w:t xml:space="preserve"> mascarando o</w:t>
      </w:r>
      <w:r w:rsidR="00136EE1" w:rsidRPr="00317AEE">
        <w:rPr>
          <w:rFonts w:ascii="Times New Roman" w:hAnsi="Times New Roman" w:cs="Times New Roman"/>
          <w:color w:val="000000"/>
          <w:sz w:val="24"/>
          <w:szCs w:val="24"/>
          <w:shd w:val="clear" w:color="auto" w:fill="FFFFFF"/>
        </w:rPr>
        <w:t xml:space="preserve"> real valor</w:t>
      </w:r>
      <w:r w:rsidR="00680C88" w:rsidRPr="00317AEE">
        <w:rPr>
          <w:rFonts w:ascii="Times New Roman" w:hAnsi="Times New Roman" w:cs="Times New Roman"/>
          <w:color w:val="000000"/>
          <w:sz w:val="24"/>
          <w:szCs w:val="24"/>
          <w:shd w:val="clear" w:color="auto" w:fill="FFFFFF"/>
        </w:rPr>
        <w:t xml:space="preserve"> da função renal em pacientes com DRC</w:t>
      </w:r>
      <w:r w:rsidRPr="00317AEE">
        <w:rPr>
          <w:rFonts w:ascii="Times New Roman" w:hAnsi="Times New Roman" w:cs="Times New Roman"/>
          <w:color w:val="000000"/>
          <w:sz w:val="24"/>
          <w:szCs w:val="24"/>
          <w:shd w:val="clear" w:color="auto" w:fill="FFFFFF"/>
        </w:rPr>
        <w:t xml:space="preserve">. </w:t>
      </w:r>
    </w:p>
    <w:p w14:paraId="4372B5F4" w14:textId="7299292E" w:rsidR="005D00F9" w:rsidRPr="00317AEE" w:rsidRDefault="00115460"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color w:val="000000"/>
          <w:sz w:val="24"/>
          <w:szCs w:val="24"/>
          <w:shd w:val="clear" w:color="auto" w:fill="FFFFFF"/>
        </w:rPr>
        <w:t>Para contornar esses problemas</w:t>
      </w:r>
      <w:r w:rsidR="00261045" w:rsidRPr="00317AEE">
        <w:rPr>
          <w:rFonts w:ascii="Times New Roman" w:hAnsi="Times New Roman" w:cs="Times New Roman"/>
          <w:color w:val="000000"/>
          <w:sz w:val="24"/>
          <w:szCs w:val="24"/>
          <w:shd w:val="clear" w:color="auto" w:fill="FFFFFF"/>
        </w:rPr>
        <w:t>,</w:t>
      </w:r>
      <w:r w:rsidRPr="00317AEE">
        <w:rPr>
          <w:rFonts w:ascii="Times New Roman" w:hAnsi="Times New Roman" w:cs="Times New Roman"/>
          <w:color w:val="000000"/>
          <w:sz w:val="24"/>
          <w:szCs w:val="24"/>
          <w:shd w:val="clear" w:color="auto" w:fill="FFFFFF"/>
        </w:rPr>
        <w:t xml:space="preserve"> várias fórmulas foram desenvolvidas </w:t>
      </w:r>
      <w:r w:rsidR="00F93FF7">
        <w:rPr>
          <w:rFonts w:ascii="Times New Roman" w:hAnsi="Times New Roman" w:cs="Times New Roman"/>
          <w:color w:val="000000"/>
          <w:sz w:val="24"/>
          <w:szCs w:val="24"/>
          <w:shd w:val="clear" w:color="auto" w:fill="FFFFFF"/>
        </w:rPr>
        <w:t xml:space="preserve">por </w:t>
      </w:r>
      <w:r w:rsidR="001F0134" w:rsidRPr="00317AEE">
        <w:rPr>
          <w:rFonts w:ascii="Times New Roman" w:hAnsi="Times New Roman" w:cs="Times New Roman"/>
          <w:color w:val="000000"/>
          <w:sz w:val="24"/>
          <w:szCs w:val="24"/>
          <w:shd w:val="clear" w:color="auto" w:fill="FFFFFF"/>
        </w:rPr>
        <w:t xml:space="preserve">métodos de regressão </w:t>
      </w:r>
      <w:r w:rsidRPr="00317AEE">
        <w:rPr>
          <w:rFonts w:ascii="Times New Roman" w:hAnsi="Times New Roman" w:cs="Times New Roman"/>
          <w:color w:val="000000"/>
          <w:sz w:val="24"/>
          <w:szCs w:val="24"/>
          <w:shd w:val="clear" w:color="auto" w:fill="FFFFFF"/>
        </w:rPr>
        <w:t>no intuito</w:t>
      </w:r>
      <w:r w:rsidR="001E02DF">
        <w:rPr>
          <w:rFonts w:ascii="Times New Roman" w:hAnsi="Times New Roman" w:cs="Times New Roman"/>
          <w:color w:val="000000"/>
          <w:sz w:val="24"/>
          <w:szCs w:val="24"/>
          <w:shd w:val="clear" w:color="auto" w:fill="FFFFFF"/>
        </w:rPr>
        <w:t xml:space="preserve"> </w:t>
      </w:r>
      <w:r w:rsidRPr="00317AEE">
        <w:rPr>
          <w:rFonts w:ascii="Times New Roman" w:hAnsi="Times New Roman" w:cs="Times New Roman"/>
          <w:color w:val="000000"/>
          <w:sz w:val="24"/>
          <w:szCs w:val="24"/>
          <w:shd w:val="clear" w:color="auto" w:fill="FFFFFF"/>
        </w:rPr>
        <w:t xml:space="preserve">de  calcular o </w:t>
      </w:r>
      <w:proofErr w:type="spellStart"/>
      <w:r w:rsidR="00047ED3" w:rsidRPr="00317AEE">
        <w:rPr>
          <w:rFonts w:ascii="Times New Roman" w:hAnsi="Times New Roman" w:cs="Times New Roman"/>
          <w:color w:val="000000"/>
          <w:sz w:val="24"/>
          <w:szCs w:val="24"/>
          <w:shd w:val="clear" w:color="auto" w:fill="FFFFFF"/>
        </w:rPr>
        <w:t>ClCreat</w:t>
      </w:r>
      <w:proofErr w:type="spellEnd"/>
      <w:r w:rsidRPr="00317AEE">
        <w:rPr>
          <w:rFonts w:ascii="Times New Roman" w:hAnsi="Times New Roman" w:cs="Times New Roman"/>
          <w:color w:val="000000"/>
          <w:sz w:val="24"/>
          <w:szCs w:val="24"/>
          <w:shd w:val="clear" w:color="auto" w:fill="FFFFFF"/>
        </w:rPr>
        <w:t xml:space="preserve"> </w:t>
      </w:r>
      <w:r w:rsidR="001E09E4">
        <w:rPr>
          <w:rFonts w:ascii="Times New Roman" w:hAnsi="Times New Roman" w:cs="Times New Roman"/>
          <w:color w:val="000000"/>
          <w:sz w:val="24"/>
          <w:szCs w:val="24"/>
          <w:shd w:val="clear" w:color="auto" w:fill="FFFFFF"/>
        </w:rPr>
        <w:t xml:space="preserve">utilizando </w:t>
      </w:r>
      <w:proofErr w:type="spellStart"/>
      <w:r w:rsidR="001E09E4">
        <w:rPr>
          <w:rFonts w:ascii="Times New Roman" w:hAnsi="Times New Roman" w:cs="Times New Roman"/>
          <w:color w:val="000000"/>
          <w:sz w:val="24"/>
          <w:szCs w:val="24"/>
          <w:shd w:val="clear" w:color="auto" w:fill="FFFFFF"/>
        </w:rPr>
        <w:t>a</w:t>
      </w:r>
      <w:r w:rsidR="00E90B45">
        <w:rPr>
          <w:rFonts w:ascii="Times New Roman" w:hAnsi="Times New Roman" w:cs="Times New Roman"/>
          <w:color w:val="000000"/>
          <w:sz w:val="24"/>
          <w:szCs w:val="24"/>
          <w:shd w:val="clear" w:color="auto" w:fill="FFFFFF"/>
        </w:rPr>
        <w:t>dosagem</w:t>
      </w:r>
      <w:proofErr w:type="spellEnd"/>
      <w:r w:rsidR="00E90B45">
        <w:rPr>
          <w:rFonts w:ascii="Times New Roman" w:hAnsi="Times New Roman" w:cs="Times New Roman"/>
          <w:color w:val="000000"/>
          <w:sz w:val="24"/>
          <w:szCs w:val="24"/>
          <w:shd w:val="clear" w:color="auto" w:fill="FFFFFF"/>
        </w:rPr>
        <w:t xml:space="preserve"> </w:t>
      </w:r>
      <w:r w:rsidR="001F0134" w:rsidRPr="00317AEE">
        <w:rPr>
          <w:rFonts w:ascii="Times New Roman" w:hAnsi="Times New Roman" w:cs="Times New Roman"/>
          <w:color w:val="000000"/>
          <w:sz w:val="24"/>
          <w:szCs w:val="24"/>
          <w:shd w:val="clear" w:color="auto" w:fill="FFFFFF"/>
        </w:rPr>
        <w:t>da creatinina sérica (</w:t>
      </w:r>
      <w:proofErr w:type="spellStart"/>
      <w:r w:rsidR="001F0134" w:rsidRPr="00317AEE">
        <w:rPr>
          <w:rFonts w:ascii="Times New Roman" w:hAnsi="Times New Roman" w:cs="Times New Roman"/>
          <w:color w:val="000000"/>
          <w:sz w:val="24"/>
          <w:szCs w:val="24"/>
          <w:shd w:val="clear" w:color="auto" w:fill="FFFFFF"/>
        </w:rPr>
        <w:t>SCr</w:t>
      </w:r>
      <w:proofErr w:type="spellEnd"/>
      <w:r w:rsidR="001F0134" w:rsidRPr="00317AEE">
        <w:rPr>
          <w:rFonts w:ascii="Times New Roman" w:hAnsi="Times New Roman" w:cs="Times New Roman"/>
          <w:color w:val="000000"/>
          <w:sz w:val="24"/>
          <w:szCs w:val="24"/>
          <w:shd w:val="clear" w:color="auto" w:fill="FFFFFF"/>
        </w:rPr>
        <w:t>)</w:t>
      </w:r>
      <w:r w:rsidR="00F93FF7">
        <w:rPr>
          <w:rFonts w:ascii="Times New Roman" w:hAnsi="Times New Roman" w:cs="Times New Roman"/>
          <w:color w:val="000000"/>
          <w:sz w:val="24"/>
          <w:szCs w:val="24"/>
          <w:shd w:val="clear" w:color="auto" w:fill="FFFFFF"/>
        </w:rPr>
        <w:t>. Além dest</w:t>
      </w:r>
      <w:r w:rsidR="00321C74">
        <w:rPr>
          <w:rFonts w:ascii="Times New Roman" w:hAnsi="Times New Roman" w:cs="Times New Roman"/>
          <w:color w:val="000000"/>
          <w:sz w:val="24"/>
          <w:szCs w:val="24"/>
          <w:shd w:val="clear" w:color="auto" w:fill="FFFFFF"/>
        </w:rPr>
        <w:t>e parâmetro</w:t>
      </w:r>
      <w:r w:rsidR="00F93FF7">
        <w:rPr>
          <w:rFonts w:ascii="Times New Roman" w:hAnsi="Times New Roman" w:cs="Times New Roman"/>
          <w:color w:val="000000"/>
          <w:sz w:val="24"/>
          <w:szCs w:val="24"/>
          <w:shd w:val="clear" w:color="auto" w:fill="FFFFFF"/>
        </w:rPr>
        <w:t xml:space="preserve">, as fórmulas incluem outras </w:t>
      </w:r>
      <w:r w:rsidR="00321C74">
        <w:rPr>
          <w:rFonts w:ascii="Times New Roman" w:hAnsi="Times New Roman" w:cs="Times New Roman"/>
          <w:color w:val="000000"/>
          <w:sz w:val="24"/>
          <w:szCs w:val="24"/>
          <w:shd w:val="clear" w:color="auto" w:fill="FFFFFF"/>
        </w:rPr>
        <w:t xml:space="preserve">variáveis </w:t>
      </w:r>
      <w:r w:rsidR="00664661">
        <w:rPr>
          <w:rFonts w:ascii="Times New Roman" w:hAnsi="Times New Roman" w:cs="Times New Roman"/>
          <w:color w:val="000000"/>
          <w:sz w:val="24"/>
          <w:szCs w:val="24"/>
          <w:shd w:val="clear" w:color="auto" w:fill="FFFFFF"/>
        </w:rPr>
        <w:t xml:space="preserve">facilmente </w:t>
      </w:r>
      <w:r w:rsidR="00F93FF7">
        <w:rPr>
          <w:rFonts w:ascii="Times New Roman" w:hAnsi="Times New Roman" w:cs="Times New Roman"/>
          <w:color w:val="000000"/>
          <w:sz w:val="24"/>
          <w:szCs w:val="24"/>
          <w:shd w:val="clear" w:color="auto" w:fill="FFFFFF"/>
        </w:rPr>
        <w:t xml:space="preserve"> </w:t>
      </w:r>
      <w:r w:rsidR="00E80E8C">
        <w:rPr>
          <w:rFonts w:ascii="Times New Roman" w:hAnsi="Times New Roman" w:cs="Times New Roman"/>
          <w:color w:val="000000"/>
          <w:sz w:val="24"/>
          <w:szCs w:val="24"/>
          <w:shd w:val="clear" w:color="auto" w:fill="FFFFFF"/>
        </w:rPr>
        <w:t>acessí</w:t>
      </w:r>
      <w:r w:rsidR="00F93FF7">
        <w:rPr>
          <w:rFonts w:ascii="Times New Roman" w:hAnsi="Times New Roman" w:cs="Times New Roman"/>
          <w:color w:val="000000"/>
          <w:sz w:val="24"/>
          <w:szCs w:val="24"/>
          <w:shd w:val="clear" w:color="auto" w:fill="FFFFFF"/>
        </w:rPr>
        <w:t>v</w:t>
      </w:r>
      <w:r w:rsidR="00E80E8C">
        <w:rPr>
          <w:rFonts w:ascii="Times New Roman" w:hAnsi="Times New Roman" w:cs="Times New Roman"/>
          <w:color w:val="000000"/>
          <w:sz w:val="24"/>
          <w:szCs w:val="24"/>
          <w:shd w:val="clear" w:color="auto" w:fill="FFFFFF"/>
        </w:rPr>
        <w:t>e</w:t>
      </w:r>
      <w:r w:rsidR="00F93FF7">
        <w:rPr>
          <w:rFonts w:ascii="Times New Roman" w:hAnsi="Times New Roman" w:cs="Times New Roman"/>
          <w:color w:val="000000"/>
          <w:sz w:val="24"/>
          <w:szCs w:val="24"/>
          <w:shd w:val="clear" w:color="auto" w:fill="FFFFFF"/>
        </w:rPr>
        <w:t>is, como o</w:t>
      </w:r>
      <w:r w:rsidR="001F0134" w:rsidRPr="00317AEE">
        <w:rPr>
          <w:rFonts w:ascii="Times New Roman" w:hAnsi="Times New Roman" w:cs="Times New Roman"/>
          <w:color w:val="000000"/>
          <w:sz w:val="24"/>
          <w:szCs w:val="24"/>
          <w:shd w:val="clear" w:color="auto" w:fill="FFFFFF"/>
        </w:rPr>
        <w:t xml:space="preserve"> sexo, a idade, o peso e a estatura</w:t>
      </w:r>
      <w:r w:rsidR="00F93FF7">
        <w:rPr>
          <w:rFonts w:ascii="Times New Roman" w:hAnsi="Times New Roman" w:cs="Times New Roman"/>
          <w:color w:val="000000"/>
          <w:sz w:val="24"/>
          <w:szCs w:val="24"/>
          <w:shd w:val="clear" w:color="auto" w:fill="FFFFFF"/>
        </w:rPr>
        <w:t>. E</w:t>
      </w:r>
      <w:r w:rsidR="001F0134" w:rsidRPr="00317AEE">
        <w:rPr>
          <w:rFonts w:ascii="Times New Roman" w:hAnsi="Times New Roman" w:cs="Times New Roman"/>
          <w:color w:val="000000"/>
          <w:sz w:val="24"/>
          <w:szCs w:val="24"/>
          <w:shd w:val="clear" w:color="auto" w:fill="FFFFFF"/>
        </w:rPr>
        <w:t xml:space="preserve">m </w:t>
      </w:r>
      <w:r w:rsidR="00136EE1" w:rsidRPr="00317AEE">
        <w:rPr>
          <w:rFonts w:ascii="Times New Roman" w:hAnsi="Times New Roman" w:cs="Times New Roman"/>
          <w:color w:val="000000"/>
          <w:sz w:val="24"/>
          <w:szCs w:val="24"/>
          <w:shd w:val="clear" w:color="auto" w:fill="FFFFFF"/>
        </w:rPr>
        <w:t xml:space="preserve">algumas </w:t>
      </w:r>
      <w:r w:rsidR="001F0134" w:rsidRPr="00317AEE">
        <w:rPr>
          <w:rFonts w:ascii="Times New Roman" w:hAnsi="Times New Roman" w:cs="Times New Roman"/>
          <w:color w:val="000000"/>
          <w:sz w:val="24"/>
          <w:szCs w:val="24"/>
          <w:shd w:val="clear" w:color="auto" w:fill="FFFFFF"/>
        </w:rPr>
        <w:t>equações</w:t>
      </w:r>
      <w:r w:rsidR="00F93FF7">
        <w:rPr>
          <w:rFonts w:ascii="Times New Roman" w:hAnsi="Times New Roman" w:cs="Times New Roman"/>
          <w:color w:val="000000"/>
          <w:sz w:val="24"/>
          <w:szCs w:val="24"/>
          <w:shd w:val="clear" w:color="auto" w:fill="FFFFFF"/>
        </w:rPr>
        <w:t xml:space="preserve"> são também incluídas </w:t>
      </w:r>
      <w:r w:rsidR="001F0134" w:rsidRPr="00317AEE">
        <w:rPr>
          <w:rFonts w:ascii="Times New Roman" w:hAnsi="Times New Roman" w:cs="Times New Roman"/>
          <w:color w:val="000000"/>
          <w:sz w:val="24"/>
          <w:szCs w:val="24"/>
          <w:shd w:val="clear" w:color="auto" w:fill="FFFFFF"/>
        </w:rPr>
        <w:t>a raça</w:t>
      </w:r>
      <w:r w:rsidR="00664661">
        <w:rPr>
          <w:rFonts w:ascii="Times New Roman" w:hAnsi="Times New Roman" w:cs="Times New Roman"/>
          <w:color w:val="000000"/>
          <w:sz w:val="24"/>
          <w:szCs w:val="24"/>
          <w:shd w:val="clear" w:color="auto" w:fill="FFFFFF"/>
        </w:rPr>
        <w:t>/cor</w:t>
      </w:r>
      <w:r w:rsidR="001F0134" w:rsidRPr="00317AEE">
        <w:rPr>
          <w:rFonts w:ascii="Times New Roman" w:hAnsi="Times New Roman" w:cs="Times New Roman"/>
          <w:color w:val="000000"/>
          <w:sz w:val="24"/>
          <w:szCs w:val="24"/>
          <w:shd w:val="clear" w:color="auto" w:fill="FFFFFF"/>
        </w:rPr>
        <w:t xml:space="preserve"> e a albumina sérica</w:t>
      </w:r>
      <w:r w:rsidR="001E09E4">
        <w:rPr>
          <w:rFonts w:ascii="Times New Roman" w:hAnsi="Times New Roman" w:cs="Times New Roman"/>
          <w:color w:val="000000"/>
          <w:sz w:val="24"/>
          <w:szCs w:val="24"/>
          <w:shd w:val="clear" w:color="auto" w:fill="FFFFFF"/>
        </w:rPr>
        <w:t xml:space="preserve"> </w:t>
      </w:r>
      <w:r w:rsidR="00994E52" w:rsidRPr="00002D4B">
        <w:rPr>
          <w:rFonts w:ascii="Times New Roman" w:hAnsi="Times New Roman" w:cs="Times New Roman"/>
          <w:sz w:val="24"/>
        </w:rPr>
        <w:t>(CG et al., 2016)</w:t>
      </w:r>
      <w:r w:rsidR="001F0134" w:rsidRPr="00317AEE">
        <w:rPr>
          <w:rFonts w:ascii="Times New Roman" w:hAnsi="Times New Roman" w:cs="Times New Roman"/>
          <w:color w:val="000000"/>
          <w:sz w:val="24"/>
          <w:szCs w:val="24"/>
          <w:shd w:val="clear" w:color="auto" w:fill="FFFFFF"/>
        </w:rPr>
        <w:t>.</w:t>
      </w:r>
    </w:p>
    <w:p w14:paraId="22BB39B8" w14:textId="2579A010" w:rsidR="002C1141" w:rsidRPr="00317AEE" w:rsidRDefault="00664661" w:rsidP="00E02394">
      <w:pPr>
        <w:tabs>
          <w:tab w:val="left" w:pos="851"/>
        </w:tabs>
        <w:spacing w:line="360" w:lineRule="auto"/>
        <w:ind w:firstLine="709"/>
        <w:jc w:val="both"/>
        <w:rPr>
          <w:rFonts w:ascii="Times New Roman" w:hAnsi="Times New Roman" w:cs="Times New Roman"/>
          <w:sz w:val="24"/>
          <w:szCs w:val="24"/>
        </w:rPr>
      </w:pPr>
      <w:r w:rsidRPr="004F066C">
        <w:rPr>
          <w:rFonts w:ascii="Times New Roman" w:hAnsi="Times New Roman" w:cs="Times New Roman"/>
          <w:sz w:val="24"/>
          <w:szCs w:val="24"/>
          <w:highlight w:val="yellow"/>
          <w:rPrChange w:id="4" w:author="Andre Lima" w:date="2021-08-19T12:26:00Z">
            <w:rPr>
              <w:rFonts w:ascii="Times New Roman" w:hAnsi="Times New Roman" w:cs="Times New Roman"/>
              <w:sz w:val="24"/>
              <w:szCs w:val="24"/>
            </w:rPr>
          </w:rPrChange>
        </w:rPr>
        <w:t>Neste contexto, d</w:t>
      </w:r>
      <w:r w:rsidR="001F0134" w:rsidRPr="004F066C">
        <w:rPr>
          <w:rFonts w:ascii="Times New Roman" w:hAnsi="Times New Roman" w:cs="Times New Roman"/>
          <w:sz w:val="24"/>
          <w:szCs w:val="24"/>
          <w:highlight w:val="yellow"/>
          <w:rPrChange w:id="5" w:author="Andre Lima" w:date="2021-08-19T12:26:00Z">
            <w:rPr>
              <w:rFonts w:ascii="Times New Roman" w:hAnsi="Times New Roman" w:cs="Times New Roman"/>
              <w:sz w:val="24"/>
              <w:szCs w:val="24"/>
            </w:rPr>
          </w:rPrChange>
        </w:rPr>
        <w:t xml:space="preserve">uas </w:t>
      </w:r>
      <w:r w:rsidRPr="004F066C">
        <w:rPr>
          <w:rFonts w:ascii="Times New Roman" w:hAnsi="Times New Roman" w:cs="Times New Roman"/>
          <w:sz w:val="24"/>
          <w:szCs w:val="24"/>
          <w:highlight w:val="yellow"/>
          <w:rPrChange w:id="6" w:author="Andre Lima" w:date="2021-08-19T12:26:00Z">
            <w:rPr>
              <w:rFonts w:ascii="Times New Roman" w:hAnsi="Times New Roman" w:cs="Times New Roman"/>
              <w:sz w:val="24"/>
              <w:szCs w:val="24"/>
            </w:rPr>
          </w:rPrChange>
        </w:rPr>
        <w:t xml:space="preserve">equações tem sido </w:t>
      </w:r>
      <w:r w:rsidR="001F0134" w:rsidRPr="004F066C">
        <w:rPr>
          <w:rFonts w:ascii="Times New Roman" w:hAnsi="Times New Roman" w:cs="Times New Roman"/>
          <w:sz w:val="24"/>
          <w:szCs w:val="24"/>
          <w:highlight w:val="yellow"/>
          <w:rPrChange w:id="7" w:author="Andre Lima" w:date="2021-08-19T12:26:00Z">
            <w:rPr>
              <w:rFonts w:ascii="Times New Roman" w:hAnsi="Times New Roman" w:cs="Times New Roman"/>
              <w:sz w:val="24"/>
              <w:szCs w:val="24"/>
            </w:rPr>
          </w:rPrChange>
        </w:rPr>
        <w:t xml:space="preserve">mais </w:t>
      </w:r>
      <w:r w:rsidRPr="004F066C">
        <w:rPr>
          <w:rFonts w:ascii="Times New Roman" w:hAnsi="Times New Roman" w:cs="Times New Roman"/>
          <w:sz w:val="24"/>
          <w:szCs w:val="24"/>
          <w:highlight w:val="yellow"/>
          <w:rPrChange w:id="8" w:author="Andre Lima" w:date="2021-08-19T12:26:00Z">
            <w:rPr>
              <w:rFonts w:ascii="Times New Roman" w:hAnsi="Times New Roman" w:cs="Times New Roman"/>
              <w:sz w:val="24"/>
              <w:szCs w:val="24"/>
            </w:rPr>
          </w:rPrChange>
        </w:rPr>
        <w:t xml:space="preserve">frequentemente </w:t>
      </w:r>
      <w:r w:rsidR="001F0134" w:rsidRPr="004F066C">
        <w:rPr>
          <w:rFonts w:ascii="Times New Roman" w:hAnsi="Times New Roman" w:cs="Times New Roman"/>
          <w:sz w:val="24"/>
          <w:szCs w:val="24"/>
          <w:highlight w:val="yellow"/>
          <w:rPrChange w:id="9" w:author="Andre Lima" w:date="2021-08-19T12:26:00Z">
            <w:rPr>
              <w:rFonts w:ascii="Times New Roman" w:hAnsi="Times New Roman" w:cs="Times New Roman"/>
              <w:sz w:val="24"/>
              <w:szCs w:val="24"/>
            </w:rPr>
          </w:rPrChange>
        </w:rPr>
        <w:t>usadas n</w:t>
      </w:r>
      <w:r w:rsidR="00321C74" w:rsidRPr="004F066C">
        <w:rPr>
          <w:rFonts w:ascii="Times New Roman" w:hAnsi="Times New Roman" w:cs="Times New Roman"/>
          <w:sz w:val="24"/>
          <w:szCs w:val="24"/>
          <w:highlight w:val="yellow"/>
          <w:rPrChange w:id="10" w:author="Andre Lima" w:date="2021-08-19T12:26:00Z">
            <w:rPr>
              <w:rFonts w:ascii="Times New Roman" w:hAnsi="Times New Roman" w:cs="Times New Roman"/>
              <w:sz w:val="24"/>
              <w:szCs w:val="24"/>
            </w:rPr>
          </w:rPrChange>
        </w:rPr>
        <w:t>a clínica</w:t>
      </w:r>
      <w:r w:rsidR="001F0134" w:rsidRPr="004F066C">
        <w:rPr>
          <w:rFonts w:ascii="Times New Roman" w:hAnsi="Times New Roman" w:cs="Times New Roman"/>
          <w:sz w:val="24"/>
          <w:szCs w:val="24"/>
          <w:highlight w:val="yellow"/>
          <w:rPrChange w:id="11" w:author="Andre Lima" w:date="2021-08-19T12:26:00Z">
            <w:rPr>
              <w:rFonts w:ascii="Times New Roman" w:hAnsi="Times New Roman" w:cs="Times New Roman"/>
              <w:sz w:val="24"/>
              <w:szCs w:val="24"/>
            </w:rPr>
          </w:rPrChange>
        </w:rPr>
        <w:t xml:space="preserve">. Uma </w:t>
      </w:r>
      <w:r w:rsidR="00B56F77" w:rsidRPr="004F066C">
        <w:rPr>
          <w:rFonts w:ascii="Times New Roman" w:hAnsi="Times New Roman" w:cs="Times New Roman"/>
          <w:sz w:val="24"/>
          <w:szCs w:val="24"/>
          <w:highlight w:val="yellow"/>
          <w:rPrChange w:id="12" w:author="Andre Lima" w:date="2021-08-19T12:26:00Z">
            <w:rPr>
              <w:rFonts w:ascii="Times New Roman" w:hAnsi="Times New Roman" w:cs="Times New Roman"/>
              <w:sz w:val="24"/>
              <w:szCs w:val="24"/>
            </w:rPr>
          </w:rPrChange>
        </w:rPr>
        <w:t xml:space="preserve">delas </w:t>
      </w:r>
      <w:r w:rsidR="00136EE1" w:rsidRPr="004F066C">
        <w:rPr>
          <w:rFonts w:ascii="Times New Roman" w:hAnsi="Times New Roman" w:cs="Times New Roman"/>
          <w:sz w:val="24"/>
          <w:szCs w:val="24"/>
          <w:highlight w:val="yellow"/>
          <w:rPrChange w:id="13" w:author="Andre Lima" w:date="2021-08-19T12:26:00Z">
            <w:rPr>
              <w:rFonts w:ascii="Times New Roman" w:hAnsi="Times New Roman" w:cs="Times New Roman"/>
              <w:sz w:val="24"/>
              <w:szCs w:val="24"/>
            </w:rPr>
          </w:rPrChange>
        </w:rPr>
        <w:t xml:space="preserve">foi </w:t>
      </w:r>
      <w:r w:rsidR="001F0134" w:rsidRPr="004F066C">
        <w:rPr>
          <w:rFonts w:ascii="Times New Roman" w:hAnsi="Times New Roman" w:cs="Times New Roman"/>
          <w:sz w:val="24"/>
          <w:szCs w:val="24"/>
          <w:highlight w:val="yellow"/>
          <w:rPrChange w:id="14" w:author="Andre Lima" w:date="2021-08-19T12:26:00Z">
            <w:rPr>
              <w:rFonts w:ascii="Times New Roman" w:hAnsi="Times New Roman" w:cs="Times New Roman"/>
              <w:sz w:val="24"/>
              <w:szCs w:val="24"/>
            </w:rPr>
          </w:rPrChange>
        </w:rPr>
        <w:t>desenvolvida no estudo</w:t>
      </w:r>
      <w:r w:rsidR="00261045" w:rsidRPr="004F066C">
        <w:rPr>
          <w:rFonts w:ascii="Times New Roman" w:hAnsi="Times New Roman" w:cs="Times New Roman"/>
          <w:sz w:val="24"/>
          <w:szCs w:val="24"/>
          <w:highlight w:val="yellow"/>
          <w:rPrChange w:id="15" w:author="Andre Lima" w:date="2021-08-19T12:26:00Z">
            <w:rPr>
              <w:rFonts w:ascii="Times New Roman" w:hAnsi="Times New Roman" w:cs="Times New Roman"/>
              <w:sz w:val="24"/>
              <w:szCs w:val="24"/>
            </w:rPr>
          </w:rPrChange>
        </w:rPr>
        <w:t xml:space="preserve"> </w:t>
      </w:r>
      <w:proofErr w:type="spellStart"/>
      <w:r w:rsidR="007030A3" w:rsidRPr="004F066C">
        <w:rPr>
          <w:rFonts w:ascii="Times New Roman" w:hAnsi="Times New Roman" w:cs="Times New Roman"/>
          <w:i/>
          <w:sz w:val="24"/>
          <w:szCs w:val="24"/>
          <w:highlight w:val="yellow"/>
          <w:rPrChange w:id="16" w:author="Andre Lima" w:date="2021-08-19T12:26:00Z">
            <w:rPr>
              <w:rFonts w:ascii="Times New Roman" w:hAnsi="Times New Roman" w:cs="Times New Roman"/>
              <w:i/>
              <w:sz w:val="24"/>
              <w:szCs w:val="24"/>
            </w:rPr>
          </w:rPrChange>
        </w:rPr>
        <w:t>Modification</w:t>
      </w:r>
      <w:proofErr w:type="spellEnd"/>
      <w:r w:rsidR="007030A3" w:rsidRPr="004F066C">
        <w:rPr>
          <w:rFonts w:ascii="Times New Roman" w:hAnsi="Times New Roman" w:cs="Times New Roman"/>
          <w:i/>
          <w:sz w:val="24"/>
          <w:szCs w:val="24"/>
          <w:highlight w:val="yellow"/>
          <w:rPrChange w:id="17" w:author="Andre Lima" w:date="2021-08-19T12:26:00Z">
            <w:rPr>
              <w:rFonts w:ascii="Times New Roman" w:hAnsi="Times New Roman" w:cs="Times New Roman"/>
              <w:i/>
              <w:sz w:val="24"/>
              <w:szCs w:val="24"/>
            </w:rPr>
          </w:rPrChange>
        </w:rPr>
        <w:t xml:space="preserve"> </w:t>
      </w:r>
      <w:proofErr w:type="spellStart"/>
      <w:r w:rsidR="007030A3" w:rsidRPr="004F066C">
        <w:rPr>
          <w:rFonts w:ascii="Times New Roman" w:hAnsi="Times New Roman" w:cs="Times New Roman"/>
          <w:i/>
          <w:sz w:val="24"/>
          <w:szCs w:val="24"/>
          <w:highlight w:val="yellow"/>
          <w:rPrChange w:id="18" w:author="Andre Lima" w:date="2021-08-19T12:26:00Z">
            <w:rPr>
              <w:rFonts w:ascii="Times New Roman" w:hAnsi="Times New Roman" w:cs="Times New Roman"/>
              <w:i/>
              <w:sz w:val="24"/>
              <w:szCs w:val="24"/>
            </w:rPr>
          </w:rPrChange>
        </w:rPr>
        <w:t>of</w:t>
      </w:r>
      <w:proofErr w:type="spellEnd"/>
      <w:r w:rsidR="007030A3" w:rsidRPr="004F066C">
        <w:rPr>
          <w:rFonts w:ascii="Times New Roman" w:hAnsi="Times New Roman" w:cs="Times New Roman"/>
          <w:i/>
          <w:sz w:val="24"/>
          <w:szCs w:val="24"/>
          <w:highlight w:val="yellow"/>
          <w:rPrChange w:id="19" w:author="Andre Lima" w:date="2021-08-19T12:26:00Z">
            <w:rPr>
              <w:rFonts w:ascii="Times New Roman" w:hAnsi="Times New Roman" w:cs="Times New Roman"/>
              <w:i/>
              <w:sz w:val="24"/>
              <w:szCs w:val="24"/>
            </w:rPr>
          </w:rPrChange>
        </w:rPr>
        <w:t xml:space="preserve"> Diet in </w:t>
      </w:r>
      <w:r w:rsidR="000929DB" w:rsidRPr="004F066C">
        <w:rPr>
          <w:rFonts w:ascii="Times New Roman" w:hAnsi="Times New Roman" w:cs="Times New Roman"/>
          <w:i/>
          <w:iCs/>
          <w:sz w:val="24"/>
          <w:szCs w:val="24"/>
          <w:highlight w:val="yellow"/>
          <w:rPrChange w:id="20" w:author="Andre Lima" w:date="2021-08-19T12:26:00Z">
            <w:rPr>
              <w:rFonts w:ascii="Times New Roman" w:hAnsi="Times New Roman" w:cs="Times New Roman"/>
              <w:i/>
              <w:iCs/>
              <w:sz w:val="24"/>
              <w:szCs w:val="24"/>
            </w:rPr>
          </w:rPrChange>
        </w:rPr>
        <w:t xml:space="preserve">Renal </w:t>
      </w:r>
      <w:proofErr w:type="spellStart"/>
      <w:r w:rsidR="000929DB" w:rsidRPr="004F066C">
        <w:rPr>
          <w:rFonts w:ascii="Times New Roman" w:hAnsi="Times New Roman" w:cs="Times New Roman"/>
          <w:i/>
          <w:iCs/>
          <w:sz w:val="24"/>
          <w:szCs w:val="24"/>
          <w:highlight w:val="yellow"/>
          <w:rPrChange w:id="21" w:author="Andre Lima" w:date="2021-08-19T12:26:00Z">
            <w:rPr>
              <w:rFonts w:ascii="Times New Roman" w:hAnsi="Times New Roman" w:cs="Times New Roman"/>
              <w:i/>
              <w:iCs/>
              <w:sz w:val="24"/>
              <w:szCs w:val="24"/>
            </w:rPr>
          </w:rPrChange>
        </w:rPr>
        <w:t>Disease</w:t>
      </w:r>
      <w:proofErr w:type="spellEnd"/>
      <w:r w:rsidR="00321C74" w:rsidRPr="004F066C" w:rsidDel="00321C74">
        <w:rPr>
          <w:rFonts w:ascii="Times New Roman" w:hAnsi="Times New Roman" w:cs="Times New Roman"/>
          <w:i/>
          <w:iCs/>
          <w:sz w:val="24"/>
          <w:szCs w:val="24"/>
          <w:highlight w:val="yellow"/>
          <w:rPrChange w:id="22" w:author="Andre Lima" w:date="2021-08-19T12:26:00Z">
            <w:rPr>
              <w:rFonts w:ascii="Times New Roman" w:hAnsi="Times New Roman" w:cs="Times New Roman"/>
              <w:i/>
              <w:iCs/>
              <w:sz w:val="24"/>
              <w:szCs w:val="24"/>
            </w:rPr>
          </w:rPrChange>
        </w:rPr>
        <w:t xml:space="preserve"> </w:t>
      </w:r>
      <w:r w:rsidR="00321C74" w:rsidRPr="004F066C">
        <w:rPr>
          <w:rFonts w:ascii="Times New Roman" w:hAnsi="Times New Roman" w:cs="Times New Roman"/>
          <w:i/>
          <w:iCs/>
          <w:sz w:val="24"/>
          <w:szCs w:val="24"/>
          <w:highlight w:val="yellow"/>
          <w:rPrChange w:id="23" w:author="Andre Lima" w:date="2021-08-19T12:26:00Z">
            <w:rPr>
              <w:rFonts w:ascii="Times New Roman" w:hAnsi="Times New Roman" w:cs="Times New Roman"/>
              <w:i/>
              <w:iCs/>
              <w:sz w:val="24"/>
              <w:szCs w:val="24"/>
            </w:rPr>
          </w:rPrChange>
        </w:rPr>
        <w:t xml:space="preserve"> </w:t>
      </w:r>
      <w:r w:rsidR="00321C74" w:rsidRPr="004F066C">
        <w:rPr>
          <w:rFonts w:ascii="Times New Roman" w:hAnsi="Times New Roman" w:cs="Times New Roman"/>
          <w:sz w:val="24"/>
          <w:szCs w:val="24"/>
          <w:highlight w:val="yellow"/>
          <w:rPrChange w:id="24" w:author="Andre Lima" w:date="2021-08-19T12:26:00Z">
            <w:rPr>
              <w:rFonts w:ascii="Times New Roman" w:hAnsi="Times New Roman" w:cs="Times New Roman"/>
              <w:sz w:val="24"/>
              <w:szCs w:val="24"/>
            </w:rPr>
          </w:rPrChange>
        </w:rPr>
        <w:t>(MDRD-4)</w:t>
      </w:r>
      <w:r w:rsidR="00F93FF7" w:rsidRPr="004F066C">
        <w:rPr>
          <w:rFonts w:ascii="Times New Roman" w:hAnsi="Times New Roman" w:cs="Times New Roman"/>
          <w:iCs/>
          <w:sz w:val="24"/>
          <w:szCs w:val="24"/>
          <w:highlight w:val="yellow"/>
          <w:rPrChange w:id="25" w:author="Andre Lima" w:date="2021-08-19T12:26:00Z">
            <w:rPr>
              <w:rFonts w:ascii="Times New Roman" w:hAnsi="Times New Roman" w:cs="Times New Roman"/>
              <w:iCs/>
              <w:sz w:val="24"/>
              <w:szCs w:val="24"/>
            </w:rPr>
          </w:rPrChange>
        </w:rPr>
        <w:t xml:space="preserve"> </w:t>
      </w:r>
      <w:r w:rsidR="00321C74" w:rsidRPr="004F066C">
        <w:rPr>
          <w:rFonts w:ascii="Times New Roman" w:hAnsi="Times New Roman" w:cs="Times New Roman"/>
          <w:iCs/>
          <w:sz w:val="24"/>
          <w:szCs w:val="24"/>
          <w:highlight w:val="yellow"/>
          <w:rPrChange w:id="26" w:author="Andre Lima" w:date="2021-08-19T12:26:00Z">
            <w:rPr>
              <w:rFonts w:ascii="Times New Roman" w:hAnsi="Times New Roman" w:cs="Times New Roman"/>
              <w:iCs/>
              <w:sz w:val="24"/>
              <w:szCs w:val="24"/>
            </w:rPr>
          </w:rPrChange>
        </w:rPr>
        <w:t xml:space="preserve">e </w:t>
      </w:r>
      <w:r w:rsidR="00F93FF7" w:rsidRPr="004F066C">
        <w:rPr>
          <w:rFonts w:ascii="Times New Roman" w:hAnsi="Times New Roman" w:cs="Times New Roman"/>
          <w:iCs/>
          <w:sz w:val="24"/>
          <w:szCs w:val="24"/>
          <w:highlight w:val="yellow"/>
          <w:rPrChange w:id="27" w:author="Andre Lima" w:date="2021-08-19T12:26:00Z">
            <w:rPr>
              <w:rFonts w:ascii="Times New Roman" w:hAnsi="Times New Roman" w:cs="Times New Roman"/>
              <w:iCs/>
              <w:sz w:val="24"/>
              <w:szCs w:val="24"/>
            </w:rPr>
          </w:rPrChange>
        </w:rPr>
        <w:t xml:space="preserve">inclui </w:t>
      </w:r>
      <w:r w:rsidR="00F93FF7" w:rsidRPr="004F066C">
        <w:rPr>
          <w:rFonts w:ascii="Times New Roman" w:hAnsi="Times New Roman" w:cs="Times New Roman"/>
          <w:sz w:val="24"/>
          <w:szCs w:val="24"/>
          <w:highlight w:val="yellow"/>
          <w:rPrChange w:id="28" w:author="Andre Lima" w:date="2021-08-19T12:26:00Z">
            <w:rPr>
              <w:rFonts w:ascii="Times New Roman" w:hAnsi="Times New Roman" w:cs="Times New Roman"/>
              <w:sz w:val="24"/>
              <w:szCs w:val="24"/>
            </w:rPr>
          </w:rPrChange>
        </w:rPr>
        <w:t>quatro</w:t>
      </w:r>
      <w:r w:rsidR="001B0C5E" w:rsidRPr="004F066C">
        <w:rPr>
          <w:rFonts w:ascii="Times New Roman" w:hAnsi="Times New Roman" w:cs="Times New Roman"/>
          <w:sz w:val="24"/>
          <w:szCs w:val="24"/>
          <w:highlight w:val="yellow"/>
          <w:rPrChange w:id="29" w:author="Andre Lima" w:date="2021-08-19T12:26:00Z">
            <w:rPr>
              <w:rFonts w:ascii="Times New Roman" w:hAnsi="Times New Roman" w:cs="Times New Roman"/>
              <w:sz w:val="24"/>
              <w:szCs w:val="24"/>
            </w:rPr>
          </w:rPrChange>
        </w:rPr>
        <w:t xml:space="preserve"> variáveis</w:t>
      </w:r>
      <w:r w:rsidR="00994E52" w:rsidRPr="004F066C">
        <w:rPr>
          <w:rFonts w:ascii="Times New Roman" w:hAnsi="Times New Roman" w:cs="Times New Roman"/>
          <w:sz w:val="24"/>
          <w:szCs w:val="24"/>
          <w:highlight w:val="yellow"/>
          <w:rPrChange w:id="30" w:author="Andre Lima" w:date="2021-08-19T12:26:00Z">
            <w:rPr>
              <w:rFonts w:ascii="Times New Roman" w:hAnsi="Times New Roman" w:cs="Times New Roman"/>
              <w:sz w:val="24"/>
              <w:szCs w:val="24"/>
            </w:rPr>
          </w:rPrChange>
        </w:rPr>
        <w:t xml:space="preserve"> </w:t>
      </w:r>
      <w:r w:rsidR="00994E52" w:rsidRPr="004F066C">
        <w:rPr>
          <w:rFonts w:ascii="Times New Roman" w:hAnsi="Times New Roman" w:cs="Times New Roman"/>
          <w:sz w:val="24"/>
          <w:highlight w:val="yellow"/>
          <w:rPrChange w:id="31" w:author="Andre Lima" w:date="2021-08-19T12:26:00Z">
            <w:rPr>
              <w:rFonts w:ascii="Times New Roman" w:hAnsi="Times New Roman" w:cs="Times New Roman"/>
              <w:sz w:val="24"/>
            </w:rPr>
          </w:rPrChange>
        </w:rPr>
        <w:t>(LEVEY et al., 2006)</w:t>
      </w:r>
      <w:r w:rsidR="00136EE1" w:rsidRPr="004F066C">
        <w:rPr>
          <w:rFonts w:ascii="Times New Roman" w:hAnsi="Times New Roman" w:cs="Times New Roman"/>
          <w:sz w:val="24"/>
          <w:szCs w:val="24"/>
          <w:highlight w:val="yellow"/>
          <w:rPrChange w:id="32" w:author="Andre Lima" w:date="2021-08-19T12:26:00Z">
            <w:rPr>
              <w:rFonts w:ascii="Times New Roman" w:hAnsi="Times New Roman" w:cs="Times New Roman"/>
              <w:sz w:val="24"/>
              <w:szCs w:val="24"/>
            </w:rPr>
          </w:rPrChange>
        </w:rPr>
        <w:t>:</w:t>
      </w:r>
      <w:r w:rsidR="00A30D38" w:rsidRPr="004F066C">
        <w:rPr>
          <w:rFonts w:ascii="Times New Roman" w:hAnsi="Times New Roman" w:cs="Times New Roman"/>
          <w:sz w:val="24"/>
          <w:szCs w:val="24"/>
          <w:highlight w:val="yellow"/>
          <w:rPrChange w:id="33" w:author="Andre Lima" w:date="2021-08-19T12:26:00Z">
            <w:rPr>
              <w:rFonts w:ascii="Times New Roman" w:hAnsi="Times New Roman" w:cs="Times New Roman"/>
              <w:sz w:val="24"/>
              <w:szCs w:val="24"/>
            </w:rPr>
          </w:rPrChange>
        </w:rPr>
        <w:t xml:space="preserve"> TFG= 175 SCr</w:t>
      </w:r>
      <w:r w:rsidR="00A30D38" w:rsidRPr="004F066C">
        <w:rPr>
          <w:rFonts w:ascii="Times New Roman" w:hAnsi="Times New Roman" w:cs="Times New Roman"/>
          <w:sz w:val="24"/>
          <w:szCs w:val="24"/>
          <w:highlight w:val="yellow"/>
          <w:vertAlign w:val="superscript"/>
          <w:rPrChange w:id="34" w:author="Andre Lima" w:date="2021-08-19T12:26:00Z">
            <w:rPr>
              <w:rFonts w:ascii="Times New Roman" w:hAnsi="Times New Roman" w:cs="Times New Roman"/>
              <w:sz w:val="24"/>
              <w:szCs w:val="24"/>
              <w:vertAlign w:val="superscript"/>
            </w:rPr>
          </w:rPrChange>
        </w:rPr>
        <w:t>-1.154</w:t>
      </w:r>
      <w:r w:rsidR="00A30D38" w:rsidRPr="004F066C">
        <w:rPr>
          <w:rFonts w:ascii="Times New Roman" w:hAnsi="Times New Roman" w:cs="Times New Roman"/>
          <w:sz w:val="24"/>
          <w:szCs w:val="24"/>
          <w:highlight w:val="yellow"/>
          <w:rPrChange w:id="35" w:author="Andre Lima" w:date="2021-08-19T12:26:00Z">
            <w:rPr>
              <w:rFonts w:ascii="Times New Roman" w:hAnsi="Times New Roman" w:cs="Times New Roman"/>
              <w:sz w:val="24"/>
              <w:szCs w:val="24"/>
            </w:rPr>
          </w:rPrChange>
        </w:rPr>
        <w:t xml:space="preserve"> X idade</w:t>
      </w:r>
      <w:r w:rsidR="00A30D38" w:rsidRPr="004F066C">
        <w:rPr>
          <w:rFonts w:ascii="Times New Roman" w:hAnsi="Times New Roman" w:cs="Times New Roman"/>
          <w:sz w:val="24"/>
          <w:szCs w:val="24"/>
          <w:highlight w:val="yellow"/>
          <w:vertAlign w:val="superscript"/>
          <w:rPrChange w:id="36" w:author="Andre Lima" w:date="2021-08-19T12:26:00Z">
            <w:rPr>
              <w:rFonts w:ascii="Times New Roman" w:hAnsi="Times New Roman" w:cs="Times New Roman"/>
              <w:sz w:val="24"/>
              <w:szCs w:val="24"/>
              <w:vertAlign w:val="superscript"/>
            </w:rPr>
          </w:rPrChange>
        </w:rPr>
        <w:t>0.203</w:t>
      </w:r>
      <w:r w:rsidR="00A30D38" w:rsidRPr="004F066C">
        <w:rPr>
          <w:rFonts w:ascii="Times New Roman" w:hAnsi="Times New Roman" w:cs="Times New Roman"/>
          <w:sz w:val="24"/>
          <w:szCs w:val="24"/>
          <w:highlight w:val="yellow"/>
          <w:rPrChange w:id="37" w:author="Andre Lima" w:date="2021-08-19T12:26:00Z">
            <w:rPr>
              <w:rFonts w:ascii="Times New Roman" w:hAnsi="Times New Roman" w:cs="Times New Roman"/>
              <w:sz w:val="24"/>
              <w:szCs w:val="24"/>
            </w:rPr>
          </w:rPrChange>
        </w:rPr>
        <w:t xml:space="preserve"> x 1.212 </w:t>
      </w:r>
      <w:r w:rsidR="00C463A8" w:rsidRPr="004F066C">
        <w:rPr>
          <w:rFonts w:ascii="Times New Roman" w:hAnsi="Times New Roman" w:cs="Times New Roman"/>
          <w:sz w:val="24"/>
          <w:szCs w:val="24"/>
          <w:highlight w:val="yellow"/>
          <w:rPrChange w:id="38" w:author="Andre Lima" w:date="2021-08-19T12:26:00Z">
            <w:rPr>
              <w:rFonts w:ascii="Times New Roman" w:hAnsi="Times New Roman" w:cs="Times New Roman"/>
              <w:sz w:val="24"/>
              <w:szCs w:val="24"/>
            </w:rPr>
          </w:rPrChange>
        </w:rPr>
        <w:t>(</w:t>
      </w:r>
      <w:r w:rsidR="00A30D38" w:rsidRPr="004F066C">
        <w:rPr>
          <w:rFonts w:ascii="Times New Roman" w:hAnsi="Times New Roman" w:cs="Times New Roman"/>
          <w:sz w:val="24"/>
          <w:szCs w:val="24"/>
          <w:highlight w:val="yellow"/>
          <w:rPrChange w:id="39" w:author="Andre Lima" w:date="2021-08-19T12:26:00Z">
            <w:rPr>
              <w:rFonts w:ascii="Times New Roman" w:hAnsi="Times New Roman" w:cs="Times New Roman"/>
              <w:sz w:val="24"/>
              <w:szCs w:val="24"/>
            </w:rPr>
          </w:rPrChange>
        </w:rPr>
        <w:t xml:space="preserve">somente para </w:t>
      </w:r>
      <w:r w:rsidRPr="004F066C">
        <w:rPr>
          <w:rFonts w:ascii="Times New Roman" w:hAnsi="Times New Roman" w:cs="Times New Roman"/>
          <w:sz w:val="24"/>
          <w:szCs w:val="24"/>
          <w:highlight w:val="yellow"/>
          <w:rPrChange w:id="40" w:author="Andre Lima" w:date="2021-08-19T12:26:00Z">
            <w:rPr>
              <w:rFonts w:ascii="Times New Roman" w:hAnsi="Times New Roman" w:cs="Times New Roman"/>
              <w:sz w:val="24"/>
              <w:szCs w:val="24"/>
            </w:rPr>
          </w:rPrChange>
        </w:rPr>
        <w:t>negros</w:t>
      </w:r>
      <w:r w:rsidR="00C463A8" w:rsidRPr="004F066C">
        <w:rPr>
          <w:rFonts w:ascii="Times New Roman" w:hAnsi="Times New Roman" w:cs="Times New Roman"/>
          <w:sz w:val="24"/>
          <w:szCs w:val="24"/>
          <w:highlight w:val="yellow"/>
          <w:rPrChange w:id="41" w:author="Andre Lima" w:date="2021-08-19T12:26:00Z">
            <w:rPr>
              <w:rFonts w:ascii="Times New Roman" w:hAnsi="Times New Roman" w:cs="Times New Roman"/>
              <w:sz w:val="24"/>
              <w:szCs w:val="24"/>
            </w:rPr>
          </w:rPrChange>
        </w:rPr>
        <w:t xml:space="preserve">) </w:t>
      </w:r>
      <w:r w:rsidR="00A30D38" w:rsidRPr="004F066C">
        <w:rPr>
          <w:rFonts w:ascii="Times New Roman" w:hAnsi="Times New Roman" w:cs="Times New Roman"/>
          <w:sz w:val="24"/>
          <w:szCs w:val="24"/>
          <w:highlight w:val="yellow"/>
          <w:rPrChange w:id="42" w:author="Andre Lima" w:date="2021-08-19T12:26:00Z">
            <w:rPr>
              <w:rFonts w:ascii="Times New Roman" w:hAnsi="Times New Roman" w:cs="Times New Roman"/>
              <w:sz w:val="24"/>
              <w:szCs w:val="24"/>
            </w:rPr>
          </w:rPrChange>
        </w:rPr>
        <w:t xml:space="preserve">x 0.742 </w:t>
      </w:r>
      <w:r w:rsidR="00C463A8" w:rsidRPr="004F066C">
        <w:rPr>
          <w:rFonts w:ascii="Times New Roman" w:hAnsi="Times New Roman" w:cs="Times New Roman"/>
          <w:sz w:val="24"/>
          <w:szCs w:val="24"/>
          <w:highlight w:val="yellow"/>
          <w:rPrChange w:id="43" w:author="Andre Lima" w:date="2021-08-19T12:26:00Z">
            <w:rPr>
              <w:rFonts w:ascii="Times New Roman" w:hAnsi="Times New Roman" w:cs="Times New Roman"/>
              <w:sz w:val="24"/>
              <w:szCs w:val="24"/>
            </w:rPr>
          </w:rPrChange>
        </w:rPr>
        <w:t>(</w:t>
      </w:r>
      <w:r w:rsidR="00A30D38" w:rsidRPr="004F066C">
        <w:rPr>
          <w:rFonts w:ascii="Times New Roman" w:hAnsi="Times New Roman" w:cs="Times New Roman"/>
          <w:sz w:val="24"/>
          <w:szCs w:val="24"/>
          <w:highlight w:val="yellow"/>
          <w:rPrChange w:id="44" w:author="Andre Lima" w:date="2021-08-19T12:26:00Z">
            <w:rPr>
              <w:rFonts w:ascii="Times New Roman" w:hAnsi="Times New Roman" w:cs="Times New Roman"/>
              <w:sz w:val="24"/>
              <w:szCs w:val="24"/>
            </w:rPr>
          </w:rPrChange>
        </w:rPr>
        <w:t>somente para o sexo feminino</w:t>
      </w:r>
      <w:r w:rsidR="00C463A8" w:rsidRPr="004F066C">
        <w:rPr>
          <w:rFonts w:ascii="Times New Roman" w:hAnsi="Times New Roman" w:cs="Times New Roman"/>
          <w:sz w:val="24"/>
          <w:szCs w:val="24"/>
          <w:highlight w:val="yellow"/>
          <w:rPrChange w:id="45" w:author="Andre Lima" w:date="2021-08-19T12:26:00Z">
            <w:rPr>
              <w:rFonts w:ascii="Times New Roman" w:hAnsi="Times New Roman" w:cs="Times New Roman"/>
              <w:sz w:val="24"/>
              <w:szCs w:val="24"/>
            </w:rPr>
          </w:rPrChange>
        </w:rPr>
        <w:t>)</w:t>
      </w:r>
      <w:r w:rsidR="00A30D38" w:rsidRPr="004F066C">
        <w:rPr>
          <w:rFonts w:ascii="Times New Roman" w:hAnsi="Times New Roman" w:cs="Times New Roman"/>
          <w:sz w:val="24"/>
          <w:szCs w:val="24"/>
          <w:highlight w:val="yellow"/>
          <w:rPrChange w:id="46" w:author="Andre Lima" w:date="2021-08-19T12:26:00Z">
            <w:rPr>
              <w:rFonts w:ascii="Times New Roman" w:hAnsi="Times New Roman" w:cs="Times New Roman"/>
              <w:sz w:val="24"/>
              <w:szCs w:val="24"/>
            </w:rPr>
          </w:rPrChange>
        </w:rPr>
        <w:t xml:space="preserve">. </w:t>
      </w:r>
      <w:r w:rsidR="001F0134" w:rsidRPr="004F066C">
        <w:rPr>
          <w:rFonts w:ascii="Times New Roman" w:hAnsi="Times New Roman" w:cs="Times New Roman"/>
          <w:sz w:val="24"/>
          <w:szCs w:val="24"/>
          <w:highlight w:val="yellow"/>
          <w:rPrChange w:id="47" w:author="Andre Lima" w:date="2021-08-19T12:26:00Z">
            <w:rPr>
              <w:rFonts w:ascii="Times New Roman" w:hAnsi="Times New Roman" w:cs="Times New Roman"/>
              <w:sz w:val="24"/>
              <w:szCs w:val="24"/>
            </w:rPr>
          </w:rPrChange>
        </w:rPr>
        <w:t>A o</w:t>
      </w:r>
      <w:r w:rsidR="00A30D38" w:rsidRPr="004F066C">
        <w:rPr>
          <w:rFonts w:ascii="Times New Roman" w:hAnsi="Times New Roman" w:cs="Times New Roman"/>
          <w:sz w:val="24"/>
          <w:szCs w:val="24"/>
          <w:highlight w:val="yellow"/>
          <w:rPrChange w:id="48" w:author="Andre Lima" w:date="2021-08-19T12:26:00Z">
            <w:rPr>
              <w:rFonts w:ascii="Times New Roman" w:hAnsi="Times New Roman" w:cs="Times New Roman"/>
              <w:sz w:val="24"/>
              <w:szCs w:val="24"/>
            </w:rPr>
          </w:rPrChange>
        </w:rPr>
        <w:t>utra equação</w:t>
      </w:r>
      <w:r w:rsidR="00136EE1" w:rsidRPr="004F066C">
        <w:rPr>
          <w:rFonts w:ascii="Times New Roman" w:hAnsi="Times New Roman" w:cs="Times New Roman"/>
          <w:sz w:val="24"/>
          <w:szCs w:val="24"/>
          <w:highlight w:val="yellow"/>
          <w:rPrChange w:id="49" w:author="Andre Lima" w:date="2021-08-19T12:26:00Z">
            <w:rPr>
              <w:rFonts w:ascii="Times New Roman" w:hAnsi="Times New Roman" w:cs="Times New Roman"/>
              <w:sz w:val="24"/>
              <w:szCs w:val="24"/>
            </w:rPr>
          </w:rPrChange>
        </w:rPr>
        <w:t xml:space="preserve"> foi</w:t>
      </w:r>
      <w:r w:rsidR="001F0134" w:rsidRPr="004F066C">
        <w:rPr>
          <w:rFonts w:ascii="Times New Roman" w:hAnsi="Times New Roman" w:cs="Times New Roman"/>
          <w:sz w:val="24"/>
          <w:szCs w:val="24"/>
          <w:highlight w:val="yellow"/>
          <w:rPrChange w:id="50" w:author="Andre Lima" w:date="2021-08-19T12:26:00Z">
            <w:rPr>
              <w:rFonts w:ascii="Times New Roman" w:hAnsi="Times New Roman" w:cs="Times New Roman"/>
              <w:sz w:val="24"/>
              <w:szCs w:val="24"/>
            </w:rPr>
          </w:rPrChange>
        </w:rPr>
        <w:t xml:space="preserve"> desenvolvida no</w:t>
      </w:r>
      <w:r w:rsidR="00C8002B" w:rsidRPr="004F066C">
        <w:rPr>
          <w:rFonts w:ascii="Times New Roman" w:hAnsi="Times New Roman" w:cs="Times New Roman"/>
          <w:sz w:val="24"/>
          <w:szCs w:val="24"/>
          <w:highlight w:val="yellow"/>
          <w:rPrChange w:id="51" w:author="Andre Lima" w:date="2021-08-19T12:26:00Z">
            <w:rPr>
              <w:rFonts w:ascii="Times New Roman" w:hAnsi="Times New Roman" w:cs="Times New Roman"/>
              <w:sz w:val="24"/>
              <w:szCs w:val="24"/>
            </w:rPr>
          </w:rPrChange>
        </w:rPr>
        <w:t xml:space="preserve"> </w:t>
      </w:r>
      <w:proofErr w:type="spellStart"/>
      <w:r w:rsidR="00C8002B" w:rsidRPr="004F066C">
        <w:rPr>
          <w:rFonts w:ascii="Times New Roman" w:hAnsi="Times New Roman" w:cs="Times New Roman"/>
          <w:i/>
          <w:iCs/>
          <w:sz w:val="24"/>
          <w:szCs w:val="24"/>
          <w:highlight w:val="yellow"/>
          <w:rPrChange w:id="52" w:author="Andre Lima" w:date="2021-08-19T12:26:00Z">
            <w:rPr>
              <w:rFonts w:ascii="Times New Roman" w:hAnsi="Times New Roman" w:cs="Times New Roman"/>
              <w:i/>
              <w:iCs/>
              <w:sz w:val="24"/>
              <w:szCs w:val="24"/>
            </w:rPr>
          </w:rPrChange>
        </w:rPr>
        <w:t>Chronic</w:t>
      </w:r>
      <w:proofErr w:type="spellEnd"/>
      <w:r w:rsidR="00C8002B" w:rsidRPr="004F066C">
        <w:rPr>
          <w:rFonts w:ascii="Times New Roman" w:hAnsi="Times New Roman" w:cs="Times New Roman"/>
          <w:i/>
          <w:iCs/>
          <w:sz w:val="24"/>
          <w:szCs w:val="24"/>
          <w:highlight w:val="yellow"/>
          <w:rPrChange w:id="53" w:author="Andre Lima" w:date="2021-08-19T12:26:00Z">
            <w:rPr>
              <w:rFonts w:ascii="Times New Roman" w:hAnsi="Times New Roman" w:cs="Times New Roman"/>
              <w:i/>
              <w:iCs/>
              <w:sz w:val="24"/>
              <w:szCs w:val="24"/>
            </w:rPr>
          </w:rPrChange>
        </w:rPr>
        <w:t xml:space="preserve"> </w:t>
      </w:r>
      <w:proofErr w:type="spellStart"/>
      <w:r w:rsidR="00C8002B" w:rsidRPr="004F066C">
        <w:rPr>
          <w:rFonts w:ascii="Times New Roman" w:hAnsi="Times New Roman" w:cs="Times New Roman"/>
          <w:i/>
          <w:iCs/>
          <w:sz w:val="24"/>
          <w:szCs w:val="24"/>
          <w:highlight w:val="yellow"/>
          <w:rPrChange w:id="54" w:author="Andre Lima" w:date="2021-08-19T12:26:00Z">
            <w:rPr>
              <w:rFonts w:ascii="Times New Roman" w:hAnsi="Times New Roman" w:cs="Times New Roman"/>
              <w:i/>
              <w:iCs/>
              <w:sz w:val="24"/>
              <w:szCs w:val="24"/>
            </w:rPr>
          </w:rPrChange>
        </w:rPr>
        <w:t>Kidney</w:t>
      </w:r>
      <w:proofErr w:type="spellEnd"/>
      <w:r w:rsidR="00C8002B" w:rsidRPr="004F066C">
        <w:rPr>
          <w:rFonts w:ascii="Times New Roman" w:hAnsi="Times New Roman" w:cs="Times New Roman"/>
          <w:i/>
          <w:iCs/>
          <w:sz w:val="24"/>
          <w:szCs w:val="24"/>
          <w:highlight w:val="yellow"/>
          <w:rPrChange w:id="55" w:author="Andre Lima" w:date="2021-08-19T12:26:00Z">
            <w:rPr>
              <w:rFonts w:ascii="Times New Roman" w:hAnsi="Times New Roman" w:cs="Times New Roman"/>
              <w:i/>
              <w:iCs/>
              <w:sz w:val="24"/>
              <w:szCs w:val="24"/>
            </w:rPr>
          </w:rPrChange>
        </w:rPr>
        <w:t xml:space="preserve"> </w:t>
      </w:r>
      <w:proofErr w:type="spellStart"/>
      <w:r w:rsidR="00C8002B" w:rsidRPr="004F066C">
        <w:rPr>
          <w:rFonts w:ascii="Times New Roman" w:hAnsi="Times New Roman" w:cs="Times New Roman"/>
          <w:i/>
          <w:iCs/>
          <w:sz w:val="24"/>
          <w:szCs w:val="24"/>
          <w:highlight w:val="yellow"/>
          <w:rPrChange w:id="56" w:author="Andre Lima" w:date="2021-08-19T12:26:00Z">
            <w:rPr>
              <w:rFonts w:ascii="Times New Roman" w:hAnsi="Times New Roman" w:cs="Times New Roman"/>
              <w:i/>
              <w:iCs/>
              <w:sz w:val="24"/>
              <w:szCs w:val="24"/>
            </w:rPr>
          </w:rPrChange>
        </w:rPr>
        <w:t>Disease</w:t>
      </w:r>
      <w:proofErr w:type="spellEnd"/>
      <w:r w:rsidR="00C8002B" w:rsidRPr="004F066C">
        <w:rPr>
          <w:rFonts w:ascii="Times New Roman" w:hAnsi="Times New Roman" w:cs="Times New Roman"/>
          <w:i/>
          <w:iCs/>
          <w:sz w:val="24"/>
          <w:szCs w:val="24"/>
          <w:highlight w:val="yellow"/>
          <w:rPrChange w:id="57" w:author="Andre Lima" w:date="2021-08-19T12:26:00Z">
            <w:rPr>
              <w:rFonts w:ascii="Times New Roman" w:hAnsi="Times New Roman" w:cs="Times New Roman"/>
              <w:i/>
              <w:iCs/>
              <w:sz w:val="24"/>
              <w:szCs w:val="24"/>
            </w:rPr>
          </w:rPrChange>
        </w:rPr>
        <w:t xml:space="preserve"> </w:t>
      </w:r>
      <w:proofErr w:type="spellStart"/>
      <w:r w:rsidR="00C8002B" w:rsidRPr="004F066C">
        <w:rPr>
          <w:rFonts w:ascii="Times New Roman" w:hAnsi="Times New Roman" w:cs="Times New Roman"/>
          <w:i/>
          <w:iCs/>
          <w:sz w:val="24"/>
          <w:szCs w:val="24"/>
          <w:highlight w:val="yellow"/>
          <w:rPrChange w:id="58" w:author="Andre Lima" w:date="2021-08-19T12:26:00Z">
            <w:rPr>
              <w:rFonts w:ascii="Times New Roman" w:hAnsi="Times New Roman" w:cs="Times New Roman"/>
              <w:i/>
              <w:iCs/>
              <w:sz w:val="24"/>
              <w:szCs w:val="24"/>
            </w:rPr>
          </w:rPrChange>
        </w:rPr>
        <w:t>Epidemiology</w:t>
      </w:r>
      <w:proofErr w:type="spellEnd"/>
      <w:r w:rsidR="00C8002B" w:rsidRPr="004F066C">
        <w:rPr>
          <w:rFonts w:ascii="Times New Roman" w:hAnsi="Times New Roman" w:cs="Times New Roman"/>
          <w:i/>
          <w:iCs/>
          <w:sz w:val="24"/>
          <w:szCs w:val="24"/>
          <w:highlight w:val="yellow"/>
          <w:rPrChange w:id="59" w:author="Andre Lima" w:date="2021-08-19T12:26:00Z">
            <w:rPr>
              <w:rFonts w:ascii="Times New Roman" w:hAnsi="Times New Roman" w:cs="Times New Roman"/>
              <w:i/>
              <w:iCs/>
              <w:sz w:val="24"/>
              <w:szCs w:val="24"/>
            </w:rPr>
          </w:rPrChange>
        </w:rPr>
        <w:t xml:space="preserve"> </w:t>
      </w:r>
      <w:proofErr w:type="spellStart"/>
      <w:r w:rsidR="00C8002B" w:rsidRPr="004F066C">
        <w:rPr>
          <w:rFonts w:ascii="Times New Roman" w:hAnsi="Times New Roman" w:cs="Times New Roman"/>
          <w:i/>
          <w:iCs/>
          <w:sz w:val="24"/>
          <w:szCs w:val="24"/>
          <w:highlight w:val="yellow"/>
          <w:rPrChange w:id="60" w:author="Andre Lima" w:date="2021-08-19T12:26:00Z">
            <w:rPr>
              <w:rFonts w:ascii="Times New Roman" w:hAnsi="Times New Roman" w:cs="Times New Roman"/>
              <w:i/>
              <w:iCs/>
              <w:sz w:val="24"/>
              <w:szCs w:val="24"/>
            </w:rPr>
          </w:rPrChange>
        </w:rPr>
        <w:t>Collaboration</w:t>
      </w:r>
      <w:proofErr w:type="spellEnd"/>
      <w:r w:rsidR="00C8002B" w:rsidRPr="004F066C">
        <w:rPr>
          <w:rFonts w:ascii="Times New Roman" w:hAnsi="Times New Roman" w:cs="Times New Roman"/>
          <w:i/>
          <w:iCs/>
          <w:sz w:val="24"/>
          <w:szCs w:val="24"/>
          <w:highlight w:val="yellow"/>
          <w:rPrChange w:id="61" w:author="Andre Lima" w:date="2021-08-19T12:26:00Z">
            <w:rPr>
              <w:rFonts w:ascii="Times New Roman" w:hAnsi="Times New Roman" w:cs="Times New Roman"/>
              <w:i/>
              <w:iCs/>
              <w:sz w:val="24"/>
              <w:szCs w:val="24"/>
            </w:rPr>
          </w:rPrChange>
        </w:rPr>
        <w:t xml:space="preserve"> (CKD-EPI)</w:t>
      </w:r>
      <w:r w:rsidR="00136EE1" w:rsidRPr="004F066C">
        <w:rPr>
          <w:rFonts w:ascii="Times New Roman" w:hAnsi="Times New Roman" w:cs="Times New Roman"/>
          <w:sz w:val="24"/>
          <w:highlight w:val="yellow"/>
          <w:rPrChange w:id="62" w:author="Andre Lima" w:date="2021-08-19T12:26:00Z">
            <w:rPr>
              <w:rFonts w:ascii="Times New Roman" w:hAnsi="Times New Roman" w:cs="Times New Roman"/>
              <w:sz w:val="24"/>
            </w:rPr>
          </w:rPrChange>
        </w:rPr>
        <w:t>:</w:t>
      </w:r>
      <w:r w:rsidR="00A30D38" w:rsidRPr="004F066C">
        <w:rPr>
          <w:rFonts w:ascii="Times New Roman" w:hAnsi="Times New Roman" w:cs="Times New Roman"/>
          <w:i/>
          <w:iCs/>
          <w:sz w:val="24"/>
          <w:szCs w:val="24"/>
          <w:highlight w:val="yellow"/>
          <w:rPrChange w:id="63" w:author="Andre Lima" w:date="2021-08-19T12:26:00Z">
            <w:rPr>
              <w:rFonts w:ascii="Times New Roman" w:hAnsi="Times New Roman" w:cs="Times New Roman"/>
              <w:i/>
              <w:iCs/>
              <w:sz w:val="24"/>
              <w:szCs w:val="24"/>
            </w:rPr>
          </w:rPrChange>
        </w:rPr>
        <w:t xml:space="preserve"> </w:t>
      </w:r>
      <w:r w:rsidR="00136EE1" w:rsidRPr="004F066C">
        <w:rPr>
          <w:rFonts w:ascii="Times New Roman" w:hAnsi="Times New Roman" w:cs="Times New Roman"/>
          <w:sz w:val="24"/>
          <w:szCs w:val="24"/>
          <w:highlight w:val="yellow"/>
          <w:rPrChange w:id="64" w:author="Andre Lima" w:date="2021-08-19T12:26:00Z">
            <w:rPr>
              <w:rFonts w:ascii="Times New Roman" w:hAnsi="Times New Roman" w:cs="Times New Roman"/>
              <w:sz w:val="24"/>
              <w:szCs w:val="24"/>
            </w:rPr>
          </w:rPrChange>
        </w:rPr>
        <w:t>TFG</w:t>
      </w:r>
      <w:r w:rsidR="00A30D38" w:rsidRPr="004F066C">
        <w:rPr>
          <w:rFonts w:ascii="Times New Roman" w:hAnsi="Times New Roman" w:cs="Times New Roman"/>
          <w:sz w:val="24"/>
          <w:szCs w:val="24"/>
          <w:highlight w:val="yellow"/>
          <w:rPrChange w:id="65" w:author="Andre Lima" w:date="2021-08-19T12:26:00Z">
            <w:rPr>
              <w:rFonts w:ascii="Times New Roman" w:hAnsi="Times New Roman" w:cs="Times New Roman"/>
              <w:sz w:val="24"/>
              <w:szCs w:val="24"/>
            </w:rPr>
          </w:rPrChange>
        </w:rPr>
        <w:t xml:space="preserve"> = 141 × min(</w:t>
      </w:r>
      <w:proofErr w:type="spellStart"/>
      <w:r w:rsidR="00A30D38" w:rsidRPr="004F066C">
        <w:rPr>
          <w:rFonts w:ascii="Times New Roman" w:hAnsi="Times New Roman" w:cs="Times New Roman"/>
          <w:sz w:val="24"/>
          <w:szCs w:val="24"/>
          <w:highlight w:val="yellow"/>
          <w:rPrChange w:id="66" w:author="Andre Lima" w:date="2021-08-19T12:26:00Z">
            <w:rPr>
              <w:rFonts w:ascii="Times New Roman" w:hAnsi="Times New Roman" w:cs="Times New Roman"/>
              <w:sz w:val="24"/>
              <w:szCs w:val="24"/>
            </w:rPr>
          </w:rPrChange>
        </w:rPr>
        <w:t>Scr</w:t>
      </w:r>
      <w:proofErr w:type="spellEnd"/>
      <w:r w:rsidR="00A30D38" w:rsidRPr="004F066C">
        <w:rPr>
          <w:rFonts w:ascii="Times New Roman" w:hAnsi="Times New Roman" w:cs="Times New Roman"/>
          <w:sz w:val="24"/>
          <w:szCs w:val="24"/>
          <w:highlight w:val="yellow"/>
          <w:rPrChange w:id="67" w:author="Andre Lima" w:date="2021-08-19T12:26:00Z">
            <w:rPr>
              <w:rFonts w:ascii="Times New Roman" w:hAnsi="Times New Roman" w:cs="Times New Roman"/>
              <w:sz w:val="24"/>
              <w:szCs w:val="24"/>
            </w:rPr>
          </w:rPrChange>
        </w:rPr>
        <w:t>/κ</w:t>
      </w:r>
      <w:r w:rsidR="00FA12E7" w:rsidRPr="004F066C">
        <w:rPr>
          <w:rFonts w:ascii="Times New Roman" w:hAnsi="Times New Roman" w:cs="Times New Roman"/>
          <w:sz w:val="24"/>
          <w:szCs w:val="24"/>
          <w:highlight w:val="yellow"/>
          <w:rPrChange w:id="68" w:author="Andre Lima" w:date="2021-08-19T12:26:00Z">
            <w:rPr>
              <w:rFonts w:ascii="Times New Roman" w:hAnsi="Times New Roman" w:cs="Times New Roman"/>
              <w:sz w:val="24"/>
              <w:szCs w:val="24"/>
            </w:rPr>
          </w:rPrChange>
        </w:rPr>
        <w:t xml:space="preserve"> ou</w:t>
      </w:r>
      <w:r w:rsidR="00A30D38" w:rsidRPr="004F066C">
        <w:rPr>
          <w:rFonts w:ascii="Times New Roman" w:hAnsi="Times New Roman" w:cs="Times New Roman"/>
          <w:sz w:val="24"/>
          <w:szCs w:val="24"/>
          <w:highlight w:val="yellow"/>
          <w:rPrChange w:id="69" w:author="Andre Lima" w:date="2021-08-19T12:26:00Z">
            <w:rPr>
              <w:rFonts w:ascii="Times New Roman" w:hAnsi="Times New Roman" w:cs="Times New Roman"/>
              <w:sz w:val="24"/>
              <w:szCs w:val="24"/>
            </w:rPr>
          </w:rPrChange>
        </w:rPr>
        <w:t xml:space="preserve"> 1)</w:t>
      </w:r>
      <w:r w:rsidR="00A30D38" w:rsidRPr="004F066C">
        <w:rPr>
          <w:rFonts w:ascii="Times New Roman" w:hAnsi="Times New Roman" w:cs="Times New Roman"/>
          <w:sz w:val="24"/>
          <w:szCs w:val="24"/>
          <w:highlight w:val="yellow"/>
          <w:vertAlign w:val="superscript"/>
          <w:rPrChange w:id="70" w:author="Andre Lima" w:date="2021-08-19T12:26:00Z">
            <w:rPr>
              <w:rFonts w:ascii="Times New Roman" w:hAnsi="Times New Roman" w:cs="Times New Roman"/>
              <w:sz w:val="24"/>
              <w:szCs w:val="24"/>
              <w:vertAlign w:val="superscript"/>
            </w:rPr>
          </w:rPrChange>
        </w:rPr>
        <w:t>α</w:t>
      </w:r>
      <w:r w:rsidR="00A30D38" w:rsidRPr="004F066C">
        <w:rPr>
          <w:rFonts w:ascii="Times New Roman" w:hAnsi="Times New Roman" w:cs="Times New Roman"/>
          <w:sz w:val="24"/>
          <w:szCs w:val="24"/>
          <w:highlight w:val="yellow"/>
          <w:rPrChange w:id="71" w:author="Andre Lima" w:date="2021-08-19T12:26:00Z">
            <w:rPr>
              <w:rFonts w:ascii="Times New Roman" w:hAnsi="Times New Roman" w:cs="Times New Roman"/>
              <w:sz w:val="24"/>
              <w:szCs w:val="24"/>
            </w:rPr>
          </w:rPrChange>
        </w:rPr>
        <w:t xml:space="preserve"> × </w:t>
      </w:r>
      <w:proofErr w:type="spellStart"/>
      <w:r w:rsidR="00A30D38" w:rsidRPr="004F066C">
        <w:rPr>
          <w:rFonts w:ascii="Times New Roman" w:hAnsi="Times New Roman" w:cs="Times New Roman"/>
          <w:sz w:val="24"/>
          <w:szCs w:val="24"/>
          <w:highlight w:val="yellow"/>
          <w:rPrChange w:id="72" w:author="Andre Lima" w:date="2021-08-19T12:26:00Z">
            <w:rPr>
              <w:rFonts w:ascii="Times New Roman" w:hAnsi="Times New Roman" w:cs="Times New Roman"/>
              <w:sz w:val="24"/>
              <w:szCs w:val="24"/>
            </w:rPr>
          </w:rPrChange>
        </w:rPr>
        <w:t>max</w:t>
      </w:r>
      <w:proofErr w:type="spellEnd"/>
      <w:r w:rsidR="00A30D38" w:rsidRPr="004F066C">
        <w:rPr>
          <w:rFonts w:ascii="Times New Roman" w:hAnsi="Times New Roman" w:cs="Times New Roman"/>
          <w:sz w:val="24"/>
          <w:szCs w:val="24"/>
          <w:highlight w:val="yellow"/>
          <w:rPrChange w:id="73" w:author="Andre Lima" w:date="2021-08-19T12:26:00Z">
            <w:rPr>
              <w:rFonts w:ascii="Times New Roman" w:hAnsi="Times New Roman" w:cs="Times New Roman"/>
              <w:sz w:val="24"/>
              <w:szCs w:val="24"/>
            </w:rPr>
          </w:rPrChange>
        </w:rPr>
        <w:t>(</w:t>
      </w:r>
      <w:proofErr w:type="spellStart"/>
      <w:r w:rsidR="00A30D38" w:rsidRPr="004F066C">
        <w:rPr>
          <w:rFonts w:ascii="Times New Roman" w:hAnsi="Times New Roman" w:cs="Times New Roman"/>
          <w:sz w:val="24"/>
          <w:szCs w:val="24"/>
          <w:highlight w:val="yellow"/>
          <w:rPrChange w:id="74" w:author="Andre Lima" w:date="2021-08-19T12:26:00Z">
            <w:rPr>
              <w:rFonts w:ascii="Times New Roman" w:hAnsi="Times New Roman" w:cs="Times New Roman"/>
              <w:sz w:val="24"/>
              <w:szCs w:val="24"/>
            </w:rPr>
          </w:rPrChange>
        </w:rPr>
        <w:t>Scr</w:t>
      </w:r>
      <w:proofErr w:type="spellEnd"/>
      <w:r w:rsidR="00A30D38" w:rsidRPr="004F066C">
        <w:rPr>
          <w:rFonts w:ascii="Times New Roman" w:hAnsi="Times New Roman" w:cs="Times New Roman"/>
          <w:sz w:val="24"/>
          <w:szCs w:val="24"/>
          <w:highlight w:val="yellow"/>
          <w:rPrChange w:id="75" w:author="Andre Lima" w:date="2021-08-19T12:26:00Z">
            <w:rPr>
              <w:rFonts w:ascii="Times New Roman" w:hAnsi="Times New Roman" w:cs="Times New Roman"/>
              <w:sz w:val="24"/>
              <w:szCs w:val="24"/>
            </w:rPr>
          </w:rPrChange>
        </w:rPr>
        <w:t>/κ</w:t>
      </w:r>
      <w:r w:rsidR="00FA12E7" w:rsidRPr="004F066C">
        <w:rPr>
          <w:rFonts w:ascii="Times New Roman" w:hAnsi="Times New Roman" w:cs="Times New Roman"/>
          <w:sz w:val="24"/>
          <w:szCs w:val="24"/>
          <w:highlight w:val="yellow"/>
          <w:rPrChange w:id="76" w:author="Andre Lima" w:date="2021-08-19T12:26:00Z">
            <w:rPr>
              <w:rFonts w:ascii="Times New Roman" w:hAnsi="Times New Roman" w:cs="Times New Roman"/>
              <w:sz w:val="24"/>
              <w:szCs w:val="24"/>
            </w:rPr>
          </w:rPrChange>
        </w:rPr>
        <w:t xml:space="preserve"> ou</w:t>
      </w:r>
      <w:r w:rsidR="00A30D38" w:rsidRPr="004F066C">
        <w:rPr>
          <w:rFonts w:ascii="Times New Roman" w:hAnsi="Times New Roman" w:cs="Times New Roman"/>
          <w:sz w:val="24"/>
          <w:szCs w:val="24"/>
          <w:highlight w:val="yellow"/>
          <w:rPrChange w:id="77" w:author="Andre Lima" w:date="2021-08-19T12:26:00Z">
            <w:rPr>
              <w:rFonts w:ascii="Times New Roman" w:hAnsi="Times New Roman" w:cs="Times New Roman"/>
              <w:sz w:val="24"/>
              <w:szCs w:val="24"/>
            </w:rPr>
          </w:rPrChange>
        </w:rPr>
        <w:t xml:space="preserve"> 1)</w:t>
      </w:r>
      <w:r w:rsidR="00A30D38" w:rsidRPr="004F066C">
        <w:rPr>
          <w:rFonts w:ascii="Times New Roman" w:hAnsi="Times New Roman" w:cs="Times New Roman"/>
          <w:sz w:val="24"/>
          <w:szCs w:val="24"/>
          <w:highlight w:val="yellow"/>
          <w:vertAlign w:val="superscript"/>
          <w:rPrChange w:id="78" w:author="Andre Lima" w:date="2021-08-19T12:26:00Z">
            <w:rPr>
              <w:rFonts w:ascii="Times New Roman" w:hAnsi="Times New Roman" w:cs="Times New Roman"/>
              <w:sz w:val="24"/>
              <w:szCs w:val="24"/>
              <w:vertAlign w:val="superscript"/>
            </w:rPr>
          </w:rPrChange>
        </w:rPr>
        <w:t>−1.209</w:t>
      </w:r>
      <w:r w:rsidR="00A30D38" w:rsidRPr="004F066C">
        <w:rPr>
          <w:rFonts w:ascii="Times New Roman" w:hAnsi="Times New Roman" w:cs="Times New Roman"/>
          <w:sz w:val="24"/>
          <w:szCs w:val="24"/>
          <w:highlight w:val="yellow"/>
          <w:rPrChange w:id="79" w:author="Andre Lima" w:date="2021-08-19T12:26:00Z">
            <w:rPr>
              <w:rFonts w:ascii="Times New Roman" w:hAnsi="Times New Roman" w:cs="Times New Roman"/>
              <w:sz w:val="24"/>
              <w:szCs w:val="24"/>
            </w:rPr>
          </w:rPrChange>
        </w:rPr>
        <w:t xml:space="preserve"> × 0.993</w:t>
      </w:r>
      <w:r w:rsidR="00FA12E7" w:rsidRPr="004F066C">
        <w:rPr>
          <w:rFonts w:ascii="Times New Roman" w:hAnsi="Times New Roman" w:cs="Times New Roman"/>
          <w:sz w:val="24"/>
          <w:szCs w:val="24"/>
          <w:highlight w:val="yellow"/>
          <w:vertAlign w:val="superscript"/>
          <w:rPrChange w:id="80" w:author="Andre Lima" w:date="2021-08-19T12:26:00Z">
            <w:rPr>
              <w:rFonts w:ascii="Times New Roman" w:hAnsi="Times New Roman" w:cs="Times New Roman"/>
              <w:sz w:val="24"/>
              <w:szCs w:val="24"/>
              <w:vertAlign w:val="superscript"/>
            </w:rPr>
          </w:rPrChange>
        </w:rPr>
        <w:t>idade</w:t>
      </w:r>
      <w:r w:rsidR="00A30D38" w:rsidRPr="004F066C">
        <w:rPr>
          <w:rFonts w:ascii="Times New Roman" w:hAnsi="Times New Roman" w:cs="Times New Roman"/>
          <w:sz w:val="24"/>
          <w:szCs w:val="24"/>
          <w:highlight w:val="yellow"/>
          <w:rPrChange w:id="81" w:author="Andre Lima" w:date="2021-08-19T12:26:00Z">
            <w:rPr>
              <w:rFonts w:ascii="Times New Roman" w:hAnsi="Times New Roman" w:cs="Times New Roman"/>
              <w:sz w:val="24"/>
              <w:szCs w:val="24"/>
            </w:rPr>
          </w:rPrChange>
        </w:rPr>
        <w:t xml:space="preserve"> × 1.018 [</w:t>
      </w:r>
      <w:r w:rsidR="00FA12E7" w:rsidRPr="004F066C">
        <w:rPr>
          <w:rFonts w:ascii="Times New Roman" w:hAnsi="Times New Roman" w:cs="Times New Roman"/>
          <w:sz w:val="24"/>
          <w:szCs w:val="24"/>
          <w:highlight w:val="yellow"/>
          <w:rPrChange w:id="82" w:author="Andre Lima" w:date="2021-08-19T12:26:00Z">
            <w:rPr>
              <w:rFonts w:ascii="Times New Roman" w:hAnsi="Times New Roman" w:cs="Times New Roman"/>
              <w:sz w:val="24"/>
              <w:szCs w:val="24"/>
            </w:rPr>
          </w:rPrChange>
        </w:rPr>
        <w:t>para o sexo feminino</w:t>
      </w:r>
      <w:r w:rsidR="00A30D38" w:rsidRPr="004F066C">
        <w:rPr>
          <w:rFonts w:ascii="Times New Roman" w:hAnsi="Times New Roman" w:cs="Times New Roman"/>
          <w:sz w:val="24"/>
          <w:szCs w:val="24"/>
          <w:highlight w:val="yellow"/>
          <w:rPrChange w:id="83" w:author="Andre Lima" w:date="2021-08-19T12:26:00Z">
            <w:rPr>
              <w:rFonts w:ascii="Times New Roman" w:hAnsi="Times New Roman" w:cs="Times New Roman"/>
              <w:sz w:val="24"/>
              <w:szCs w:val="24"/>
            </w:rPr>
          </w:rPrChange>
        </w:rPr>
        <w:t>]</w:t>
      </w:r>
      <w:r w:rsidR="00DA5C49" w:rsidRPr="004F066C">
        <w:rPr>
          <w:rFonts w:ascii="Times New Roman" w:hAnsi="Times New Roman" w:cs="Times New Roman"/>
          <w:sz w:val="24"/>
          <w:szCs w:val="24"/>
          <w:highlight w:val="yellow"/>
          <w:rPrChange w:id="84" w:author="Andre Lima" w:date="2021-08-19T12:26:00Z">
            <w:rPr>
              <w:rFonts w:ascii="Times New Roman" w:hAnsi="Times New Roman" w:cs="Times New Roman"/>
              <w:sz w:val="24"/>
              <w:szCs w:val="24"/>
            </w:rPr>
          </w:rPrChange>
        </w:rPr>
        <w:t xml:space="preserve"> x 1.159 [somente para negros]</w:t>
      </w:r>
      <w:r w:rsidR="00C463A8" w:rsidRPr="004F066C">
        <w:rPr>
          <w:rFonts w:ascii="Times New Roman" w:hAnsi="Times New Roman" w:cs="Times New Roman"/>
          <w:sz w:val="24"/>
          <w:szCs w:val="24"/>
          <w:highlight w:val="yellow"/>
          <w:rPrChange w:id="85" w:author="Andre Lima" w:date="2021-08-19T12:26:00Z">
            <w:rPr>
              <w:rFonts w:ascii="Times New Roman" w:hAnsi="Times New Roman" w:cs="Times New Roman"/>
              <w:sz w:val="24"/>
              <w:szCs w:val="24"/>
            </w:rPr>
          </w:rPrChange>
        </w:rPr>
        <w:t>,</w:t>
      </w:r>
      <w:r w:rsidR="00FA12E7" w:rsidRPr="004F066C">
        <w:rPr>
          <w:rFonts w:ascii="Times New Roman" w:hAnsi="Times New Roman" w:cs="Times New Roman"/>
          <w:sz w:val="24"/>
          <w:szCs w:val="24"/>
          <w:highlight w:val="yellow"/>
          <w:rPrChange w:id="86" w:author="Andre Lima" w:date="2021-08-19T12:26:00Z">
            <w:rPr>
              <w:rFonts w:ascii="Times New Roman" w:hAnsi="Times New Roman" w:cs="Times New Roman"/>
              <w:sz w:val="24"/>
              <w:szCs w:val="24"/>
            </w:rPr>
          </w:rPrChange>
        </w:rPr>
        <w:t xml:space="preserve"> onde</w:t>
      </w:r>
      <w:r w:rsidR="00A30D38" w:rsidRPr="004F066C">
        <w:rPr>
          <w:rFonts w:ascii="Times New Roman" w:hAnsi="Times New Roman" w:cs="Times New Roman"/>
          <w:sz w:val="24"/>
          <w:szCs w:val="24"/>
          <w:highlight w:val="yellow"/>
          <w:rPrChange w:id="87" w:author="Andre Lima" w:date="2021-08-19T12:26:00Z">
            <w:rPr>
              <w:rFonts w:ascii="Times New Roman" w:hAnsi="Times New Roman" w:cs="Times New Roman"/>
              <w:sz w:val="24"/>
              <w:szCs w:val="24"/>
            </w:rPr>
          </w:rPrChange>
        </w:rPr>
        <w:t xml:space="preserve"> k </w:t>
      </w:r>
      <w:r w:rsidR="00FA12E7" w:rsidRPr="004F066C">
        <w:rPr>
          <w:rFonts w:ascii="Times New Roman" w:hAnsi="Times New Roman" w:cs="Times New Roman"/>
          <w:sz w:val="24"/>
          <w:szCs w:val="24"/>
          <w:highlight w:val="yellow"/>
          <w:rPrChange w:id="88" w:author="Andre Lima" w:date="2021-08-19T12:26:00Z">
            <w:rPr>
              <w:rFonts w:ascii="Times New Roman" w:hAnsi="Times New Roman" w:cs="Times New Roman"/>
              <w:sz w:val="24"/>
              <w:szCs w:val="24"/>
            </w:rPr>
          </w:rPrChange>
        </w:rPr>
        <w:t>é</w:t>
      </w:r>
      <w:r w:rsidR="00A30D38" w:rsidRPr="004F066C">
        <w:rPr>
          <w:rFonts w:ascii="Times New Roman" w:hAnsi="Times New Roman" w:cs="Times New Roman"/>
          <w:sz w:val="24"/>
          <w:szCs w:val="24"/>
          <w:highlight w:val="yellow"/>
          <w:rPrChange w:id="89" w:author="Andre Lima" w:date="2021-08-19T12:26:00Z">
            <w:rPr>
              <w:rFonts w:ascii="Times New Roman" w:hAnsi="Times New Roman" w:cs="Times New Roman"/>
              <w:sz w:val="24"/>
              <w:szCs w:val="24"/>
            </w:rPr>
          </w:rPrChange>
        </w:rPr>
        <w:t xml:space="preserve"> 0.7 </w:t>
      </w:r>
      <w:r w:rsidR="00FA12E7" w:rsidRPr="004F066C">
        <w:rPr>
          <w:rFonts w:ascii="Times New Roman" w:hAnsi="Times New Roman" w:cs="Times New Roman"/>
          <w:sz w:val="24"/>
          <w:szCs w:val="24"/>
          <w:highlight w:val="yellow"/>
          <w:rPrChange w:id="90" w:author="Andre Lima" w:date="2021-08-19T12:26:00Z">
            <w:rPr>
              <w:rFonts w:ascii="Times New Roman" w:hAnsi="Times New Roman" w:cs="Times New Roman"/>
              <w:sz w:val="24"/>
              <w:szCs w:val="24"/>
            </w:rPr>
          </w:rPrChange>
        </w:rPr>
        <w:t>para mulheres e</w:t>
      </w:r>
      <w:r w:rsidR="00A30D38" w:rsidRPr="004F066C">
        <w:rPr>
          <w:rFonts w:ascii="Times New Roman" w:hAnsi="Times New Roman" w:cs="Times New Roman"/>
          <w:sz w:val="24"/>
          <w:szCs w:val="24"/>
          <w:highlight w:val="yellow"/>
          <w:rPrChange w:id="91" w:author="Andre Lima" w:date="2021-08-19T12:26:00Z">
            <w:rPr>
              <w:rFonts w:ascii="Times New Roman" w:hAnsi="Times New Roman" w:cs="Times New Roman"/>
              <w:sz w:val="24"/>
              <w:szCs w:val="24"/>
            </w:rPr>
          </w:rPrChange>
        </w:rPr>
        <w:t xml:space="preserve"> 0.9 </w:t>
      </w:r>
      <w:r w:rsidR="00FA12E7" w:rsidRPr="004F066C">
        <w:rPr>
          <w:rFonts w:ascii="Times New Roman" w:hAnsi="Times New Roman" w:cs="Times New Roman"/>
          <w:sz w:val="24"/>
          <w:szCs w:val="24"/>
          <w:highlight w:val="yellow"/>
          <w:rPrChange w:id="92" w:author="Andre Lima" w:date="2021-08-19T12:26:00Z">
            <w:rPr>
              <w:rFonts w:ascii="Times New Roman" w:hAnsi="Times New Roman" w:cs="Times New Roman"/>
              <w:sz w:val="24"/>
              <w:szCs w:val="24"/>
            </w:rPr>
          </w:rPrChange>
        </w:rPr>
        <w:t>para homens</w:t>
      </w:r>
      <w:r w:rsidR="00C463A8" w:rsidRPr="004F066C">
        <w:rPr>
          <w:rFonts w:ascii="Times New Roman" w:hAnsi="Times New Roman" w:cs="Times New Roman"/>
          <w:sz w:val="24"/>
          <w:szCs w:val="24"/>
          <w:highlight w:val="yellow"/>
          <w:rPrChange w:id="93" w:author="Andre Lima" w:date="2021-08-19T12:26:00Z">
            <w:rPr>
              <w:rFonts w:ascii="Times New Roman" w:hAnsi="Times New Roman" w:cs="Times New Roman"/>
              <w:sz w:val="24"/>
              <w:szCs w:val="24"/>
            </w:rPr>
          </w:rPrChange>
        </w:rPr>
        <w:t>,</w:t>
      </w:r>
      <w:r w:rsidR="00A30D38" w:rsidRPr="004F066C">
        <w:rPr>
          <w:rFonts w:ascii="Times New Roman" w:hAnsi="Times New Roman" w:cs="Times New Roman"/>
          <w:sz w:val="24"/>
          <w:szCs w:val="24"/>
          <w:highlight w:val="yellow"/>
          <w:rPrChange w:id="94" w:author="Andre Lima" w:date="2021-08-19T12:26:00Z">
            <w:rPr>
              <w:rFonts w:ascii="Times New Roman" w:hAnsi="Times New Roman" w:cs="Times New Roman"/>
              <w:sz w:val="24"/>
              <w:szCs w:val="24"/>
            </w:rPr>
          </w:rPrChange>
        </w:rPr>
        <w:t xml:space="preserve"> </w:t>
      </w:r>
      <w:r w:rsidR="00A30D38" w:rsidRPr="004F066C">
        <w:rPr>
          <w:rFonts w:ascii="Times New Roman" w:hAnsi="Times New Roman" w:cs="Times New Roman"/>
          <w:i/>
          <w:iCs/>
          <w:sz w:val="24"/>
          <w:szCs w:val="24"/>
          <w:highlight w:val="yellow"/>
          <w:rPrChange w:id="95" w:author="Andre Lima" w:date="2021-08-19T12:26:00Z">
            <w:rPr>
              <w:rFonts w:ascii="Times New Roman" w:hAnsi="Times New Roman" w:cs="Times New Roman"/>
              <w:i/>
              <w:iCs/>
              <w:sz w:val="24"/>
              <w:szCs w:val="24"/>
            </w:rPr>
          </w:rPrChange>
        </w:rPr>
        <w:t>α</w:t>
      </w:r>
      <w:r w:rsidR="00B56F77" w:rsidRPr="004F066C">
        <w:rPr>
          <w:rFonts w:ascii="Times New Roman" w:hAnsi="Times New Roman" w:cs="Times New Roman"/>
          <w:sz w:val="24"/>
          <w:szCs w:val="24"/>
          <w:highlight w:val="yellow"/>
          <w:rPrChange w:id="96" w:author="Andre Lima" w:date="2021-08-19T12:26:00Z">
            <w:rPr>
              <w:rFonts w:ascii="Times New Roman" w:hAnsi="Times New Roman" w:cs="Times New Roman"/>
              <w:sz w:val="24"/>
              <w:szCs w:val="24"/>
            </w:rPr>
          </w:rPrChange>
        </w:rPr>
        <w:t xml:space="preserve"> é igual a</w:t>
      </w:r>
      <w:r w:rsidR="00A30D38" w:rsidRPr="004F066C">
        <w:rPr>
          <w:rFonts w:ascii="Times New Roman" w:hAnsi="Times New Roman" w:cs="Times New Roman"/>
          <w:sz w:val="24"/>
          <w:szCs w:val="24"/>
          <w:highlight w:val="yellow"/>
          <w:rPrChange w:id="97" w:author="Andre Lima" w:date="2021-08-19T12:26:00Z">
            <w:rPr>
              <w:rFonts w:ascii="Times New Roman" w:hAnsi="Times New Roman" w:cs="Times New Roman"/>
              <w:sz w:val="24"/>
              <w:szCs w:val="24"/>
            </w:rPr>
          </w:rPrChange>
        </w:rPr>
        <w:t xml:space="preserve"> 0.329 </w:t>
      </w:r>
      <w:r w:rsidR="002E0B50" w:rsidRPr="004F066C">
        <w:rPr>
          <w:rFonts w:ascii="Times New Roman" w:hAnsi="Times New Roman" w:cs="Times New Roman"/>
          <w:sz w:val="24"/>
          <w:szCs w:val="24"/>
          <w:highlight w:val="yellow"/>
          <w:rPrChange w:id="98" w:author="Andre Lima" w:date="2021-08-19T12:26:00Z">
            <w:rPr>
              <w:rFonts w:ascii="Times New Roman" w:hAnsi="Times New Roman" w:cs="Times New Roman"/>
              <w:sz w:val="24"/>
              <w:szCs w:val="24"/>
            </w:rPr>
          </w:rPrChange>
        </w:rPr>
        <w:t>para</w:t>
      </w:r>
      <w:r w:rsidR="00A30D38" w:rsidRPr="004F066C">
        <w:rPr>
          <w:rFonts w:ascii="Times New Roman" w:hAnsi="Times New Roman" w:cs="Times New Roman"/>
          <w:sz w:val="24"/>
          <w:szCs w:val="24"/>
          <w:highlight w:val="yellow"/>
          <w:rPrChange w:id="99" w:author="Andre Lima" w:date="2021-08-19T12:26:00Z">
            <w:rPr>
              <w:rFonts w:ascii="Times New Roman" w:hAnsi="Times New Roman" w:cs="Times New Roman"/>
              <w:sz w:val="24"/>
              <w:szCs w:val="24"/>
            </w:rPr>
          </w:rPrChange>
        </w:rPr>
        <w:t xml:space="preserve"> </w:t>
      </w:r>
      <w:r w:rsidR="00FA12E7" w:rsidRPr="004F066C">
        <w:rPr>
          <w:rFonts w:ascii="Times New Roman" w:hAnsi="Times New Roman" w:cs="Times New Roman"/>
          <w:sz w:val="24"/>
          <w:szCs w:val="24"/>
          <w:highlight w:val="yellow"/>
          <w:rPrChange w:id="100" w:author="Andre Lima" w:date="2021-08-19T12:26:00Z">
            <w:rPr>
              <w:rFonts w:ascii="Times New Roman" w:hAnsi="Times New Roman" w:cs="Times New Roman"/>
              <w:sz w:val="24"/>
              <w:szCs w:val="24"/>
            </w:rPr>
          </w:rPrChange>
        </w:rPr>
        <w:t xml:space="preserve">valores de </w:t>
      </w:r>
      <w:proofErr w:type="spellStart"/>
      <w:r w:rsidR="00FA12E7" w:rsidRPr="004F066C">
        <w:rPr>
          <w:rFonts w:ascii="Times New Roman" w:hAnsi="Times New Roman" w:cs="Times New Roman"/>
          <w:sz w:val="24"/>
          <w:szCs w:val="24"/>
          <w:highlight w:val="yellow"/>
          <w:rPrChange w:id="101" w:author="Andre Lima" w:date="2021-08-19T12:26:00Z">
            <w:rPr>
              <w:rFonts w:ascii="Times New Roman" w:hAnsi="Times New Roman" w:cs="Times New Roman"/>
              <w:sz w:val="24"/>
              <w:szCs w:val="24"/>
            </w:rPr>
          </w:rPrChange>
        </w:rPr>
        <w:t>SCr</w:t>
      </w:r>
      <w:proofErr w:type="spellEnd"/>
      <w:r w:rsidR="00FA12E7" w:rsidRPr="004F066C">
        <w:rPr>
          <w:rFonts w:ascii="Times New Roman" w:hAnsi="Times New Roman" w:cs="Times New Roman"/>
          <w:sz w:val="24"/>
          <w:szCs w:val="24"/>
          <w:highlight w:val="yellow"/>
          <w:rPrChange w:id="102" w:author="Andre Lima" w:date="2021-08-19T12:26:00Z">
            <w:rPr>
              <w:rFonts w:ascii="Times New Roman" w:hAnsi="Times New Roman" w:cs="Times New Roman"/>
              <w:sz w:val="24"/>
              <w:szCs w:val="24"/>
            </w:rPr>
          </w:rPrChange>
        </w:rPr>
        <w:t xml:space="preserve"> inferiores a 0,7mg</w:t>
      </w:r>
      <w:r w:rsidR="002E0B50" w:rsidRPr="004F066C">
        <w:rPr>
          <w:rFonts w:ascii="Times New Roman" w:hAnsi="Times New Roman" w:cs="Times New Roman"/>
          <w:sz w:val="24"/>
          <w:szCs w:val="24"/>
          <w:highlight w:val="yellow"/>
          <w:rPrChange w:id="103" w:author="Andre Lima" w:date="2021-08-19T12:26:00Z">
            <w:rPr>
              <w:rFonts w:ascii="Times New Roman" w:hAnsi="Times New Roman" w:cs="Times New Roman"/>
              <w:sz w:val="24"/>
              <w:szCs w:val="24"/>
            </w:rPr>
          </w:rPrChange>
        </w:rPr>
        <w:t>/</w:t>
      </w:r>
      <w:proofErr w:type="spellStart"/>
      <w:r w:rsidR="002E0B50" w:rsidRPr="004F066C">
        <w:rPr>
          <w:rFonts w:ascii="Times New Roman" w:hAnsi="Times New Roman" w:cs="Times New Roman"/>
          <w:sz w:val="24"/>
          <w:szCs w:val="24"/>
          <w:highlight w:val="yellow"/>
          <w:rPrChange w:id="104" w:author="Andre Lima" w:date="2021-08-19T12:26:00Z">
            <w:rPr>
              <w:rFonts w:ascii="Times New Roman" w:hAnsi="Times New Roman" w:cs="Times New Roman"/>
              <w:sz w:val="24"/>
              <w:szCs w:val="24"/>
            </w:rPr>
          </w:rPrChange>
        </w:rPr>
        <w:t>dL</w:t>
      </w:r>
      <w:proofErr w:type="spellEnd"/>
      <w:r w:rsidR="002E0B50" w:rsidRPr="004F066C">
        <w:rPr>
          <w:rFonts w:ascii="Times New Roman" w:hAnsi="Times New Roman" w:cs="Times New Roman"/>
          <w:sz w:val="24"/>
          <w:szCs w:val="24"/>
          <w:highlight w:val="yellow"/>
          <w:rPrChange w:id="105" w:author="Andre Lima" w:date="2021-08-19T12:26:00Z">
            <w:rPr>
              <w:rFonts w:ascii="Times New Roman" w:hAnsi="Times New Roman" w:cs="Times New Roman"/>
              <w:sz w:val="24"/>
              <w:szCs w:val="24"/>
            </w:rPr>
          </w:rPrChange>
        </w:rPr>
        <w:t xml:space="preserve"> e</w:t>
      </w:r>
      <w:r w:rsidR="00A30D38" w:rsidRPr="004F066C">
        <w:rPr>
          <w:rFonts w:ascii="Times New Roman" w:hAnsi="Times New Roman" w:cs="Times New Roman"/>
          <w:sz w:val="24"/>
          <w:szCs w:val="24"/>
          <w:highlight w:val="yellow"/>
          <w:rPrChange w:id="106" w:author="Andre Lima" w:date="2021-08-19T12:26:00Z">
            <w:rPr>
              <w:rFonts w:ascii="Times New Roman" w:hAnsi="Times New Roman" w:cs="Times New Roman"/>
              <w:sz w:val="24"/>
              <w:szCs w:val="24"/>
            </w:rPr>
          </w:rPrChange>
        </w:rPr>
        <w:t xml:space="preserve"> −0.411 </w:t>
      </w:r>
      <w:r w:rsidR="002E0B50" w:rsidRPr="004F066C">
        <w:rPr>
          <w:rFonts w:ascii="Times New Roman" w:hAnsi="Times New Roman" w:cs="Times New Roman"/>
          <w:sz w:val="24"/>
          <w:szCs w:val="24"/>
          <w:highlight w:val="yellow"/>
          <w:rPrChange w:id="107" w:author="Andre Lima" w:date="2021-08-19T12:26:00Z">
            <w:rPr>
              <w:rFonts w:ascii="Times New Roman" w:hAnsi="Times New Roman" w:cs="Times New Roman"/>
              <w:sz w:val="24"/>
              <w:szCs w:val="24"/>
            </w:rPr>
          </w:rPrChange>
        </w:rPr>
        <w:t xml:space="preserve">para valores de </w:t>
      </w:r>
      <w:proofErr w:type="spellStart"/>
      <w:r w:rsidR="002E0B50" w:rsidRPr="004F066C">
        <w:rPr>
          <w:rFonts w:ascii="Times New Roman" w:hAnsi="Times New Roman" w:cs="Times New Roman"/>
          <w:sz w:val="24"/>
          <w:szCs w:val="24"/>
          <w:highlight w:val="yellow"/>
          <w:rPrChange w:id="108" w:author="Andre Lima" w:date="2021-08-19T12:26:00Z">
            <w:rPr>
              <w:rFonts w:ascii="Times New Roman" w:hAnsi="Times New Roman" w:cs="Times New Roman"/>
              <w:sz w:val="24"/>
              <w:szCs w:val="24"/>
            </w:rPr>
          </w:rPrChange>
        </w:rPr>
        <w:t>SCr</w:t>
      </w:r>
      <w:proofErr w:type="spellEnd"/>
      <w:r w:rsidR="002E0B50" w:rsidRPr="004F066C">
        <w:rPr>
          <w:rFonts w:ascii="Times New Roman" w:hAnsi="Times New Roman" w:cs="Times New Roman"/>
          <w:sz w:val="24"/>
          <w:szCs w:val="24"/>
          <w:highlight w:val="yellow"/>
          <w:rPrChange w:id="109" w:author="Andre Lima" w:date="2021-08-19T12:26:00Z">
            <w:rPr>
              <w:rFonts w:ascii="Times New Roman" w:hAnsi="Times New Roman" w:cs="Times New Roman"/>
              <w:sz w:val="24"/>
              <w:szCs w:val="24"/>
            </w:rPr>
          </w:rPrChange>
        </w:rPr>
        <w:t xml:space="preserve"> superiores a 0,9mg/</w:t>
      </w:r>
      <w:proofErr w:type="spellStart"/>
      <w:r w:rsidR="002E0B50" w:rsidRPr="004F066C">
        <w:rPr>
          <w:rFonts w:ascii="Times New Roman" w:hAnsi="Times New Roman" w:cs="Times New Roman"/>
          <w:sz w:val="24"/>
          <w:szCs w:val="24"/>
          <w:highlight w:val="yellow"/>
          <w:rPrChange w:id="110" w:author="Andre Lima" w:date="2021-08-19T12:26:00Z">
            <w:rPr>
              <w:rFonts w:ascii="Times New Roman" w:hAnsi="Times New Roman" w:cs="Times New Roman"/>
              <w:sz w:val="24"/>
              <w:szCs w:val="24"/>
            </w:rPr>
          </w:rPrChange>
        </w:rPr>
        <w:t>dL</w:t>
      </w:r>
      <w:proofErr w:type="spellEnd"/>
      <w:r w:rsidR="00994E52" w:rsidRPr="004F066C">
        <w:rPr>
          <w:rFonts w:ascii="Times New Roman" w:hAnsi="Times New Roman" w:cs="Times New Roman"/>
          <w:sz w:val="24"/>
          <w:szCs w:val="24"/>
          <w:highlight w:val="yellow"/>
          <w:rPrChange w:id="111" w:author="Andre Lima" w:date="2021-08-19T12:26:00Z">
            <w:rPr>
              <w:rFonts w:ascii="Times New Roman" w:hAnsi="Times New Roman" w:cs="Times New Roman"/>
              <w:sz w:val="24"/>
              <w:szCs w:val="24"/>
            </w:rPr>
          </w:rPrChange>
        </w:rPr>
        <w:t xml:space="preserve"> </w:t>
      </w:r>
      <w:r w:rsidR="00994E52" w:rsidRPr="004F066C">
        <w:rPr>
          <w:rFonts w:ascii="Times New Roman" w:hAnsi="Times New Roman" w:cs="Times New Roman"/>
          <w:sz w:val="24"/>
          <w:highlight w:val="yellow"/>
          <w:rPrChange w:id="112" w:author="Andre Lima" w:date="2021-08-19T12:26:00Z">
            <w:rPr>
              <w:rFonts w:ascii="Times New Roman" w:hAnsi="Times New Roman" w:cs="Times New Roman"/>
              <w:sz w:val="24"/>
            </w:rPr>
          </w:rPrChange>
        </w:rPr>
        <w:t>(LEVEY et al., 2009)</w:t>
      </w:r>
      <w:r w:rsidR="00B56F77" w:rsidRPr="004F066C">
        <w:rPr>
          <w:rFonts w:ascii="Times New Roman" w:hAnsi="Times New Roman" w:cs="Times New Roman"/>
          <w:sz w:val="24"/>
          <w:szCs w:val="24"/>
          <w:highlight w:val="yellow"/>
          <w:rPrChange w:id="113" w:author="Andre Lima" w:date="2021-08-19T12:26:00Z">
            <w:rPr>
              <w:rFonts w:ascii="Times New Roman" w:hAnsi="Times New Roman" w:cs="Times New Roman"/>
              <w:sz w:val="24"/>
              <w:szCs w:val="24"/>
            </w:rPr>
          </w:rPrChange>
        </w:rPr>
        <w:t>.</w:t>
      </w:r>
      <w:r w:rsidR="00B56F77" w:rsidRPr="00317AEE">
        <w:rPr>
          <w:rFonts w:ascii="Times New Roman" w:hAnsi="Times New Roman" w:cs="Times New Roman"/>
          <w:sz w:val="24"/>
          <w:szCs w:val="24"/>
        </w:rPr>
        <w:t xml:space="preserve"> </w:t>
      </w:r>
      <w:r w:rsidR="000D368A" w:rsidRPr="00317AEE">
        <w:rPr>
          <w:rFonts w:ascii="Times New Roman" w:hAnsi="Times New Roman" w:cs="Times New Roman"/>
          <w:sz w:val="24"/>
          <w:szCs w:val="24"/>
        </w:rPr>
        <w:t xml:space="preserve">Ambas apresentam melhor desempenho em </w:t>
      </w:r>
      <w:r w:rsidR="00C8002B" w:rsidRPr="00317AEE">
        <w:rPr>
          <w:rFonts w:ascii="Times New Roman" w:hAnsi="Times New Roman" w:cs="Times New Roman"/>
          <w:sz w:val="24"/>
          <w:szCs w:val="24"/>
        </w:rPr>
        <w:t>adultos</w:t>
      </w:r>
      <w:r w:rsidR="000D368A" w:rsidRPr="00317AEE">
        <w:rPr>
          <w:rFonts w:ascii="Times New Roman" w:hAnsi="Times New Roman" w:cs="Times New Roman"/>
          <w:sz w:val="24"/>
          <w:szCs w:val="24"/>
        </w:rPr>
        <w:t xml:space="preserve"> saudáveis e </w:t>
      </w:r>
      <w:r w:rsidR="001B0C5E" w:rsidRPr="00317AEE">
        <w:rPr>
          <w:rFonts w:ascii="Times New Roman" w:hAnsi="Times New Roman" w:cs="Times New Roman"/>
          <w:sz w:val="24"/>
          <w:szCs w:val="24"/>
        </w:rPr>
        <w:t>se assemelham por estimar a TFG a partir do mesmo conjunto de variáveis</w:t>
      </w:r>
      <w:r w:rsidR="001F0B3E">
        <w:rPr>
          <w:rFonts w:ascii="Times New Roman" w:hAnsi="Times New Roman" w:cs="Times New Roman"/>
          <w:sz w:val="24"/>
          <w:szCs w:val="24"/>
        </w:rPr>
        <w:t>.</w:t>
      </w:r>
      <w:r w:rsidR="001B0C5E" w:rsidRPr="00317AEE">
        <w:rPr>
          <w:rFonts w:ascii="Times New Roman" w:hAnsi="Times New Roman" w:cs="Times New Roman"/>
          <w:sz w:val="24"/>
          <w:szCs w:val="24"/>
        </w:rPr>
        <w:t xml:space="preserve"> </w:t>
      </w:r>
    </w:p>
    <w:p w14:paraId="720ADCCC" w14:textId="1DC78B4D" w:rsidR="00B14330" w:rsidRDefault="00E6155C"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A</w:t>
      </w:r>
      <w:r w:rsidR="00F93FF7">
        <w:rPr>
          <w:rFonts w:ascii="Times New Roman" w:hAnsi="Times New Roman" w:cs="Times New Roman"/>
          <w:sz w:val="24"/>
          <w:szCs w:val="24"/>
        </w:rPr>
        <w:t>pesar da recomendação de uso destas equações na população brasileira</w:t>
      </w:r>
      <w:r w:rsidR="001E09E4">
        <w:rPr>
          <w:rFonts w:ascii="Times New Roman" w:hAnsi="Times New Roman" w:cs="Times New Roman"/>
          <w:sz w:val="24"/>
          <w:szCs w:val="24"/>
        </w:rPr>
        <w:t xml:space="preserve"> </w:t>
      </w:r>
      <w:bookmarkStart w:id="114" w:name="ZOTERO_BREF_N2eqfHKtYbFR"/>
      <w:r w:rsidR="00002D4B" w:rsidRPr="00002D4B">
        <w:rPr>
          <w:rFonts w:ascii="Times New Roman" w:hAnsi="Times New Roman" w:cs="Times New Roman"/>
          <w:sz w:val="24"/>
        </w:rPr>
        <w:t>(BASTOS; KIRSZTAJN, 2011)</w:t>
      </w:r>
      <w:bookmarkEnd w:id="114"/>
      <w:r w:rsidR="00994E52">
        <w:rPr>
          <w:rFonts w:ascii="Times New Roman" w:hAnsi="Times New Roman" w:cs="Times New Roman"/>
          <w:sz w:val="24"/>
        </w:rPr>
        <w:t>,</w:t>
      </w:r>
      <w:r w:rsidRPr="00317AEE">
        <w:rPr>
          <w:rFonts w:ascii="Times New Roman" w:hAnsi="Times New Roman" w:cs="Times New Roman"/>
          <w:sz w:val="24"/>
          <w:szCs w:val="24"/>
        </w:rPr>
        <w:t xml:space="preserve"> não há </w:t>
      </w:r>
      <w:r w:rsidR="001F0134" w:rsidRPr="00317AEE">
        <w:rPr>
          <w:rFonts w:ascii="Times New Roman" w:hAnsi="Times New Roman" w:cs="Times New Roman"/>
          <w:sz w:val="24"/>
          <w:szCs w:val="24"/>
        </w:rPr>
        <w:t xml:space="preserve">estudos que testem e comparem o </w:t>
      </w:r>
      <w:r w:rsidR="003426B4">
        <w:rPr>
          <w:rFonts w:ascii="Times New Roman" w:hAnsi="Times New Roman" w:cs="Times New Roman"/>
          <w:sz w:val="24"/>
          <w:szCs w:val="24"/>
        </w:rPr>
        <w:t xml:space="preserve">seu </w:t>
      </w:r>
      <w:r w:rsidR="001F0134" w:rsidRPr="00317AEE">
        <w:rPr>
          <w:rFonts w:ascii="Times New Roman" w:hAnsi="Times New Roman" w:cs="Times New Roman"/>
          <w:sz w:val="24"/>
          <w:szCs w:val="24"/>
        </w:rPr>
        <w:t xml:space="preserve">desempenho </w:t>
      </w:r>
      <w:r w:rsidR="003426B4">
        <w:rPr>
          <w:rFonts w:ascii="Times New Roman" w:hAnsi="Times New Roman" w:cs="Times New Roman"/>
          <w:sz w:val="24"/>
          <w:szCs w:val="24"/>
        </w:rPr>
        <w:t>com</w:t>
      </w:r>
      <w:r w:rsidR="00F93FF7">
        <w:rPr>
          <w:rFonts w:ascii="Times New Roman" w:hAnsi="Times New Roman" w:cs="Times New Roman"/>
          <w:sz w:val="24"/>
          <w:szCs w:val="24"/>
        </w:rPr>
        <w:t xml:space="preserve"> a</w:t>
      </w:r>
      <w:r w:rsidR="001F0134" w:rsidRPr="00317AEE">
        <w:rPr>
          <w:rFonts w:ascii="Times New Roman" w:hAnsi="Times New Roman" w:cs="Times New Roman"/>
          <w:sz w:val="24"/>
          <w:szCs w:val="24"/>
        </w:rPr>
        <w:t xml:space="preserve"> TFG calculad</w:t>
      </w:r>
      <w:r w:rsidR="00F93FF7">
        <w:rPr>
          <w:rFonts w:ascii="Times New Roman" w:hAnsi="Times New Roman" w:cs="Times New Roman"/>
          <w:sz w:val="24"/>
          <w:szCs w:val="24"/>
        </w:rPr>
        <w:t>a</w:t>
      </w:r>
      <w:r w:rsidR="001F0134" w:rsidRPr="00317AEE">
        <w:rPr>
          <w:rFonts w:ascii="Times New Roman" w:hAnsi="Times New Roman" w:cs="Times New Roman"/>
          <w:sz w:val="24"/>
          <w:szCs w:val="24"/>
        </w:rPr>
        <w:t xml:space="preserve"> pelo método padrão </w:t>
      </w:r>
      <w:r w:rsidR="00F93FF7">
        <w:rPr>
          <w:rFonts w:ascii="Times New Roman" w:hAnsi="Times New Roman" w:cs="Times New Roman"/>
          <w:sz w:val="24"/>
          <w:szCs w:val="24"/>
        </w:rPr>
        <w:t>(</w:t>
      </w:r>
      <w:proofErr w:type="spellStart"/>
      <w:r w:rsidR="00F93FF7">
        <w:rPr>
          <w:rFonts w:ascii="Times New Roman" w:hAnsi="Times New Roman" w:cs="Times New Roman"/>
          <w:sz w:val="24"/>
          <w:szCs w:val="24"/>
        </w:rPr>
        <w:t>ClCreat</w:t>
      </w:r>
      <w:proofErr w:type="spellEnd"/>
      <w:r w:rsidR="00F93FF7">
        <w:rPr>
          <w:rFonts w:ascii="Times New Roman" w:hAnsi="Times New Roman" w:cs="Times New Roman"/>
          <w:sz w:val="24"/>
          <w:szCs w:val="24"/>
        </w:rPr>
        <w:t xml:space="preserve">) </w:t>
      </w:r>
      <w:r w:rsidR="001F0134" w:rsidRPr="00317AEE">
        <w:rPr>
          <w:rFonts w:ascii="Times New Roman" w:hAnsi="Times New Roman" w:cs="Times New Roman"/>
          <w:sz w:val="24"/>
          <w:szCs w:val="24"/>
        </w:rPr>
        <w:t>com coleta urinária de 24 h</w:t>
      </w:r>
      <w:r w:rsidR="00E90B45">
        <w:rPr>
          <w:rFonts w:ascii="Times New Roman" w:hAnsi="Times New Roman" w:cs="Times New Roman"/>
          <w:sz w:val="24"/>
          <w:szCs w:val="24"/>
        </w:rPr>
        <w:t>oras</w:t>
      </w:r>
      <w:r w:rsidR="001F0134" w:rsidRPr="00317AEE">
        <w:rPr>
          <w:rFonts w:ascii="Times New Roman" w:hAnsi="Times New Roman" w:cs="Times New Roman"/>
          <w:sz w:val="24"/>
          <w:szCs w:val="24"/>
        </w:rPr>
        <w:t>.</w:t>
      </w:r>
      <w:r w:rsidR="00136EE1" w:rsidRPr="00317AEE">
        <w:rPr>
          <w:rFonts w:ascii="Times New Roman" w:hAnsi="Times New Roman" w:cs="Times New Roman"/>
          <w:sz w:val="24"/>
          <w:szCs w:val="24"/>
        </w:rPr>
        <w:t xml:space="preserve"> Adicionalmente, a correção </w:t>
      </w:r>
      <w:r w:rsidR="00CD052D" w:rsidRPr="00317AEE">
        <w:rPr>
          <w:rFonts w:ascii="Times New Roman" w:hAnsi="Times New Roman" w:cs="Times New Roman"/>
          <w:sz w:val="24"/>
          <w:szCs w:val="24"/>
        </w:rPr>
        <w:t>da TFG</w:t>
      </w:r>
      <w:r w:rsidR="003426B4">
        <w:rPr>
          <w:rFonts w:ascii="Times New Roman" w:hAnsi="Times New Roman" w:cs="Times New Roman"/>
          <w:sz w:val="24"/>
          <w:szCs w:val="24"/>
        </w:rPr>
        <w:t xml:space="preserve"> estimada pelas equações,</w:t>
      </w:r>
      <w:r w:rsidR="00CD052D" w:rsidRPr="00317AEE">
        <w:rPr>
          <w:rFonts w:ascii="Times New Roman" w:hAnsi="Times New Roman" w:cs="Times New Roman"/>
          <w:sz w:val="24"/>
          <w:szCs w:val="24"/>
        </w:rPr>
        <w:t xml:space="preserve"> para indivíduos de cor </w:t>
      </w:r>
      <w:r w:rsidR="003426B4">
        <w:rPr>
          <w:rFonts w:ascii="Times New Roman" w:hAnsi="Times New Roman" w:cs="Times New Roman"/>
          <w:sz w:val="24"/>
          <w:szCs w:val="24"/>
        </w:rPr>
        <w:t>negra</w:t>
      </w:r>
      <w:r w:rsidR="00136EE1" w:rsidRPr="00317AEE">
        <w:rPr>
          <w:rFonts w:ascii="Times New Roman" w:hAnsi="Times New Roman" w:cs="Times New Roman"/>
          <w:sz w:val="24"/>
          <w:szCs w:val="24"/>
        </w:rPr>
        <w:t xml:space="preserve"> </w:t>
      </w:r>
      <w:r w:rsidR="003426B4">
        <w:rPr>
          <w:rFonts w:ascii="Times New Roman" w:hAnsi="Times New Roman" w:cs="Times New Roman"/>
          <w:sz w:val="24"/>
          <w:szCs w:val="24"/>
        </w:rPr>
        <w:t>em populações miscigenadas</w:t>
      </w:r>
      <w:r w:rsidR="00B14330">
        <w:rPr>
          <w:rFonts w:ascii="Times New Roman" w:hAnsi="Times New Roman" w:cs="Times New Roman"/>
          <w:sz w:val="24"/>
          <w:szCs w:val="24"/>
        </w:rPr>
        <w:t xml:space="preserve"> </w:t>
      </w:r>
      <w:r w:rsidR="00136EE1" w:rsidRPr="00317AEE">
        <w:rPr>
          <w:rFonts w:ascii="Times New Roman" w:hAnsi="Times New Roman" w:cs="Times New Roman"/>
          <w:sz w:val="24"/>
          <w:szCs w:val="24"/>
        </w:rPr>
        <w:t>também tem sido questionada</w:t>
      </w:r>
      <w:bookmarkStart w:id="115" w:name="ZOTERO_BREF_SMpWt8uajo0d"/>
      <w:r w:rsidR="001E09E4">
        <w:rPr>
          <w:rFonts w:ascii="Times New Roman" w:hAnsi="Times New Roman" w:cs="Times New Roman"/>
          <w:sz w:val="24"/>
          <w:szCs w:val="24"/>
        </w:rPr>
        <w:t xml:space="preserve"> </w:t>
      </w:r>
      <w:r w:rsidR="006510DC" w:rsidRPr="006510DC">
        <w:rPr>
          <w:rFonts w:ascii="Times New Roman" w:hAnsi="Times New Roman" w:cs="Times New Roman"/>
          <w:sz w:val="24"/>
        </w:rPr>
        <w:t>(MALTA et al., 2019)</w:t>
      </w:r>
      <w:bookmarkEnd w:id="115"/>
      <w:r w:rsidR="00994E52">
        <w:rPr>
          <w:rFonts w:ascii="Times New Roman" w:hAnsi="Times New Roman" w:cs="Times New Roman"/>
          <w:sz w:val="24"/>
        </w:rPr>
        <w:t>.</w:t>
      </w:r>
      <w:r w:rsidR="00F93FF7">
        <w:rPr>
          <w:rFonts w:ascii="Times New Roman" w:hAnsi="Times New Roman" w:cs="Times New Roman"/>
          <w:sz w:val="24"/>
          <w:szCs w:val="24"/>
        </w:rPr>
        <w:t xml:space="preserve"> Também </w:t>
      </w:r>
      <w:r w:rsidR="00CD052D" w:rsidRPr="00317AEE">
        <w:rPr>
          <w:rFonts w:ascii="Times New Roman" w:hAnsi="Times New Roman" w:cs="Times New Roman"/>
          <w:sz w:val="24"/>
          <w:szCs w:val="24"/>
        </w:rPr>
        <w:t xml:space="preserve"> </w:t>
      </w:r>
      <w:r w:rsidR="00136EE1" w:rsidRPr="00317AEE">
        <w:rPr>
          <w:rFonts w:ascii="Times New Roman" w:hAnsi="Times New Roman" w:cs="Times New Roman"/>
          <w:sz w:val="24"/>
          <w:szCs w:val="24"/>
        </w:rPr>
        <w:t>não h</w:t>
      </w:r>
      <w:r w:rsidR="00CD052D" w:rsidRPr="00317AEE">
        <w:rPr>
          <w:rFonts w:ascii="Times New Roman" w:hAnsi="Times New Roman" w:cs="Times New Roman"/>
          <w:sz w:val="24"/>
          <w:szCs w:val="24"/>
        </w:rPr>
        <w:t>á</w:t>
      </w:r>
      <w:r w:rsidR="00136EE1" w:rsidRPr="00317AEE">
        <w:rPr>
          <w:rFonts w:ascii="Times New Roman" w:hAnsi="Times New Roman" w:cs="Times New Roman"/>
          <w:sz w:val="24"/>
          <w:szCs w:val="24"/>
        </w:rPr>
        <w:t xml:space="preserve"> decisão </w:t>
      </w:r>
      <w:r w:rsidR="00CD052D" w:rsidRPr="00317AEE">
        <w:rPr>
          <w:rFonts w:ascii="Times New Roman" w:hAnsi="Times New Roman" w:cs="Times New Roman"/>
          <w:sz w:val="24"/>
          <w:szCs w:val="24"/>
        </w:rPr>
        <w:t>sobre o uso de correção em</w:t>
      </w:r>
      <w:r w:rsidR="00136EE1" w:rsidRPr="00317AEE">
        <w:rPr>
          <w:rFonts w:ascii="Times New Roman" w:hAnsi="Times New Roman" w:cs="Times New Roman"/>
          <w:sz w:val="24"/>
          <w:szCs w:val="24"/>
        </w:rPr>
        <w:t xml:space="preserve"> indivíduos 'pardos', </w:t>
      </w:r>
      <w:r w:rsidR="00CD052D" w:rsidRPr="00317AEE">
        <w:rPr>
          <w:rFonts w:ascii="Times New Roman" w:hAnsi="Times New Roman" w:cs="Times New Roman"/>
          <w:sz w:val="24"/>
          <w:szCs w:val="24"/>
        </w:rPr>
        <w:t>os quais representam hoje a maior parcela d</w:t>
      </w:r>
      <w:r w:rsidR="00F93FF7">
        <w:rPr>
          <w:rFonts w:ascii="Times New Roman" w:hAnsi="Times New Roman" w:cs="Times New Roman"/>
          <w:sz w:val="24"/>
          <w:szCs w:val="24"/>
        </w:rPr>
        <w:t>a população brasileira</w:t>
      </w:r>
      <w:r w:rsidR="00136EE1" w:rsidRPr="00317AEE">
        <w:rPr>
          <w:rFonts w:ascii="Times New Roman" w:hAnsi="Times New Roman" w:cs="Times New Roman"/>
          <w:sz w:val="24"/>
          <w:szCs w:val="24"/>
        </w:rPr>
        <w:t xml:space="preserve">. </w:t>
      </w:r>
    </w:p>
    <w:p w14:paraId="03A206CA" w14:textId="1AA4A100" w:rsidR="005A448F" w:rsidRPr="00317AEE" w:rsidRDefault="00B14330" w:rsidP="00E0239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Desta forma</w:t>
      </w:r>
      <w:r w:rsidR="00136EE1" w:rsidRPr="00317AEE">
        <w:rPr>
          <w:rFonts w:ascii="Times New Roman" w:hAnsi="Times New Roman" w:cs="Times New Roman"/>
          <w:sz w:val="24"/>
          <w:szCs w:val="24"/>
        </w:rPr>
        <w:t>, este</w:t>
      </w:r>
      <w:r w:rsidR="00E6155C" w:rsidRPr="00317AEE">
        <w:rPr>
          <w:rFonts w:ascii="Times New Roman" w:hAnsi="Times New Roman" w:cs="Times New Roman"/>
          <w:sz w:val="24"/>
          <w:szCs w:val="24"/>
        </w:rPr>
        <w:t xml:space="preserve"> estudo</w:t>
      </w:r>
      <w:r w:rsidR="00136EE1" w:rsidRPr="00317AEE">
        <w:rPr>
          <w:rFonts w:ascii="Times New Roman" w:hAnsi="Times New Roman" w:cs="Times New Roman"/>
          <w:sz w:val="24"/>
          <w:szCs w:val="24"/>
        </w:rPr>
        <w:t xml:space="preserve"> visou</w:t>
      </w:r>
      <w:r w:rsidR="00E6155C" w:rsidRPr="00317AEE">
        <w:rPr>
          <w:rFonts w:ascii="Times New Roman" w:hAnsi="Times New Roman" w:cs="Times New Roman"/>
          <w:sz w:val="24"/>
          <w:szCs w:val="24"/>
        </w:rPr>
        <w:t xml:space="preserve"> valida</w:t>
      </w:r>
      <w:r w:rsidR="001F0134" w:rsidRPr="00317AEE">
        <w:rPr>
          <w:rFonts w:ascii="Times New Roman" w:hAnsi="Times New Roman" w:cs="Times New Roman"/>
          <w:sz w:val="24"/>
          <w:szCs w:val="24"/>
        </w:rPr>
        <w:t>r e comparar o desempenho</w:t>
      </w:r>
      <w:r w:rsidR="00E6155C" w:rsidRPr="00317AEE">
        <w:rPr>
          <w:rFonts w:ascii="Times New Roman" w:hAnsi="Times New Roman" w:cs="Times New Roman"/>
          <w:sz w:val="24"/>
          <w:szCs w:val="24"/>
        </w:rPr>
        <w:t xml:space="preserve"> das equações MDRD-4 e CKD-EPI</w:t>
      </w:r>
      <w:r>
        <w:rPr>
          <w:rFonts w:ascii="Times New Roman" w:hAnsi="Times New Roman" w:cs="Times New Roman"/>
          <w:sz w:val="24"/>
          <w:szCs w:val="24"/>
        </w:rPr>
        <w:t>,</w:t>
      </w:r>
      <w:r w:rsidR="00E6155C" w:rsidRPr="00317AEE">
        <w:rPr>
          <w:rFonts w:ascii="Times New Roman" w:hAnsi="Times New Roman" w:cs="Times New Roman"/>
          <w:sz w:val="24"/>
          <w:szCs w:val="24"/>
        </w:rPr>
        <w:t xml:space="preserve"> </w:t>
      </w:r>
      <w:r w:rsidR="001F0134" w:rsidRPr="00317AEE">
        <w:rPr>
          <w:rFonts w:ascii="Times New Roman" w:hAnsi="Times New Roman" w:cs="Times New Roman"/>
          <w:sz w:val="24"/>
          <w:szCs w:val="24"/>
        </w:rPr>
        <w:t>em amostra aparentemente saudável de adultos da população brasileira</w:t>
      </w:r>
      <w:r w:rsidR="00E90B45">
        <w:rPr>
          <w:rFonts w:ascii="Times New Roman" w:hAnsi="Times New Roman" w:cs="Times New Roman"/>
          <w:sz w:val="24"/>
          <w:szCs w:val="24"/>
        </w:rPr>
        <w:t>, testando inclusive, o fator de ajuste relativo à cor da pele</w:t>
      </w:r>
      <w:r w:rsidR="001F0134" w:rsidRPr="00317AEE">
        <w:rPr>
          <w:rFonts w:ascii="Times New Roman" w:hAnsi="Times New Roman" w:cs="Times New Roman"/>
          <w:sz w:val="24"/>
          <w:szCs w:val="24"/>
        </w:rPr>
        <w:t>.</w:t>
      </w:r>
    </w:p>
    <w:p w14:paraId="79EB16AC" w14:textId="77777777" w:rsidR="00036660" w:rsidRPr="00317AEE" w:rsidRDefault="00036660" w:rsidP="00036660">
      <w:pPr>
        <w:spacing w:after="0" w:line="276" w:lineRule="auto"/>
        <w:jc w:val="both"/>
        <w:rPr>
          <w:rFonts w:ascii="Times New Roman" w:hAnsi="Times New Roman" w:cs="Times New Roman"/>
          <w:sz w:val="24"/>
          <w:szCs w:val="24"/>
        </w:rPr>
      </w:pPr>
      <w:r w:rsidRPr="00317AEE">
        <w:rPr>
          <w:rFonts w:ascii="Times New Roman" w:hAnsi="Times New Roman" w:cs="Times New Roman"/>
          <w:sz w:val="24"/>
          <w:szCs w:val="24"/>
        </w:rPr>
        <w:tab/>
      </w:r>
    </w:p>
    <w:p w14:paraId="4AD1B387" w14:textId="77777777" w:rsidR="009D5746" w:rsidRPr="00317AEE" w:rsidRDefault="003A6498" w:rsidP="003A6498">
      <w:pPr>
        <w:jc w:val="both"/>
        <w:rPr>
          <w:rFonts w:ascii="Times New Roman" w:hAnsi="Times New Roman" w:cs="Times New Roman"/>
          <w:b/>
          <w:bCs/>
          <w:sz w:val="24"/>
          <w:szCs w:val="24"/>
        </w:rPr>
      </w:pPr>
      <w:r w:rsidRPr="00317AEE">
        <w:rPr>
          <w:rFonts w:ascii="Times New Roman" w:hAnsi="Times New Roman" w:cs="Times New Roman"/>
          <w:b/>
          <w:bCs/>
          <w:sz w:val="24"/>
          <w:szCs w:val="24"/>
        </w:rPr>
        <w:t>METODOLOGIA</w:t>
      </w:r>
    </w:p>
    <w:p w14:paraId="69E1235F" w14:textId="77777777" w:rsidR="007931C8" w:rsidRPr="00317AEE" w:rsidRDefault="007931C8" w:rsidP="003A6498">
      <w:pPr>
        <w:jc w:val="both"/>
        <w:rPr>
          <w:rFonts w:ascii="Times New Roman" w:hAnsi="Times New Roman" w:cs="Times New Roman"/>
          <w:b/>
          <w:bCs/>
          <w:sz w:val="24"/>
          <w:szCs w:val="24"/>
        </w:rPr>
      </w:pPr>
      <w:r w:rsidRPr="00317AEE">
        <w:rPr>
          <w:rFonts w:ascii="Times New Roman" w:hAnsi="Times New Roman" w:cs="Times New Roman"/>
          <w:b/>
          <w:bCs/>
          <w:sz w:val="24"/>
          <w:szCs w:val="24"/>
        </w:rPr>
        <w:t>Recrutamento e orientação de participantes</w:t>
      </w:r>
    </w:p>
    <w:p w14:paraId="7C1E6BAE" w14:textId="0484C498" w:rsidR="00B14330" w:rsidRDefault="00D93372"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 xml:space="preserve">Foram recrutados </w:t>
      </w:r>
      <w:r w:rsidR="00994E52">
        <w:rPr>
          <w:rFonts w:ascii="Times New Roman" w:hAnsi="Times New Roman" w:cs="Times New Roman"/>
          <w:sz w:val="24"/>
          <w:szCs w:val="24"/>
        </w:rPr>
        <w:t>trezentos e noventa e seis</w:t>
      </w:r>
      <w:r w:rsidR="00CC5041" w:rsidRPr="00317AEE">
        <w:rPr>
          <w:rFonts w:ascii="Times New Roman" w:hAnsi="Times New Roman" w:cs="Times New Roman"/>
          <w:sz w:val="24"/>
          <w:szCs w:val="24"/>
        </w:rPr>
        <w:t xml:space="preserve"> </w:t>
      </w:r>
      <w:r w:rsidR="003A6498" w:rsidRPr="00317AEE">
        <w:rPr>
          <w:rFonts w:ascii="Times New Roman" w:hAnsi="Times New Roman" w:cs="Times New Roman"/>
          <w:sz w:val="24"/>
          <w:szCs w:val="24"/>
        </w:rPr>
        <w:t xml:space="preserve">residentes </w:t>
      </w:r>
      <w:r w:rsidR="0034394B">
        <w:rPr>
          <w:rFonts w:ascii="Times New Roman" w:hAnsi="Times New Roman" w:cs="Times New Roman"/>
          <w:sz w:val="24"/>
          <w:szCs w:val="24"/>
        </w:rPr>
        <w:t>de</w:t>
      </w:r>
      <w:r w:rsidR="003A6498" w:rsidRPr="00317AEE">
        <w:rPr>
          <w:rFonts w:ascii="Times New Roman" w:hAnsi="Times New Roman" w:cs="Times New Roman"/>
          <w:sz w:val="24"/>
          <w:szCs w:val="24"/>
        </w:rPr>
        <w:t xml:space="preserve"> </w:t>
      </w:r>
      <w:proofErr w:type="spellStart"/>
      <w:r w:rsidR="003A6498" w:rsidRPr="00317AEE">
        <w:rPr>
          <w:rFonts w:ascii="Times New Roman" w:hAnsi="Times New Roman" w:cs="Times New Roman"/>
          <w:sz w:val="24"/>
          <w:szCs w:val="24"/>
        </w:rPr>
        <w:t>Vitória</w:t>
      </w:r>
      <w:r w:rsidRPr="00317AEE">
        <w:rPr>
          <w:rFonts w:ascii="Times New Roman" w:hAnsi="Times New Roman" w:cs="Times New Roman"/>
          <w:sz w:val="24"/>
          <w:szCs w:val="24"/>
        </w:rPr>
        <w:t>-</w:t>
      </w:r>
      <w:r w:rsidR="003A6498" w:rsidRPr="00317AEE">
        <w:rPr>
          <w:rFonts w:ascii="Times New Roman" w:hAnsi="Times New Roman" w:cs="Times New Roman"/>
          <w:sz w:val="24"/>
          <w:szCs w:val="24"/>
        </w:rPr>
        <w:t>ES</w:t>
      </w:r>
      <w:proofErr w:type="spellEnd"/>
      <w:r w:rsidR="003A6498" w:rsidRPr="00317AEE">
        <w:rPr>
          <w:rFonts w:ascii="Times New Roman" w:hAnsi="Times New Roman" w:cs="Times New Roman"/>
          <w:sz w:val="24"/>
          <w:szCs w:val="24"/>
        </w:rPr>
        <w:t xml:space="preserve"> </w:t>
      </w:r>
      <w:r w:rsidR="004016D4" w:rsidRPr="00317AEE">
        <w:rPr>
          <w:rFonts w:ascii="Times New Roman" w:hAnsi="Times New Roman" w:cs="Times New Roman"/>
          <w:sz w:val="24"/>
          <w:szCs w:val="24"/>
        </w:rPr>
        <w:t>a partir de uma</w:t>
      </w:r>
      <w:r w:rsidR="003A6498" w:rsidRPr="00317AEE">
        <w:rPr>
          <w:rFonts w:ascii="Times New Roman" w:hAnsi="Times New Roman" w:cs="Times New Roman"/>
          <w:sz w:val="24"/>
          <w:szCs w:val="24"/>
        </w:rPr>
        <w:t xml:space="preserve"> amostra de domicílios </w:t>
      </w:r>
      <w:r w:rsidR="00CC5041" w:rsidRPr="00317AEE">
        <w:rPr>
          <w:rFonts w:ascii="Times New Roman" w:hAnsi="Times New Roman" w:cs="Times New Roman"/>
          <w:sz w:val="24"/>
          <w:szCs w:val="24"/>
        </w:rPr>
        <w:t>de</w:t>
      </w:r>
      <w:r w:rsidR="003A6498" w:rsidRPr="00317AEE">
        <w:rPr>
          <w:rFonts w:ascii="Times New Roman" w:hAnsi="Times New Roman" w:cs="Times New Roman"/>
          <w:sz w:val="24"/>
          <w:szCs w:val="24"/>
        </w:rPr>
        <w:t xml:space="preserve"> </w:t>
      </w:r>
      <w:r w:rsidR="00994E52">
        <w:rPr>
          <w:rFonts w:ascii="Times New Roman" w:hAnsi="Times New Roman" w:cs="Times New Roman"/>
          <w:sz w:val="24"/>
          <w:szCs w:val="24"/>
        </w:rPr>
        <w:t>vinte</w:t>
      </w:r>
      <w:r w:rsidR="00994E52" w:rsidRPr="00317AEE">
        <w:rPr>
          <w:rFonts w:ascii="Times New Roman" w:hAnsi="Times New Roman" w:cs="Times New Roman"/>
          <w:sz w:val="24"/>
          <w:szCs w:val="24"/>
        </w:rPr>
        <w:t xml:space="preserve"> </w:t>
      </w:r>
      <w:r w:rsidR="003A6498" w:rsidRPr="00317AEE">
        <w:rPr>
          <w:rFonts w:ascii="Times New Roman" w:hAnsi="Times New Roman" w:cs="Times New Roman"/>
          <w:sz w:val="24"/>
          <w:szCs w:val="24"/>
        </w:rPr>
        <w:t>setores censitários da cidade</w:t>
      </w:r>
      <w:r w:rsidR="00CC5041" w:rsidRPr="00317AEE">
        <w:rPr>
          <w:rFonts w:ascii="Times New Roman" w:hAnsi="Times New Roman" w:cs="Times New Roman"/>
          <w:sz w:val="24"/>
          <w:szCs w:val="24"/>
        </w:rPr>
        <w:t xml:space="preserve"> escolhidos aleatoriamente (</w:t>
      </w:r>
      <w:r w:rsidR="00994E52">
        <w:rPr>
          <w:rFonts w:ascii="Times New Roman" w:hAnsi="Times New Roman" w:cs="Times New Roman"/>
          <w:sz w:val="24"/>
          <w:szCs w:val="24"/>
        </w:rPr>
        <w:t>vinte</w:t>
      </w:r>
      <w:r w:rsidR="00994E52" w:rsidRPr="00317AEE">
        <w:rPr>
          <w:rFonts w:ascii="Times New Roman" w:hAnsi="Times New Roman" w:cs="Times New Roman"/>
          <w:sz w:val="24"/>
          <w:szCs w:val="24"/>
        </w:rPr>
        <w:t xml:space="preserve"> </w:t>
      </w:r>
      <w:r w:rsidR="00CC5041" w:rsidRPr="00317AEE">
        <w:rPr>
          <w:rFonts w:ascii="Times New Roman" w:hAnsi="Times New Roman" w:cs="Times New Roman"/>
          <w:sz w:val="24"/>
          <w:szCs w:val="24"/>
        </w:rPr>
        <w:t>domicílios por setor)</w:t>
      </w:r>
      <w:r w:rsidR="003A6498" w:rsidRPr="00317AEE">
        <w:rPr>
          <w:rFonts w:ascii="Times New Roman" w:hAnsi="Times New Roman" w:cs="Times New Roman"/>
          <w:sz w:val="24"/>
          <w:szCs w:val="24"/>
        </w:rPr>
        <w:t xml:space="preserve">. </w:t>
      </w:r>
      <w:r w:rsidR="004016D4" w:rsidRPr="00317AEE">
        <w:rPr>
          <w:rFonts w:ascii="Times New Roman" w:hAnsi="Times New Roman" w:cs="Times New Roman"/>
          <w:sz w:val="24"/>
          <w:szCs w:val="24"/>
        </w:rPr>
        <w:t xml:space="preserve">Para cada domicílio, um voluntário com idade entre </w:t>
      </w:r>
      <w:r w:rsidR="00994E52">
        <w:rPr>
          <w:rFonts w:ascii="Times New Roman" w:hAnsi="Times New Roman" w:cs="Times New Roman"/>
          <w:sz w:val="24"/>
          <w:szCs w:val="24"/>
        </w:rPr>
        <w:t>vinte</w:t>
      </w:r>
      <w:r w:rsidR="004016D4" w:rsidRPr="00317AEE">
        <w:rPr>
          <w:rFonts w:ascii="Times New Roman" w:hAnsi="Times New Roman" w:cs="Times New Roman"/>
          <w:sz w:val="24"/>
          <w:szCs w:val="24"/>
        </w:rPr>
        <w:t xml:space="preserve"> e </w:t>
      </w:r>
      <w:r w:rsidR="00994E52">
        <w:rPr>
          <w:rFonts w:ascii="Times New Roman" w:hAnsi="Times New Roman" w:cs="Times New Roman"/>
          <w:sz w:val="24"/>
          <w:szCs w:val="24"/>
        </w:rPr>
        <w:t xml:space="preserve">sessenta e nove </w:t>
      </w:r>
      <w:r w:rsidR="004016D4" w:rsidRPr="00317AEE">
        <w:rPr>
          <w:rFonts w:ascii="Times New Roman" w:hAnsi="Times New Roman" w:cs="Times New Roman"/>
          <w:sz w:val="24"/>
          <w:szCs w:val="24"/>
        </w:rPr>
        <w:t xml:space="preserve"> anos foi incluído, respeitando uma proporção de 50% de participantes por sexo e de 20% por década de idade. Doenças agudas, gravidez</w:t>
      </w:r>
      <w:r w:rsidR="002E595E" w:rsidRPr="00317AEE">
        <w:rPr>
          <w:rFonts w:ascii="Times New Roman" w:hAnsi="Times New Roman" w:cs="Times New Roman"/>
          <w:sz w:val="24"/>
          <w:szCs w:val="24"/>
        </w:rPr>
        <w:t>, lactação</w:t>
      </w:r>
      <w:r w:rsidR="004016D4" w:rsidRPr="00317AEE">
        <w:rPr>
          <w:rFonts w:ascii="Times New Roman" w:hAnsi="Times New Roman" w:cs="Times New Roman"/>
          <w:sz w:val="24"/>
          <w:szCs w:val="24"/>
        </w:rPr>
        <w:t>, baixa mobilidade</w:t>
      </w:r>
      <w:r w:rsidR="00C463A8">
        <w:rPr>
          <w:rFonts w:ascii="Times New Roman" w:hAnsi="Times New Roman" w:cs="Times New Roman"/>
          <w:sz w:val="24"/>
          <w:szCs w:val="24"/>
        </w:rPr>
        <w:t xml:space="preserve"> e</w:t>
      </w:r>
      <w:r w:rsidR="004016D4" w:rsidRPr="00317AEE">
        <w:rPr>
          <w:rFonts w:ascii="Times New Roman" w:hAnsi="Times New Roman" w:cs="Times New Roman"/>
          <w:sz w:val="24"/>
          <w:szCs w:val="24"/>
        </w:rPr>
        <w:t xml:space="preserve"> dificuldade de comunicação</w:t>
      </w:r>
      <w:r w:rsidR="002E595E" w:rsidRPr="00317AEE">
        <w:rPr>
          <w:rFonts w:ascii="Times New Roman" w:hAnsi="Times New Roman" w:cs="Times New Roman"/>
          <w:sz w:val="24"/>
          <w:szCs w:val="24"/>
        </w:rPr>
        <w:t xml:space="preserve"> foram critérios </w:t>
      </w:r>
      <w:r w:rsidR="00CC5041" w:rsidRPr="00317AEE">
        <w:rPr>
          <w:rFonts w:ascii="Times New Roman" w:hAnsi="Times New Roman" w:cs="Times New Roman"/>
          <w:sz w:val="24"/>
          <w:szCs w:val="24"/>
        </w:rPr>
        <w:t>de exclusão.</w:t>
      </w:r>
      <w:r w:rsidR="003A6498" w:rsidRPr="00317AEE">
        <w:rPr>
          <w:rFonts w:ascii="Times New Roman" w:hAnsi="Times New Roman" w:cs="Times New Roman"/>
          <w:sz w:val="24"/>
          <w:szCs w:val="24"/>
        </w:rPr>
        <w:t xml:space="preserve"> O projeto foi aprovado pelo Comitê de Ética em Pesquisa </w:t>
      </w:r>
      <w:r w:rsidR="00C463A8">
        <w:rPr>
          <w:rFonts w:ascii="Times New Roman" w:hAnsi="Times New Roman" w:cs="Times New Roman"/>
          <w:sz w:val="24"/>
          <w:szCs w:val="24"/>
        </w:rPr>
        <w:t>do</w:t>
      </w:r>
      <w:r w:rsidR="003A6498" w:rsidRPr="00317AEE">
        <w:rPr>
          <w:rFonts w:ascii="Times New Roman" w:hAnsi="Times New Roman" w:cs="Times New Roman"/>
          <w:sz w:val="24"/>
          <w:szCs w:val="24"/>
        </w:rPr>
        <w:t xml:space="preserve"> Centro de Ciências da Saúde da U</w:t>
      </w:r>
      <w:r w:rsidR="00CC5041" w:rsidRPr="00317AEE">
        <w:rPr>
          <w:rFonts w:ascii="Times New Roman" w:hAnsi="Times New Roman" w:cs="Times New Roman"/>
          <w:sz w:val="24"/>
          <w:szCs w:val="24"/>
        </w:rPr>
        <w:t>FES</w:t>
      </w:r>
      <w:r w:rsidR="003A6498" w:rsidRPr="00317AEE">
        <w:rPr>
          <w:rFonts w:ascii="Times New Roman" w:hAnsi="Times New Roman" w:cs="Times New Roman"/>
          <w:sz w:val="24"/>
          <w:szCs w:val="24"/>
        </w:rPr>
        <w:t xml:space="preserve"> </w:t>
      </w:r>
      <w:r w:rsidR="00CC5041" w:rsidRPr="00317AEE">
        <w:rPr>
          <w:rFonts w:ascii="Times New Roman" w:hAnsi="Times New Roman" w:cs="Times New Roman"/>
          <w:sz w:val="24"/>
          <w:szCs w:val="24"/>
        </w:rPr>
        <w:t>(</w:t>
      </w:r>
      <w:r w:rsidR="003A6498" w:rsidRPr="00317AEE">
        <w:rPr>
          <w:rFonts w:ascii="Times New Roman" w:hAnsi="Times New Roman" w:cs="Times New Roman"/>
          <w:sz w:val="24"/>
          <w:szCs w:val="24"/>
        </w:rPr>
        <w:t xml:space="preserve">Protocolo 201.110) e todos os participantes assinaram o Termo de Consentimento </w:t>
      </w:r>
      <w:r w:rsidR="00C463A8">
        <w:rPr>
          <w:rFonts w:ascii="Times New Roman" w:hAnsi="Times New Roman" w:cs="Times New Roman"/>
          <w:sz w:val="24"/>
          <w:szCs w:val="24"/>
        </w:rPr>
        <w:t>Livre e Esclarecido</w:t>
      </w:r>
      <w:r w:rsidR="0034394B">
        <w:rPr>
          <w:rFonts w:ascii="Times New Roman" w:hAnsi="Times New Roman" w:cs="Times New Roman"/>
          <w:sz w:val="24"/>
          <w:szCs w:val="24"/>
        </w:rPr>
        <w:t xml:space="preserve"> na visita domiciliar</w:t>
      </w:r>
      <w:r w:rsidR="003A6498" w:rsidRPr="00317AEE">
        <w:rPr>
          <w:rFonts w:ascii="Times New Roman" w:hAnsi="Times New Roman" w:cs="Times New Roman"/>
          <w:sz w:val="24"/>
          <w:szCs w:val="24"/>
        </w:rPr>
        <w:t xml:space="preserve">. </w:t>
      </w:r>
    </w:p>
    <w:p w14:paraId="00723BBF" w14:textId="23C1876D" w:rsidR="00B14330" w:rsidRDefault="003A6498"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 xml:space="preserve">Assistentes de pesquisa coletaram dados sociodemográficos no domicílio (sexo, </w:t>
      </w:r>
      <w:r w:rsidR="00584D5E" w:rsidRPr="00317AEE">
        <w:rPr>
          <w:rFonts w:ascii="Times New Roman" w:hAnsi="Times New Roman" w:cs="Times New Roman"/>
          <w:sz w:val="24"/>
          <w:szCs w:val="24"/>
        </w:rPr>
        <w:t>cor</w:t>
      </w:r>
      <w:r w:rsidRPr="00317AEE">
        <w:rPr>
          <w:rFonts w:ascii="Times New Roman" w:hAnsi="Times New Roman" w:cs="Times New Roman"/>
          <w:sz w:val="24"/>
          <w:szCs w:val="24"/>
        </w:rPr>
        <w:t xml:space="preserve"> </w:t>
      </w:r>
      <w:r w:rsidR="00CD052D" w:rsidRPr="00317AEE">
        <w:rPr>
          <w:rFonts w:ascii="Times New Roman" w:hAnsi="Times New Roman" w:cs="Times New Roman"/>
          <w:sz w:val="24"/>
          <w:szCs w:val="24"/>
        </w:rPr>
        <w:t>da pele</w:t>
      </w:r>
      <w:r w:rsidR="002E595E" w:rsidRPr="00317AEE">
        <w:rPr>
          <w:rFonts w:ascii="Times New Roman" w:hAnsi="Times New Roman" w:cs="Times New Roman"/>
          <w:sz w:val="24"/>
          <w:szCs w:val="24"/>
        </w:rPr>
        <w:t xml:space="preserve"> auto</w:t>
      </w:r>
      <w:r w:rsidR="00A23AD7">
        <w:rPr>
          <w:rFonts w:ascii="Times New Roman" w:hAnsi="Times New Roman" w:cs="Times New Roman"/>
          <w:sz w:val="24"/>
          <w:szCs w:val="24"/>
        </w:rPr>
        <w:t>r</w:t>
      </w:r>
      <w:r w:rsidR="002E595E" w:rsidRPr="00317AEE">
        <w:rPr>
          <w:rFonts w:ascii="Times New Roman" w:hAnsi="Times New Roman" w:cs="Times New Roman"/>
          <w:sz w:val="24"/>
          <w:szCs w:val="24"/>
        </w:rPr>
        <w:t>referida</w:t>
      </w:r>
      <w:r w:rsidRPr="00317AEE">
        <w:rPr>
          <w:rFonts w:ascii="Times New Roman" w:hAnsi="Times New Roman" w:cs="Times New Roman"/>
          <w:sz w:val="24"/>
          <w:szCs w:val="24"/>
        </w:rPr>
        <w:t xml:space="preserve">, renda mensal e escolaridade), prática de atividade física, uso de medicamentos e hábitos de vida (tabagismo) e </w:t>
      </w:r>
      <w:r w:rsidR="00CC5041" w:rsidRPr="00317AEE">
        <w:rPr>
          <w:rFonts w:ascii="Times New Roman" w:hAnsi="Times New Roman" w:cs="Times New Roman"/>
          <w:sz w:val="24"/>
          <w:szCs w:val="24"/>
        </w:rPr>
        <w:t>agendaram</w:t>
      </w:r>
      <w:r w:rsidR="002E595E" w:rsidRPr="00317AEE">
        <w:rPr>
          <w:rFonts w:ascii="Times New Roman" w:hAnsi="Times New Roman" w:cs="Times New Roman"/>
          <w:sz w:val="24"/>
          <w:szCs w:val="24"/>
        </w:rPr>
        <w:t xml:space="preserve"> </w:t>
      </w:r>
      <w:r w:rsidR="0034394B">
        <w:rPr>
          <w:rFonts w:ascii="Times New Roman" w:hAnsi="Times New Roman" w:cs="Times New Roman"/>
          <w:sz w:val="24"/>
          <w:szCs w:val="24"/>
        </w:rPr>
        <w:t>o</w:t>
      </w:r>
      <w:r w:rsidR="002E595E" w:rsidRPr="00317AEE">
        <w:rPr>
          <w:rFonts w:ascii="Times New Roman" w:hAnsi="Times New Roman" w:cs="Times New Roman"/>
          <w:sz w:val="24"/>
          <w:szCs w:val="24"/>
        </w:rPr>
        <w:t xml:space="preserve"> </w:t>
      </w:r>
      <w:r w:rsidRPr="00317AEE">
        <w:rPr>
          <w:rFonts w:ascii="Times New Roman" w:hAnsi="Times New Roman" w:cs="Times New Roman"/>
          <w:sz w:val="24"/>
          <w:szCs w:val="24"/>
        </w:rPr>
        <w:t>dia para coleta de urina</w:t>
      </w:r>
      <w:r w:rsidR="00CC5041" w:rsidRPr="00317AEE">
        <w:rPr>
          <w:rFonts w:ascii="Times New Roman" w:hAnsi="Times New Roman" w:cs="Times New Roman"/>
          <w:sz w:val="24"/>
          <w:szCs w:val="24"/>
        </w:rPr>
        <w:t xml:space="preserve"> de </w:t>
      </w:r>
      <w:r w:rsidR="00994E52">
        <w:rPr>
          <w:rFonts w:ascii="Times New Roman" w:hAnsi="Times New Roman" w:cs="Times New Roman"/>
          <w:sz w:val="24"/>
          <w:szCs w:val="24"/>
        </w:rPr>
        <w:t>vinte e quatro</w:t>
      </w:r>
      <w:r w:rsidR="00CC5041" w:rsidRPr="00317AEE">
        <w:rPr>
          <w:rFonts w:ascii="Times New Roman" w:hAnsi="Times New Roman" w:cs="Times New Roman"/>
          <w:sz w:val="24"/>
          <w:szCs w:val="24"/>
        </w:rPr>
        <w:t xml:space="preserve"> h</w:t>
      </w:r>
      <w:r w:rsidR="00E90B45">
        <w:rPr>
          <w:rFonts w:ascii="Times New Roman" w:hAnsi="Times New Roman" w:cs="Times New Roman"/>
          <w:sz w:val="24"/>
          <w:szCs w:val="24"/>
        </w:rPr>
        <w:t>oras</w:t>
      </w:r>
      <w:r w:rsidR="0034394B">
        <w:rPr>
          <w:rFonts w:ascii="Times New Roman" w:hAnsi="Times New Roman" w:cs="Times New Roman"/>
          <w:sz w:val="24"/>
          <w:szCs w:val="24"/>
        </w:rPr>
        <w:t>. Neste mesmo dia</w:t>
      </w:r>
      <w:r w:rsidR="00C463A8">
        <w:rPr>
          <w:rFonts w:ascii="Times New Roman" w:hAnsi="Times New Roman" w:cs="Times New Roman"/>
          <w:sz w:val="24"/>
          <w:szCs w:val="24"/>
        </w:rPr>
        <w:t>,</w:t>
      </w:r>
      <w:r w:rsidR="0034394B">
        <w:rPr>
          <w:rFonts w:ascii="Times New Roman" w:hAnsi="Times New Roman" w:cs="Times New Roman"/>
          <w:sz w:val="24"/>
          <w:szCs w:val="24"/>
        </w:rPr>
        <w:t xml:space="preserve"> </w:t>
      </w:r>
      <w:r w:rsidR="00B14330">
        <w:rPr>
          <w:rFonts w:ascii="Times New Roman" w:hAnsi="Times New Roman" w:cs="Times New Roman"/>
          <w:sz w:val="24"/>
          <w:szCs w:val="24"/>
        </w:rPr>
        <w:t xml:space="preserve">foram </w:t>
      </w:r>
      <w:r w:rsidR="0034394B">
        <w:rPr>
          <w:rFonts w:ascii="Times New Roman" w:hAnsi="Times New Roman" w:cs="Times New Roman"/>
          <w:sz w:val="24"/>
          <w:szCs w:val="24"/>
        </w:rPr>
        <w:t>agendados os</w:t>
      </w:r>
      <w:r w:rsidR="00CC5041" w:rsidRPr="00317AEE">
        <w:rPr>
          <w:rFonts w:ascii="Times New Roman" w:hAnsi="Times New Roman" w:cs="Times New Roman"/>
          <w:sz w:val="24"/>
          <w:szCs w:val="24"/>
        </w:rPr>
        <w:t xml:space="preserve"> exames clínicos e laboratoriais no Hospital Universitário 'Cassiano Antonio Moraes'</w:t>
      </w:r>
      <w:r w:rsidR="00A67B51" w:rsidRPr="00317AEE">
        <w:rPr>
          <w:rFonts w:ascii="Times New Roman" w:hAnsi="Times New Roman" w:cs="Times New Roman"/>
          <w:sz w:val="24"/>
          <w:szCs w:val="24"/>
        </w:rPr>
        <w:t xml:space="preserve"> (HUCAM)</w:t>
      </w:r>
      <w:r w:rsidR="0034394B">
        <w:rPr>
          <w:rFonts w:ascii="Times New Roman" w:hAnsi="Times New Roman" w:cs="Times New Roman"/>
          <w:sz w:val="24"/>
          <w:szCs w:val="24"/>
        </w:rPr>
        <w:t xml:space="preserve"> da UFES</w:t>
      </w:r>
      <w:r w:rsidR="00CC5041" w:rsidRPr="00317AEE">
        <w:rPr>
          <w:rFonts w:ascii="Times New Roman" w:hAnsi="Times New Roman" w:cs="Times New Roman"/>
          <w:sz w:val="24"/>
          <w:szCs w:val="24"/>
        </w:rPr>
        <w:t>.</w:t>
      </w:r>
      <w:r w:rsidRPr="00317AEE">
        <w:rPr>
          <w:rFonts w:ascii="Times New Roman" w:hAnsi="Times New Roman" w:cs="Times New Roman"/>
          <w:sz w:val="24"/>
          <w:szCs w:val="24"/>
        </w:rPr>
        <w:t xml:space="preserve"> </w:t>
      </w:r>
    </w:p>
    <w:p w14:paraId="7D16F1D6" w14:textId="752D596B" w:rsidR="003A6498" w:rsidRPr="00317AEE" w:rsidRDefault="003A6498"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 xml:space="preserve">Os participantes foram </w:t>
      </w:r>
      <w:r w:rsidR="00CC5041" w:rsidRPr="00317AEE">
        <w:rPr>
          <w:rFonts w:ascii="Times New Roman" w:hAnsi="Times New Roman" w:cs="Times New Roman"/>
          <w:sz w:val="24"/>
          <w:szCs w:val="24"/>
        </w:rPr>
        <w:t>instruídos</w:t>
      </w:r>
      <w:r w:rsidRPr="00317AEE">
        <w:rPr>
          <w:rFonts w:ascii="Times New Roman" w:hAnsi="Times New Roman" w:cs="Times New Roman"/>
          <w:sz w:val="24"/>
          <w:szCs w:val="24"/>
        </w:rPr>
        <w:t xml:space="preserve"> a não interromper o uso de medicamentos e manter seus hábitos alimentares </w:t>
      </w:r>
      <w:r w:rsidR="00CC5041" w:rsidRPr="00317AEE">
        <w:rPr>
          <w:rFonts w:ascii="Times New Roman" w:hAnsi="Times New Roman" w:cs="Times New Roman"/>
          <w:sz w:val="24"/>
          <w:szCs w:val="24"/>
        </w:rPr>
        <w:t>de costume</w:t>
      </w:r>
      <w:r w:rsidRPr="00317AEE">
        <w:rPr>
          <w:rFonts w:ascii="Times New Roman" w:hAnsi="Times New Roman" w:cs="Times New Roman"/>
          <w:sz w:val="24"/>
          <w:szCs w:val="24"/>
        </w:rPr>
        <w:t xml:space="preserve">. No dia anterior </w:t>
      </w:r>
      <w:r w:rsidR="00CC5041" w:rsidRPr="00317AEE">
        <w:rPr>
          <w:rFonts w:ascii="Times New Roman" w:hAnsi="Times New Roman" w:cs="Times New Roman"/>
          <w:sz w:val="24"/>
          <w:szCs w:val="24"/>
        </w:rPr>
        <w:t>à realização dos exames, deveriam manter jejum a partir d</w:t>
      </w:r>
      <w:r w:rsidR="004120C5">
        <w:rPr>
          <w:rFonts w:ascii="Times New Roman" w:hAnsi="Times New Roman" w:cs="Times New Roman"/>
          <w:sz w:val="24"/>
          <w:szCs w:val="24"/>
        </w:rPr>
        <w:t>as</w:t>
      </w:r>
      <w:r w:rsidR="00CC5041" w:rsidRPr="00317AEE">
        <w:rPr>
          <w:rFonts w:ascii="Times New Roman" w:hAnsi="Times New Roman" w:cs="Times New Roman"/>
          <w:sz w:val="24"/>
          <w:szCs w:val="24"/>
        </w:rPr>
        <w:t xml:space="preserve"> </w:t>
      </w:r>
      <w:r w:rsidR="004120C5">
        <w:rPr>
          <w:rFonts w:ascii="Times New Roman" w:hAnsi="Times New Roman" w:cs="Times New Roman"/>
          <w:sz w:val="24"/>
          <w:szCs w:val="24"/>
        </w:rPr>
        <w:t>vinte horas</w:t>
      </w:r>
      <w:r w:rsidRPr="00317AEE">
        <w:rPr>
          <w:rFonts w:ascii="Times New Roman" w:hAnsi="Times New Roman" w:cs="Times New Roman"/>
          <w:sz w:val="24"/>
          <w:szCs w:val="24"/>
        </w:rPr>
        <w:t xml:space="preserve">, não consumir álcool e não realizar atividades físicas vigorosas. </w:t>
      </w:r>
    </w:p>
    <w:p w14:paraId="7448A862" w14:textId="77777777" w:rsidR="009D5746" w:rsidRPr="00317AEE" w:rsidRDefault="007931C8" w:rsidP="007931C8">
      <w:pPr>
        <w:jc w:val="both"/>
        <w:rPr>
          <w:rFonts w:ascii="Times New Roman" w:hAnsi="Times New Roman" w:cs="Times New Roman"/>
          <w:b/>
          <w:bCs/>
          <w:sz w:val="24"/>
          <w:szCs w:val="24"/>
        </w:rPr>
      </w:pPr>
      <w:r w:rsidRPr="00317AEE">
        <w:rPr>
          <w:rFonts w:ascii="Times New Roman" w:hAnsi="Times New Roman" w:cs="Times New Roman"/>
          <w:b/>
          <w:bCs/>
          <w:sz w:val="24"/>
          <w:szCs w:val="24"/>
        </w:rPr>
        <w:t>Exames Clínicos e Laboratoriais</w:t>
      </w:r>
    </w:p>
    <w:p w14:paraId="2270AB5E" w14:textId="77777777" w:rsidR="007931C8" w:rsidRPr="00317AEE" w:rsidRDefault="007931C8" w:rsidP="007931C8">
      <w:pPr>
        <w:shd w:val="clear" w:color="auto" w:fill="FFFFFF"/>
        <w:spacing w:after="0" w:line="240" w:lineRule="auto"/>
        <w:textAlignment w:val="top"/>
        <w:rPr>
          <w:rFonts w:ascii="Times New Roman" w:eastAsia="Times New Roman" w:hAnsi="Times New Roman" w:cs="Times New Roman"/>
          <w:color w:val="777777"/>
          <w:sz w:val="18"/>
          <w:szCs w:val="18"/>
          <w:lang w:eastAsia="pt-BR"/>
        </w:rPr>
      </w:pPr>
    </w:p>
    <w:p w14:paraId="576B010D" w14:textId="0B37D2A1" w:rsidR="007931C8" w:rsidRPr="00317AEE" w:rsidRDefault="00CC5041"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N</w:t>
      </w:r>
      <w:r w:rsidR="00896E15" w:rsidRPr="00317AEE">
        <w:rPr>
          <w:rFonts w:ascii="Times New Roman" w:hAnsi="Times New Roman" w:cs="Times New Roman"/>
          <w:sz w:val="24"/>
          <w:szCs w:val="24"/>
        </w:rPr>
        <w:t xml:space="preserve">o dia agendado para os exames, </w:t>
      </w:r>
      <w:r w:rsidR="00BF39C0" w:rsidRPr="00317AEE">
        <w:rPr>
          <w:rFonts w:ascii="Times New Roman" w:hAnsi="Times New Roman" w:cs="Times New Roman"/>
          <w:sz w:val="24"/>
          <w:szCs w:val="24"/>
        </w:rPr>
        <w:t>cada</w:t>
      </w:r>
      <w:r w:rsidR="00896E15" w:rsidRPr="00317AEE">
        <w:rPr>
          <w:rFonts w:ascii="Times New Roman" w:hAnsi="Times New Roman" w:cs="Times New Roman"/>
          <w:sz w:val="24"/>
          <w:szCs w:val="24"/>
        </w:rPr>
        <w:t xml:space="preserve"> participante esvazi</w:t>
      </w:r>
      <w:r w:rsidR="00DB1D01">
        <w:rPr>
          <w:rFonts w:ascii="Times New Roman" w:hAnsi="Times New Roman" w:cs="Times New Roman"/>
          <w:sz w:val="24"/>
          <w:szCs w:val="24"/>
        </w:rPr>
        <w:t>ou</w:t>
      </w:r>
      <w:r w:rsidR="00896E15" w:rsidRPr="00317AEE">
        <w:rPr>
          <w:rFonts w:ascii="Times New Roman" w:hAnsi="Times New Roman" w:cs="Times New Roman"/>
          <w:sz w:val="24"/>
          <w:szCs w:val="24"/>
        </w:rPr>
        <w:t xml:space="preserve"> a bexiga ao acordar e anot</w:t>
      </w:r>
      <w:r w:rsidR="00DB1D01">
        <w:rPr>
          <w:rFonts w:ascii="Times New Roman" w:hAnsi="Times New Roman" w:cs="Times New Roman"/>
          <w:sz w:val="24"/>
          <w:szCs w:val="24"/>
        </w:rPr>
        <w:t>ou</w:t>
      </w:r>
      <w:r w:rsidR="00896E15" w:rsidRPr="00317AEE">
        <w:rPr>
          <w:rFonts w:ascii="Times New Roman" w:hAnsi="Times New Roman" w:cs="Times New Roman"/>
          <w:sz w:val="24"/>
          <w:szCs w:val="24"/>
        </w:rPr>
        <w:t xml:space="preserve"> em formulário próprio a hora exata do procedimento, marca</w:t>
      </w:r>
      <w:r w:rsidR="003A4521" w:rsidRPr="00317AEE">
        <w:rPr>
          <w:rFonts w:ascii="Times New Roman" w:hAnsi="Times New Roman" w:cs="Times New Roman"/>
          <w:sz w:val="24"/>
          <w:szCs w:val="24"/>
        </w:rPr>
        <w:t>ndo</w:t>
      </w:r>
      <w:r w:rsidR="00896E15" w:rsidRPr="00317AEE">
        <w:rPr>
          <w:rFonts w:ascii="Times New Roman" w:hAnsi="Times New Roman" w:cs="Times New Roman"/>
          <w:sz w:val="24"/>
          <w:szCs w:val="24"/>
        </w:rPr>
        <w:t xml:space="preserve"> o </w:t>
      </w:r>
      <w:r w:rsidR="00A23542" w:rsidRPr="00317AEE">
        <w:rPr>
          <w:rFonts w:ascii="Times New Roman" w:hAnsi="Times New Roman" w:cs="Times New Roman"/>
          <w:sz w:val="24"/>
          <w:szCs w:val="24"/>
        </w:rPr>
        <w:t>in</w:t>
      </w:r>
      <w:r w:rsidR="00A23542">
        <w:rPr>
          <w:rFonts w:ascii="Times New Roman" w:hAnsi="Times New Roman" w:cs="Times New Roman"/>
          <w:sz w:val="24"/>
          <w:szCs w:val="24"/>
        </w:rPr>
        <w:t>í</w:t>
      </w:r>
      <w:r w:rsidR="00A23542" w:rsidRPr="00317AEE">
        <w:rPr>
          <w:rFonts w:ascii="Times New Roman" w:hAnsi="Times New Roman" w:cs="Times New Roman"/>
          <w:sz w:val="24"/>
          <w:szCs w:val="24"/>
        </w:rPr>
        <w:t>cio</w:t>
      </w:r>
      <w:r w:rsidR="00896E15" w:rsidRPr="00317AEE">
        <w:rPr>
          <w:rFonts w:ascii="Times New Roman" w:hAnsi="Times New Roman" w:cs="Times New Roman"/>
          <w:sz w:val="24"/>
          <w:szCs w:val="24"/>
        </w:rPr>
        <w:t xml:space="preserve"> da coleta de 24</w:t>
      </w:r>
      <w:r w:rsidR="00E90B45">
        <w:rPr>
          <w:rFonts w:ascii="Times New Roman" w:hAnsi="Times New Roman" w:cs="Times New Roman"/>
          <w:sz w:val="24"/>
          <w:szCs w:val="24"/>
        </w:rPr>
        <w:t xml:space="preserve"> </w:t>
      </w:r>
      <w:r w:rsidR="00896E15" w:rsidRPr="00317AEE">
        <w:rPr>
          <w:rFonts w:ascii="Times New Roman" w:hAnsi="Times New Roman" w:cs="Times New Roman"/>
          <w:sz w:val="24"/>
          <w:szCs w:val="24"/>
        </w:rPr>
        <w:t>h</w:t>
      </w:r>
      <w:r w:rsidR="00E90B45">
        <w:rPr>
          <w:rFonts w:ascii="Times New Roman" w:hAnsi="Times New Roman" w:cs="Times New Roman"/>
          <w:sz w:val="24"/>
          <w:szCs w:val="24"/>
        </w:rPr>
        <w:t>oras</w:t>
      </w:r>
      <w:r w:rsidR="00DB1D01">
        <w:rPr>
          <w:rFonts w:ascii="Times New Roman" w:hAnsi="Times New Roman" w:cs="Times New Roman"/>
          <w:sz w:val="24"/>
          <w:szCs w:val="24"/>
        </w:rPr>
        <w:t xml:space="preserve"> e e</w:t>
      </w:r>
      <w:r w:rsidR="00896E15" w:rsidRPr="00317AEE">
        <w:rPr>
          <w:rFonts w:ascii="Times New Roman" w:hAnsi="Times New Roman" w:cs="Times New Roman"/>
          <w:sz w:val="24"/>
          <w:szCs w:val="24"/>
        </w:rPr>
        <w:t xml:space="preserve">m seguida, </w:t>
      </w:r>
      <w:r w:rsidR="00DB1D01">
        <w:rPr>
          <w:rFonts w:ascii="Times New Roman" w:hAnsi="Times New Roman" w:cs="Times New Roman"/>
          <w:sz w:val="24"/>
          <w:szCs w:val="24"/>
        </w:rPr>
        <w:t>se dirigiu ao HUCAM</w:t>
      </w:r>
      <w:r w:rsidR="00896E15" w:rsidRPr="00317AEE">
        <w:rPr>
          <w:rFonts w:ascii="Times New Roman" w:hAnsi="Times New Roman" w:cs="Times New Roman"/>
          <w:sz w:val="24"/>
          <w:szCs w:val="24"/>
        </w:rPr>
        <w:t xml:space="preserve">. </w:t>
      </w:r>
      <w:r w:rsidR="008470BA">
        <w:rPr>
          <w:rFonts w:ascii="Times New Roman" w:hAnsi="Times New Roman" w:cs="Times New Roman"/>
          <w:sz w:val="24"/>
          <w:szCs w:val="24"/>
        </w:rPr>
        <w:t>No local de coleta, após conferência do horário</w:t>
      </w:r>
      <w:r w:rsidRPr="00317AEE">
        <w:rPr>
          <w:rFonts w:ascii="Times New Roman" w:hAnsi="Times New Roman" w:cs="Times New Roman"/>
          <w:sz w:val="24"/>
          <w:szCs w:val="24"/>
        </w:rPr>
        <w:t xml:space="preserve"> do esvaziamento vesical</w:t>
      </w:r>
      <w:r w:rsidR="008470BA">
        <w:rPr>
          <w:rFonts w:ascii="Times New Roman" w:hAnsi="Times New Roman" w:cs="Times New Roman"/>
          <w:sz w:val="24"/>
          <w:szCs w:val="24"/>
        </w:rPr>
        <w:t>,</w:t>
      </w:r>
      <w:r w:rsidRPr="00317AEE">
        <w:rPr>
          <w:rFonts w:ascii="Times New Roman" w:hAnsi="Times New Roman" w:cs="Times New Roman"/>
          <w:sz w:val="24"/>
          <w:szCs w:val="24"/>
        </w:rPr>
        <w:t xml:space="preserve"> </w:t>
      </w:r>
      <w:r w:rsidR="008470BA">
        <w:rPr>
          <w:rFonts w:ascii="Times New Roman" w:hAnsi="Times New Roman" w:cs="Times New Roman"/>
          <w:sz w:val="24"/>
          <w:szCs w:val="24"/>
        </w:rPr>
        <w:t>foi</w:t>
      </w:r>
      <w:r w:rsidR="008470BA" w:rsidRPr="00317AEE">
        <w:rPr>
          <w:rFonts w:ascii="Times New Roman" w:hAnsi="Times New Roman" w:cs="Times New Roman"/>
          <w:sz w:val="24"/>
          <w:szCs w:val="24"/>
        </w:rPr>
        <w:t xml:space="preserve"> </w:t>
      </w:r>
      <w:r w:rsidRPr="00317AEE">
        <w:rPr>
          <w:rFonts w:ascii="Times New Roman" w:hAnsi="Times New Roman" w:cs="Times New Roman"/>
          <w:sz w:val="24"/>
          <w:szCs w:val="24"/>
        </w:rPr>
        <w:t xml:space="preserve">feita a coleta de sangue em jejum. </w:t>
      </w:r>
      <w:r w:rsidR="0034394B">
        <w:rPr>
          <w:rFonts w:ascii="Times New Roman" w:hAnsi="Times New Roman" w:cs="Times New Roman"/>
          <w:sz w:val="24"/>
          <w:szCs w:val="24"/>
        </w:rPr>
        <w:t xml:space="preserve">A </w:t>
      </w:r>
      <w:r w:rsidR="00A23AD7">
        <w:rPr>
          <w:rFonts w:ascii="Times New Roman" w:hAnsi="Times New Roman" w:cs="Times New Roman"/>
          <w:sz w:val="24"/>
          <w:szCs w:val="24"/>
        </w:rPr>
        <w:t>primeira</w:t>
      </w:r>
      <w:r w:rsidR="0034394B">
        <w:rPr>
          <w:rFonts w:ascii="Times New Roman" w:hAnsi="Times New Roman" w:cs="Times New Roman"/>
          <w:sz w:val="24"/>
          <w:szCs w:val="24"/>
        </w:rPr>
        <w:t xml:space="preserve"> coleta da</w:t>
      </w:r>
      <w:r w:rsidR="00BF39C0" w:rsidRPr="00317AEE">
        <w:rPr>
          <w:rFonts w:ascii="Times New Roman" w:hAnsi="Times New Roman" w:cs="Times New Roman"/>
          <w:sz w:val="24"/>
          <w:szCs w:val="24"/>
        </w:rPr>
        <w:t xml:space="preserve"> </w:t>
      </w:r>
      <w:r w:rsidRPr="00317AEE">
        <w:rPr>
          <w:rFonts w:ascii="Times New Roman" w:hAnsi="Times New Roman" w:cs="Times New Roman"/>
          <w:sz w:val="24"/>
          <w:szCs w:val="24"/>
        </w:rPr>
        <w:t>urina de 24</w:t>
      </w:r>
      <w:r w:rsidR="00E90B45">
        <w:rPr>
          <w:rFonts w:ascii="Times New Roman" w:hAnsi="Times New Roman" w:cs="Times New Roman"/>
          <w:sz w:val="24"/>
          <w:szCs w:val="24"/>
        </w:rPr>
        <w:t xml:space="preserve"> </w:t>
      </w:r>
      <w:r w:rsidRPr="00317AEE">
        <w:rPr>
          <w:rFonts w:ascii="Times New Roman" w:hAnsi="Times New Roman" w:cs="Times New Roman"/>
          <w:sz w:val="24"/>
          <w:szCs w:val="24"/>
        </w:rPr>
        <w:t>h</w:t>
      </w:r>
      <w:r w:rsidR="00E90B45">
        <w:rPr>
          <w:rFonts w:ascii="Times New Roman" w:hAnsi="Times New Roman" w:cs="Times New Roman"/>
          <w:sz w:val="24"/>
          <w:szCs w:val="24"/>
        </w:rPr>
        <w:t>oras</w:t>
      </w:r>
      <w:r w:rsidRPr="00317AEE">
        <w:rPr>
          <w:rFonts w:ascii="Times New Roman" w:hAnsi="Times New Roman" w:cs="Times New Roman"/>
          <w:sz w:val="24"/>
          <w:szCs w:val="24"/>
        </w:rPr>
        <w:t xml:space="preserve"> </w:t>
      </w:r>
      <w:r w:rsidR="008470BA">
        <w:rPr>
          <w:rFonts w:ascii="Times New Roman" w:hAnsi="Times New Roman" w:cs="Times New Roman"/>
          <w:sz w:val="24"/>
          <w:szCs w:val="24"/>
        </w:rPr>
        <w:t>foi</w:t>
      </w:r>
      <w:r w:rsidRPr="00317AEE">
        <w:rPr>
          <w:rFonts w:ascii="Times New Roman" w:hAnsi="Times New Roman" w:cs="Times New Roman"/>
          <w:sz w:val="24"/>
          <w:szCs w:val="24"/>
        </w:rPr>
        <w:t xml:space="preserve"> </w:t>
      </w:r>
      <w:r w:rsidR="008470BA">
        <w:rPr>
          <w:rFonts w:ascii="Times New Roman" w:hAnsi="Times New Roman" w:cs="Times New Roman"/>
          <w:sz w:val="24"/>
          <w:szCs w:val="24"/>
        </w:rPr>
        <w:t>realizada</w:t>
      </w:r>
      <w:r w:rsidRPr="00317AEE">
        <w:rPr>
          <w:rFonts w:ascii="Times New Roman" w:hAnsi="Times New Roman" w:cs="Times New Roman"/>
          <w:sz w:val="24"/>
          <w:szCs w:val="24"/>
        </w:rPr>
        <w:t xml:space="preserve"> no próprio local dos exames</w:t>
      </w:r>
      <w:r w:rsidR="007931C8" w:rsidRPr="00317AEE">
        <w:rPr>
          <w:rFonts w:ascii="Times New Roman" w:hAnsi="Times New Roman" w:cs="Times New Roman"/>
          <w:sz w:val="24"/>
          <w:szCs w:val="24"/>
        </w:rPr>
        <w:t xml:space="preserve">. Em seguida, foram </w:t>
      </w:r>
      <w:r w:rsidRPr="00317AEE">
        <w:rPr>
          <w:rFonts w:ascii="Times New Roman" w:hAnsi="Times New Roman" w:cs="Times New Roman"/>
          <w:sz w:val="24"/>
          <w:szCs w:val="24"/>
        </w:rPr>
        <w:t>obtidas</w:t>
      </w:r>
      <w:r w:rsidR="007931C8" w:rsidRPr="00317AEE">
        <w:rPr>
          <w:rFonts w:ascii="Times New Roman" w:hAnsi="Times New Roman" w:cs="Times New Roman"/>
          <w:sz w:val="24"/>
          <w:szCs w:val="24"/>
        </w:rPr>
        <w:t xml:space="preserve"> medidas antropométricas (peso e altura) e  pressão arterial (método oscilométrico, Onrom765CP, Japão).</w:t>
      </w:r>
      <w:r w:rsidR="00896E15" w:rsidRPr="00317AEE">
        <w:rPr>
          <w:rFonts w:ascii="Times New Roman" w:hAnsi="Times New Roman" w:cs="Times New Roman"/>
          <w:sz w:val="24"/>
          <w:szCs w:val="24"/>
        </w:rPr>
        <w:t xml:space="preserve"> Após os exames</w:t>
      </w:r>
      <w:r w:rsidR="00BF39C0" w:rsidRPr="00317AEE">
        <w:rPr>
          <w:rFonts w:ascii="Times New Roman" w:hAnsi="Times New Roman" w:cs="Times New Roman"/>
          <w:sz w:val="24"/>
          <w:szCs w:val="24"/>
        </w:rPr>
        <w:t>,</w:t>
      </w:r>
      <w:r w:rsidR="00896E15" w:rsidRPr="00317AEE">
        <w:rPr>
          <w:rFonts w:ascii="Times New Roman" w:hAnsi="Times New Roman" w:cs="Times New Roman"/>
          <w:sz w:val="24"/>
          <w:szCs w:val="24"/>
        </w:rPr>
        <w:t xml:space="preserve"> os participantes </w:t>
      </w:r>
      <w:r w:rsidR="00BF39C0" w:rsidRPr="00317AEE">
        <w:rPr>
          <w:rFonts w:ascii="Times New Roman" w:hAnsi="Times New Roman" w:cs="Times New Roman"/>
          <w:sz w:val="24"/>
          <w:szCs w:val="24"/>
        </w:rPr>
        <w:t>retornaram para</w:t>
      </w:r>
      <w:r w:rsidR="0034394B">
        <w:rPr>
          <w:rFonts w:ascii="Times New Roman" w:hAnsi="Times New Roman" w:cs="Times New Roman"/>
          <w:sz w:val="24"/>
          <w:szCs w:val="24"/>
        </w:rPr>
        <w:t xml:space="preserve"> o domicílio ou </w:t>
      </w:r>
      <w:r w:rsidR="0034394B">
        <w:rPr>
          <w:rFonts w:ascii="Times New Roman" w:hAnsi="Times New Roman" w:cs="Times New Roman"/>
          <w:sz w:val="24"/>
          <w:szCs w:val="24"/>
        </w:rPr>
        <w:lastRenderedPageBreak/>
        <w:t>local de trabalho</w:t>
      </w:r>
      <w:r w:rsidR="008470BA">
        <w:rPr>
          <w:rFonts w:ascii="Times New Roman" w:hAnsi="Times New Roman" w:cs="Times New Roman"/>
          <w:sz w:val="24"/>
          <w:szCs w:val="24"/>
        </w:rPr>
        <w:t>,</w:t>
      </w:r>
      <w:r w:rsidR="0034394B">
        <w:rPr>
          <w:rFonts w:ascii="Times New Roman" w:hAnsi="Times New Roman" w:cs="Times New Roman"/>
          <w:sz w:val="24"/>
          <w:szCs w:val="24"/>
        </w:rPr>
        <w:t xml:space="preserve"> armazenando a urina em frasco próprio</w:t>
      </w:r>
      <w:r w:rsidR="00814AC1">
        <w:rPr>
          <w:rFonts w:ascii="Times New Roman" w:hAnsi="Times New Roman" w:cs="Times New Roman"/>
          <w:sz w:val="24"/>
          <w:szCs w:val="24"/>
        </w:rPr>
        <w:t xml:space="preserve"> e foram instruídas a conservá-lo</w:t>
      </w:r>
      <w:r w:rsidR="0034394B">
        <w:rPr>
          <w:rFonts w:ascii="Times New Roman" w:hAnsi="Times New Roman" w:cs="Times New Roman"/>
          <w:sz w:val="24"/>
          <w:szCs w:val="24"/>
        </w:rPr>
        <w:t xml:space="preserve"> em geladeira</w:t>
      </w:r>
      <w:r w:rsidR="00896E15" w:rsidRPr="00317AEE">
        <w:rPr>
          <w:rFonts w:ascii="Times New Roman" w:hAnsi="Times New Roman" w:cs="Times New Roman"/>
          <w:sz w:val="24"/>
          <w:szCs w:val="24"/>
        </w:rPr>
        <w:t>.</w:t>
      </w:r>
      <w:r w:rsidR="00814AC1" w:rsidRPr="00814AC1">
        <w:rPr>
          <w:rFonts w:ascii="Times New Roman" w:hAnsi="Times New Roman" w:cs="Times New Roman"/>
          <w:sz w:val="24"/>
          <w:szCs w:val="24"/>
        </w:rPr>
        <w:t xml:space="preserve"> </w:t>
      </w:r>
      <w:r w:rsidR="00814AC1" w:rsidRPr="00317AEE">
        <w:rPr>
          <w:rFonts w:ascii="Times New Roman" w:hAnsi="Times New Roman" w:cs="Times New Roman"/>
          <w:sz w:val="24"/>
          <w:szCs w:val="24"/>
        </w:rPr>
        <w:t xml:space="preserve">Recomendações especiais foram dadas para evitar perdas. </w:t>
      </w:r>
      <w:r w:rsidR="00896E15" w:rsidRPr="00317AEE">
        <w:rPr>
          <w:rFonts w:ascii="Times New Roman" w:hAnsi="Times New Roman" w:cs="Times New Roman"/>
          <w:sz w:val="24"/>
          <w:szCs w:val="24"/>
        </w:rPr>
        <w:t xml:space="preserve"> A última coleta </w:t>
      </w:r>
      <w:r w:rsidR="008470BA">
        <w:rPr>
          <w:rFonts w:ascii="Times New Roman" w:hAnsi="Times New Roman" w:cs="Times New Roman"/>
          <w:sz w:val="24"/>
          <w:szCs w:val="24"/>
        </w:rPr>
        <w:t>foi</w:t>
      </w:r>
      <w:r w:rsidR="008470BA" w:rsidRPr="00317AEE">
        <w:rPr>
          <w:rFonts w:ascii="Times New Roman" w:hAnsi="Times New Roman" w:cs="Times New Roman"/>
          <w:sz w:val="24"/>
          <w:szCs w:val="24"/>
        </w:rPr>
        <w:t xml:space="preserve"> </w:t>
      </w:r>
      <w:r w:rsidR="00896E15" w:rsidRPr="00317AEE">
        <w:rPr>
          <w:rFonts w:ascii="Times New Roman" w:hAnsi="Times New Roman" w:cs="Times New Roman"/>
          <w:sz w:val="24"/>
          <w:szCs w:val="24"/>
        </w:rPr>
        <w:t xml:space="preserve">feita na manhã seguinte, </w:t>
      </w:r>
      <w:r w:rsidR="008470BA">
        <w:rPr>
          <w:rFonts w:ascii="Times New Roman" w:hAnsi="Times New Roman" w:cs="Times New Roman"/>
          <w:sz w:val="24"/>
          <w:szCs w:val="24"/>
        </w:rPr>
        <w:t>no domicílio do voluntário</w:t>
      </w:r>
      <w:r w:rsidR="00814AC1">
        <w:rPr>
          <w:rFonts w:ascii="Times New Roman" w:hAnsi="Times New Roman" w:cs="Times New Roman"/>
          <w:sz w:val="24"/>
          <w:szCs w:val="24"/>
        </w:rPr>
        <w:t xml:space="preserve"> e</w:t>
      </w:r>
      <w:r w:rsidR="00896E15" w:rsidRPr="00317AEE">
        <w:rPr>
          <w:rFonts w:ascii="Times New Roman" w:hAnsi="Times New Roman" w:cs="Times New Roman"/>
          <w:sz w:val="24"/>
          <w:szCs w:val="24"/>
        </w:rPr>
        <w:t xml:space="preserve"> no horário mais próximo </w:t>
      </w:r>
      <w:r w:rsidR="00937234">
        <w:rPr>
          <w:rFonts w:ascii="Times New Roman" w:hAnsi="Times New Roman" w:cs="Times New Roman"/>
          <w:sz w:val="24"/>
          <w:szCs w:val="24"/>
        </w:rPr>
        <w:t>às</w:t>
      </w:r>
      <w:r w:rsidR="00937234" w:rsidRPr="00317AEE">
        <w:rPr>
          <w:rFonts w:ascii="Times New Roman" w:hAnsi="Times New Roman" w:cs="Times New Roman"/>
          <w:sz w:val="24"/>
          <w:szCs w:val="24"/>
        </w:rPr>
        <w:t xml:space="preserve"> </w:t>
      </w:r>
      <w:r w:rsidR="00896E15" w:rsidRPr="00317AEE">
        <w:rPr>
          <w:rFonts w:ascii="Times New Roman" w:hAnsi="Times New Roman" w:cs="Times New Roman"/>
          <w:sz w:val="24"/>
          <w:szCs w:val="24"/>
        </w:rPr>
        <w:t>24</w:t>
      </w:r>
      <w:r w:rsidR="00937234">
        <w:rPr>
          <w:rFonts w:ascii="Times New Roman" w:hAnsi="Times New Roman" w:cs="Times New Roman"/>
          <w:sz w:val="24"/>
          <w:szCs w:val="24"/>
        </w:rPr>
        <w:t xml:space="preserve"> </w:t>
      </w:r>
      <w:r w:rsidR="00896E15" w:rsidRPr="00317AEE">
        <w:rPr>
          <w:rFonts w:ascii="Times New Roman" w:hAnsi="Times New Roman" w:cs="Times New Roman"/>
          <w:sz w:val="24"/>
          <w:szCs w:val="24"/>
        </w:rPr>
        <w:t>h</w:t>
      </w:r>
      <w:r w:rsidR="00937234">
        <w:rPr>
          <w:rFonts w:ascii="Times New Roman" w:hAnsi="Times New Roman" w:cs="Times New Roman"/>
          <w:sz w:val="24"/>
          <w:szCs w:val="24"/>
        </w:rPr>
        <w:t>oras</w:t>
      </w:r>
      <w:r w:rsidR="00896E15" w:rsidRPr="00317AEE">
        <w:rPr>
          <w:rFonts w:ascii="Times New Roman" w:hAnsi="Times New Roman" w:cs="Times New Roman"/>
          <w:sz w:val="24"/>
          <w:szCs w:val="24"/>
        </w:rPr>
        <w:t xml:space="preserve"> após </w:t>
      </w:r>
      <w:r w:rsidR="0034394B">
        <w:rPr>
          <w:rFonts w:ascii="Times New Roman" w:hAnsi="Times New Roman" w:cs="Times New Roman"/>
          <w:sz w:val="24"/>
          <w:szCs w:val="24"/>
        </w:rPr>
        <w:t>o esvaziamento vesical da véspera.</w:t>
      </w:r>
      <w:r w:rsidR="0079405B" w:rsidRPr="00317AEE">
        <w:rPr>
          <w:rFonts w:ascii="Times New Roman" w:hAnsi="Times New Roman" w:cs="Times New Roman"/>
          <w:sz w:val="24"/>
          <w:szCs w:val="24"/>
        </w:rPr>
        <w:t xml:space="preserve"> </w:t>
      </w:r>
      <w:r w:rsidR="0034394B">
        <w:rPr>
          <w:rFonts w:ascii="Times New Roman" w:hAnsi="Times New Roman" w:cs="Times New Roman"/>
          <w:sz w:val="24"/>
          <w:szCs w:val="24"/>
        </w:rPr>
        <w:t xml:space="preserve">A hora da última coleta no frasco </w:t>
      </w:r>
      <w:r w:rsidR="00814AC1">
        <w:rPr>
          <w:rFonts w:ascii="Times New Roman" w:hAnsi="Times New Roman" w:cs="Times New Roman"/>
          <w:sz w:val="24"/>
          <w:szCs w:val="24"/>
        </w:rPr>
        <w:t>foi</w:t>
      </w:r>
      <w:r w:rsidR="0034394B">
        <w:rPr>
          <w:rFonts w:ascii="Times New Roman" w:hAnsi="Times New Roman" w:cs="Times New Roman"/>
          <w:sz w:val="24"/>
          <w:szCs w:val="24"/>
        </w:rPr>
        <w:t xml:space="preserve"> anotada em formulário próprio e entregue junto com toda a urina produzida</w:t>
      </w:r>
      <w:r w:rsidR="00814AC1">
        <w:rPr>
          <w:rFonts w:ascii="Times New Roman" w:hAnsi="Times New Roman" w:cs="Times New Roman"/>
          <w:sz w:val="24"/>
          <w:szCs w:val="24"/>
        </w:rPr>
        <w:t xml:space="preserve"> para um auxiliar de coleta</w:t>
      </w:r>
      <w:r w:rsidR="0034394B">
        <w:rPr>
          <w:rFonts w:ascii="Times New Roman" w:hAnsi="Times New Roman" w:cs="Times New Roman"/>
          <w:sz w:val="24"/>
          <w:szCs w:val="24"/>
        </w:rPr>
        <w:t xml:space="preserve">. </w:t>
      </w:r>
      <w:r w:rsidR="007931C8" w:rsidRPr="00317AEE">
        <w:rPr>
          <w:rFonts w:ascii="Times New Roman" w:hAnsi="Times New Roman" w:cs="Times New Roman"/>
          <w:sz w:val="24"/>
          <w:szCs w:val="24"/>
        </w:rPr>
        <w:t xml:space="preserve">As </w:t>
      </w:r>
      <w:r w:rsidR="00B40E1A" w:rsidRPr="00317AEE">
        <w:rPr>
          <w:rFonts w:ascii="Times New Roman" w:hAnsi="Times New Roman" w:cs="Times New Roman"/>
          <w:sz w:val="24"/>
          <w:szCs w:val="24"/>
        </w:rPr>
        <w:t xml:space="preserve">dosagens </w:t>
      </w:r>
      <w:r w:rsidR="008470BA">
        <w:rPr>
          <w:rFonts w:ascii="Times New Roman" w:hAnsi="Times New Roman" w:cs="Times New Roman"/>
          <w:sz w:val="24"/>
          <w:szCs w:val="24"/>
        </w:rPr>
        <w:t xml:space="preserve">creatinina </w:t>
      </w:r>
      <w:r w:rsidR="00A70FE0" w:rsidRPr="00317AEE">
        <w:rPr>
          <w:rFonts w:ascii="Times New Roman" w:hAnsi="Times New Roman" w:cs="Times New Roman"/>
          <w:sz w:val="24"/>
          <w:szCs w:val="24"/>
        </w:rPr>
        <w:t>em</w:t>
      </w:r>
      <w:r w:rsidR="00B40E1A" w:rsidRPr="00317AEE">
        <w:rPr>
          <w:rFonts w:ascii="Times New Roman" w:hAnsi="Times New Roman" w:cs="Times New Roman"/>
          <w:sz w:val="24"/>
          <w:szCs w:val="24"/>
        </w:rPr>
        <w:t xml:space="preserve"> urina e sangue foram </w:t>
      </w:r>
      <w:r w:rsidR="00A70FE0" w:rsidRPr="00317AEE">
        <w:rPr>
          <w:rFonts w:ascii="Times New Roman" w:hAnsi="Times New Roman" w:cs="Times New Roman"/>
          <w:sz w:val="24"/>
          <w:szCs w:val="24"/>
        </w:rPr>
        <w:t xml:space="preserve">feitas </w:t>
      </w:r>
      <w:r w:rsidR="00B40E1A" w:rsidRPr="00317AEE">
        <w:rPr>
          <w:rFonts w:ascii="Times New Roman" w:hAnsi="Times New Roman" w:cs="Times New Roman"/>
          <w:sz w:val="24"/>
          <w:szCs w:val="24"/>
        </w:rPr>
        <w:t xml:space="preserve"> em laboratório central (Laboratório </w:t>
      </w:r>
      <w:proofErr w:type="spellStart"/>
      <w:r w:rsidR="00B40E1A" w:rsidRPr="00317AEE">
        <w:rPr>
          <w:rFonts w:ascii="Times New Roman" w:hAnsi="Times New Roman" w:cs="Times New Roman"/>
          <w:sz w:val="24"/>
          <w:szCs w:val="24"/>
        </w:rPr>
        <w:t>Tommasi</w:t>
      </w:r>
      <w:proofErr w:type="spellEnd"/>
      <w:r w:rsidR="00B40E1A" w:rsidRPr="00317AEE">
        <w:rPr>
          <w:rFonts w:ascii="Times New Roman" w:hAnsi="Times New Roman" w:cs="Times New Roman"/>
          <w:sz w:val="24"/>
          <w:szCs w:val="24"/>
        </w:rPr>
        <w:t xml:space="preserve">, Vitória, ES). </w:t>
      </w:r>
    </w:p>
    <w:p w14:paraId="3F1429A3" w14:textId="77777777" w:rsidR="007931C8" w:rsidRPr="00317AEE" w:rsidRDefault="00896E15" w:rsidP="00CC5041">
      <w:pPr>
        <w:jc w:val="both"/>
        <w:rPr>
          <w:rFonts w:ascii="Times New Roman" w:hAnsi="Times New Roman" w:cs="Times New Roman"/>
          <w:b/>
          <w:bCs/>
          <w:sz w:val="24"/>
          <w:szCs w:val="24"/>
        </w:rPr>
      </w:pPr>
      <w:r w:rsidRPr="00317AEE">
        <w:rPr>
          <w:rFonts w:ascii="Times New Roman" w:hAnsi="Times New Roman" w:cs="Times New Roman"/>
          <w:b/>
          <w:bCs/>
          <w:sz w:val="24"/>
          <w:szCs w:val="24"/>
        </w:rPr>
        <w:t xml:space="preserve">Validação da </w:t>
      </w:r>
      <w:r w:rsidR="007931C8" w:rsidRPr="00317AEE">
        <w:rPr>
          <w:rFonts w:ascii="Times New Roman" w:hAnsi="Times New Roman" w:cs="Times New Roman"/>
          <w:b/>
          <w:bCs/>
          <w:sz w:val="24"/>
          <w:szCs w:val="24"/>
        </w:rPr>
        <w:t>Coleta Urin</w:t>
      </w:r>
      <w:r w:rsidRPr="00317AEE">
        <w:rPr>
          <w:rFonts w:ascii="Times New Roman" w:hAnsi="Times New Roman" w:cs="Times New Roman"/>
          <w:b/>
          <w:bCs/>
          <w:sz w:val="24"/>
          <w:szCs w:val="24"/>
        </w:rPr>
        <w:t>ária</w:t>
      </w:r>
      <w:r w:rsidR="007931C8" w:rsidRPr="00317AEE">
        <w:rPr>
          <w:rFonts w:ascii="Times New Roman" w:hAnsi="Times New Roman" w:cs="Times New Roman"/>
          <w:b/>
          <w:bCs/>
          <w:sz w:val="24"/>
          <w:szCs w:val="24"/>
        </w:rPr>
        <w:t xml:space="preserve"> de 24 horas</w:t>
      </w:r>
    </w:p>
    <w:p w14:paraId="428E418A" w14:textId="24EFD9CE" w:rsidR="00E02394" w:rsidRDefault="002C0453" w:rsidP="00E0239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Conforme respostas fornecidas pelos voluntários a</w:t>
      </w:r>
      <w:r w:rsidR="0079405B" w:rsidRPr="00317AEE">
        <w:rPr>
          <w:rFonts w:ascii="Times New Roman" w:hAnsi="Times New Roman" w:cs="Times New Roman"/>
          <w:sz w:val="24"/>
          <w:szCs w:val="24"/>
        </w:rPr>
        <w:t xml:space="preserve"> perguntas específicas relativas a perdas</w:t>
      </w:r>
      <w:r w:rsidR="00814AC1">
        <w:rPr>
          <w:rFonts w:ascii="Times New Roman" w:hAnsi="Times New Roman" w:cs="Times New Roman"/>
          <w:sz w:val="24"/>
          <w:szCs w:val="24"/>
        </w:rPr>
        <w:t>,</w:t>
      </w:r>
      <w:r>
        <w:rPr>
          <w:rFonts w:ascii="Times New Roman" w:hAnsi="Times New Roman" w:cs="Times New Roman"/>
          <w:sz w:val="24"/>
          <w:szCs w:val="24"/>
        </w:rPr>
        <w:t xml:space="preserve"> </w:t>
      </w:r>
      <w:r w:rsidR="002C4F13" w:rsidRPr="00317AEE">
        <w:rPr>
          <w:rFonts w:ascii="Times New Roman" w:hAnsi="Times New Roman" w:cs="Times New Roman"/>
          <w:sz w:val="24"/>
          <w:szCs w:val="24"/>
        </w:rPr>
        <w:t xml:space="preserve"> </w:t>
      </w:r>
      <w:r>
        <w:rPr>
          <w:rFonts w:ascii="Times New Roman" w:hAnsi="Times New Roman" w:cs="Times New Roman"/>
          <w:sz w:val="24"/>
          <w:szCs w:val="24"/>
        </w:rPr>
        <w:t xml:space="preserve">foram </w:t>
      </w:r>
      <w:r w:rsidR="002C4F13" w:rsidRPr="00317AEE">
        <w:rPr>
          <w:rFonts w:ascii="Times New Roman" w:hAnsi="Times New Roman" w:cs="Times New Roman"/>
          <w:sz w:val="24"/>
          <w:szCs w:val="24"/>
        </w:rPr>
        <w:t xml:space="preserve">consideradas </w:t>
      </w:r>
      <w:r w:rsidR="007931C8" w:rsidRPr="00317AEE">
        <w:rPr>
          <w:rFonts w:ascii="Times New Roman" w:hAnsi="Times New Roman" w:cs="Times New Roman"/>
          <w:sz w:val="24"/>
          <w:szCs w:val="24"/>
        </w:rPr>
        <w:t xml:space="preserve">válidas </w:t>
      </w:r>
      <w:r w:rsidR="002C4F13" w:rsidRPr="00317AEE">
        <w:rPr>
          <w:rFonts w:ascii="Times New Roman" w:hAnsi="Times New Roman" w:cs="Times New Roman"/>
          <w:sz w:val="24"/>
          <w:szCs w:val="24"/>
        </w:rPr>
        <w:t xml:space="preserve">as </w:t>
      </w:r>
      <w:r w:rsidR="00937234">
        <w:rPr>
          <w:rFonts w:ascii="Times New Roman" w:hAnsi="Times New Roman" w:cs="Times New Roman"/>
          <w:sz w:val="24"/>
          <w:szCs w:val="24"/>
        </w:rPr>
        <w:t xml:space="preserve">coletas de </w:t>
      </w:r>
      <w:r w:rsidR="0079405B" w:rsidRPr="00317AEE">
        <w:rPr>
          <w:rFonts w:ascii="Times New Roman" w:hAnsi="Times New Roman" w:cs="Times New Roman"/>
          <w:sz w:val="24"/>
          <w:szCs w:val="24"/>
        </w:rPr>
        <w:t xml:space="preserve">urina </w:t>
      </w:r>
      <w:r w:rsidR="007931C8" w:rsidRPr="00317AEE">
        <w:rPr>
          <w:rFonts w:ascii="Times New Roman" w:hAnsi="Times New Roman" w:cs="Times New Roman"/>
          <w:sz w:val="24"/>
          <w:szCs w:val="24"/>
        </w:rPr>
        <w:t xml:space="preserve"> sem relato de perda</w:t>
      </w:r>
      <w:r w:rsidR="0079405B" w:rsidRPr="00317AEE">
        <w:rPr>
          <w:rFonts w:ascii="Times New Roman" w:hAnsi="Times New Roman" w:cs="Times New Roman"/>
          <w:sz w:val="24"/>
          <w:szCs w:val="24"/>
        </w:rPr>
        <w:t xml:space="preserve">,  com volume superior a 500 </w:t>
      </w:r>
      <w:proofErr w:type="spellStart"/>
      <w:r w:rsidR="0079405B" w:rsidRPr="00317AEE">
        <w:rPr>
          <w:rFonts w:ascii="Times New Roman" w:hAnsi="Times New Roman" w:cs="Times New Roman"/>
          <w:sz w:val="24"/>
          <w:szCs w:val="24"/>
        </w:rPr>
        <w:t>mL</w:t>
      </w:r>
      <w:proofErr w:type="spellEnd"/>
      <w:r w:rsidR="0079405B" w:rsidRPr="00317AEE">
        <w:rPr>
          <w:rFonts w:ascii="Times New Roman" w:hAnsi="Times New Roman" w:cs="Times New Roman"/>
          <w:sz w:val="24"/>
          <w:szCs w:val="24"/>
        </w:rPr>
        <w:t xml:space="preserve"> e</w:t>
      </w:r>
      <w:r w:rsidR="007931C8" w:rsidRPr="00317AEE">
        <w:rPr>
          <w:rFonts w:ascii="Times New Roman" w:hAnsi="Times New Roman" w:cs="Times New Roman"/>
          <w:sz w:val="24"/>
          <w:szCs w:val="24"/>
        </w:rPr>
        <w:t xml:space="preserve"> com tempo de coleta</w:t>
      </w:r>
      <w:r w:rsidR="002C4F13" w:rsidRPr="00317AEE">
        <w:rPr>
          <w:rFonts w:ascii="Times New Roman" w:hAnsi="Times New Roman" w:cs="Times New Roman"/>
          <w:sz w:val="24"/>
          <w:szCs w:val="24"/>
        </w:rPr>
        <w:t xml:space="preserve"> </w:t>
      </w:r>
      <w:r w:rsidR="007931C8" w:rsidRPr="00317AEE">
        <w:rPr>
          <w:rFonts w:ascii="Times New Roman" w:hAnsi="Times New Roman" w:cs="Times New Roman"/>
          <w:sz w:val="24"/>
          <w:szCs w:val="24"/>
        </w:rPr>
        <w:t>entre 23 e 25 horas</w:t>
      </w:r>
      <w:r w:rsidR="0079405B" w:rsidRPr="00317AEE">
        <w:rPr>
          <w:rFonts w:ascii="Times New Roman" w:hAnsi="Times New Roman" w:cs="Times New Roman"/>
          <w:sz w:val="24"/>
          <w:szCs w:val="24"/>
        </w:rPr>
        <w:t>.</w:t>
      </w:r>
      <w:r w:rsidR="007931C8" w:rsidRPr="00317AEE">
        <w:rPr>
          <w:rFonts w:ascii="Times New Roman" w:hAnsi="Times New Roman" w:cs="Times New Roman"/>
          <w:sz w:val="24"/>
          <w:szCs w:val="24"/>
        </w:rPr>
        <w:t xml:space="preserve"> O volume </w:t>
      </w:r>
      <w:r w:rsidR="0079405B" w:rsidRPr="00317AEE">
        <w:rPr>
          <w:rFonts w:ascii="Times New Roman" w:hAnsi="Times New Roman" w:cs="Times New Roman"/>
          <w:sz w:val="24"/>
          <w:szCs w:val="24"/>
        </w:rPr>
        <w:t xml:space="preserve">coletado </w:t>
      </w:r>
      <w:r w:rsidR="007931C8" w:rsidRPr="00317AEE">
        <w:rPr>
          <w:rFonts w:ascii="Times New Roman" w:hAnsi="Times New Roman" w:cs="Times New Roman"/>
          <w:sz w:val="24"/>
          <w:szCs w:val="24"/>
        </w:rPr>
        <w:t xml:space="preserve">foi medido em béquer (precisão de 10 </w:t>
      </w:r>
      <w:proofErr w:type="spellStart"/>
      <w:r w:rsidR="007931C8" w:rsidRPr="00317AEE">
        <w:rPr>
          <w:rFonts w:ascii="Times New Roman" w:hAnsi="Times New Roman" w:cs="Times New Roman"/>
          <w:sz w:val="24"/>
          <w:szCs w:val="24"/>
        </w:rPr>
        <w:t>mL</w:t>
      </w:r>
      <w:proofErr w:type="spellEnd"/>
      <w:r w:rsidR="007931C8" w:rsidRPr="00317AEE">
        <w:rPr>
          <w:rFonts w:ascii="Times New Roman" w:hAnsi="Times New Roman" w:cs="Times New Roman"/>
          <w:sz w:val="24"/>
          <w:szCs w:val="24"/>
        </w:rPr>
        <w:t>) e ajustado</w:t>
      </w:r>
      <w:r w:rsidR="002C4F13" w:rsidRPr="00317AEE">
        <w:rPr>
          <w:rFonts w:ascii="Times New Roman" w:hAnsi="Times New Roman" w:cs="Times New Roman"/>
          <w:sz w:val="24"/>
          <w:szCs w:val="24"/>
        </w:rPr>
        <w:t xml:space="preserve"> </w:t>
      </w:r>
      <w:r w:rsidR="007931C8" w:rsidRPr="00317AEE">
        <w:rPr>
          <w:rFonts w:ascii="Times New Roman" w:hAnsi="Times New Roman" w:cs="Times New Roman"/>
          <w:sz w:val="24"/>
          <w:szCs w:val="24"/>
        </w:rPr>
        <w:t>p</w:t>
      </w:r>
      <w:r w:rsidR="0034394B">
        <w:rPr>
          <w:rFonts w:ascii="Times New Roman" w:hAnsi="Times New Roman" w:cs="Times New Roman"/>
          <w:sz w:val="24"/>
          <w:szCs w:val="24"/>
        </w:rPr>
        <w:t>ara</w:t>
      </w:r>
      <w:r w:rsidR="007931C8" w:rsidRPr="00317AEE">
        <w:rPr>
          <w:rFonts w:ascii="Times New Roman" w:hAnsi="Times New Roman" w:cs="Times New Roman"/>
          <w:sz w:val="24"/>
          <w:szCs w:val="24"/>
        </w:rPr>
        <w:t xml:space="preserve"> 24</w:t>
      </w:r>
      <w:r w:rsidR="00937234">
        <w:rPr>
          <w:rFonts w:ascii="Times New Roman" w:hAnsi="Times New Roman" w:cs="Times New Roman"/>
          <w:sz w:val="24"/>
          <w:szCs w:val="24"/>
        </w:rPr>
        <w:t xml:space="preserve"> </w:t>
      </w:r>
      <w:r w:rsidR="00814AC1">
        <w:rPr>
          <w:rFonts w:ascii="Times New Roman" w:hAnsi="Times New Roman" w:cs="Times New Roman"/>
          <w:sz w:val="24"/>
          <w:szCs w:val="24"/>
        </w:rPr>
        <w:t>h</w:t>
      </w:r>
      <w:r w:rsidR="00937234">
        <w:rPr>
          <w:rFonts w:ascii="Times New Roman" w:hAnsi="Times New Roman" w:cs="Times New Roman"/>
          <w:sz w:val="24"/>
          <w:szCs w:val="24"/>
        </w:rPr>
        <w:t>oras</w:t>
      </w:r>
      <w:r w:rsidR="007931C8" w:rsidRPr="00317AEE">
        <w:rPr>
          <w:rFonts w:ascii="Times New Roman" w:hAnsi="Times New Roman" w:cs="Times New Roman"/>
          <w:sz w:val="24"/>
          <w:szCs w:val="24"/>
        </w:rPr>
        <w:t xml:space="preserve">. </w:t>
      </w:r>
    </w:p>
    <w:p w14:paraId="000EE8D5" w14:textId="60A1D1CA" w:rsidR="00047ED3" w:rsidRPr="00317AEE" w:rsidRDefault="007931C8"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 xml:space="preserve">Dos </w:t>
      </w:r>
      <w:r w:rsidR="00937234">
        <w:rPr>
          <w:rFonts w:ascii="Times New Roman" w:hAnsi="Times New Roman" w:cs="Times New Roman"/>
          <w:sz w:val="24"/>
          <w:szCs w:val="24"/>
        </w:rPr>
        <w:t>trezentos e noventa e seis</w:t>
      </w:r>
      <w:r w:rsidRPr="00317AEE">
        <w:rPr>
          <w:rFonts w:ascii="Times New Roman" w:hAnsi="Times New Roman" w:cs="Times New Roman"/>
          <w:sz w:val="24"/>
          <w:szCs w:val="24"/>
        </w:rPr>
        <w:t xml:space="preserve"> indivíduos</w:t>
      </w:r>
      <w:r w:rsidR="00301F4C" w:rsidRPr="00317AEE">
        <w:rPr>
          <w:rFonts w:ascii="Times New Roman" w:hAnsi="Times New Roman" w:cs="Times New Roman"/>
          <w:sz w:val="24"/>
          <w:szCs w:val="24"/>
        </w:rPr>
        <w:t xml:space="preserve"> </w:t>
      </w:r>
      <w:r w:rsidRPr="00317AEE">
        <w:rPr>
          <w:rFonts w:ascii="Times New Roman" w:hAnsi="Times New Roman" w:cs="Times New Roman"/>
          <w:sz w:val="24"/>
          <w:szCs w:val="24"/>
        </w:rPr>
        <w:t xml:space="preserve">recrutados nos domicílios, </w:t>
      </w:r>
      <w:r w:rsidR="00937234">
        <w:rPr>
          <w:rFonts w:ascii="Times New Roman" w:hAnsi="Times New Roman" w:cs="Times New Roman"/>
          <w:sz w:val="24"/>
          <w:szCs w:val="24"/>
        </w:rPr>
        <w:t xml:space="preserve">trezentos e trinta </w:t>
      </w:r>
      <w:r w:rsidRPr="00317AEE">
        <w:rPr>
          <w:rFonts w:ascii="Times New Roman" w:hAnsi="Times New Roman" w:cs="Times New Roman"/>
          <w:sz w:val="24"/>
          <w:szCs w:val="24"/>
        </w:rPr>
        <w:t xml:space="preserve"> realizaram a coleta de 24h</w:t>
      </w:r>
      <w:r w:rsidR="00D42706">
        <w:rPr>
          <w:rFonts w:ascii="Times New Roman" w:hAnsi="Times New Roman" w:cs="Times New Roman"/>
          <w:sz w:val="24"/>
          <w:szCs w:val="24"/>
        </w:rPr>
        <w:t xml:space="preserve">, sendo que </w:t>
      </w:r>
      <w:r w:rsidR="00937234">
        <w:rPr>
          <w:rFonts w:ascii="Times New Roman" w:hAnsi="Times New Roman" w:cs="Times New Roman"/>
          <w:sz w:val="24"/>
          <w:szCs w:val="24"/>
        </w:rPr>
        <w:t>oito</w:t>
      </w:r>
      <w:r w:rsidR="00937234" w:rsidRPr="00317AEE">
        <w:rPr>
          <w:rFonts w:ascii="Times New Roman" w:hAnsi="Times New Roman" w:cs="Times New Roman"/>
          <w:sz w:val="24"/>
          <w:szCs w:val="24"/>
        </w:rPr>
        <w:t xml:space="preserve"> </w:t>
      </w:r>
      <w:r w:rsidR="0079405B" w:rsidRPr="00317AEE">
        <w:rPr>
          <w:rFonts w:ascii="Times New Roman" w:hAnsi="Times New Roman" w:cs="Times New Roman"/>
          <w:sz w:val="24"/>
          <w:szCs w:val="24"/>
        </w:rPr>
        <w:t>relataram perda</w:t>
      </w:r>
      <w:r w:rsidR="00047ED3" w:rsidRPr="00317AEE">
        <w:rPr>
          <w:rFonts w:ascii="Times New Roman" w:hAnsi="Times New Roman" w:cs="Times New Roman"/>
          <w:sz w:val="24"/>
          <w:szCs w:val="24"/>
        </w:rPr>
        <w:t>s de urina</w:t>
      </w:r>
      <w:r w:rsidR="0079405B" w:rsidRPr="00317AEE">
        <w:rPr>
          <w:rFonts w:ascii="Times New Roman" w:hAnsi="Times New Roman" w:cs="Times New Roman"/>
          <w:sz w:val="24"/>
          <w:szCs w:val="24"/>
        </w:rPr>
        <w:t xml:space="preserve">, </w:t>
      </w:r>
      <w:r w:rsidR="00937234">
        <w:rPr>
          <w:rFonts w:ascii="Times New Roman" w:hAnsi="Times New Roman" w:cs="Times New Roman"/>
          <w:sz w:val="24"/>
          <w:szCs w:val="24"/>
        </w:rPr>
        <w:t>quatro</w:t>
      </w:r>
      <w:r w:rsidR="00EA0746" w:rsidRPr="00317AEE">
        <w:rPr>
          <w:rFonts w:ascii="Times New Roman" w:hAnsi="Times New Roman" w:cs="Times New Roman"/>
          <w:sz w:val="24"/>
          <w:szCs w:val="24"/>
        </w:rPr>
        <w:t xml:space="preserve"> </w:t>
      </w:r>
      <w:r w:rsidR="0079405B" w:rsidRPr="00317AEE">
        <w:rPr>
          <w:rFonts w:ascii="Times New Roman" w:hAnsi="Times New Roman" w:cs="Times New Roman"/>
          <w:sz w:val="24"/>
          <w:szCs w:val="24"/>
        </w:rPr>
        <w:t xml:space="preserve">apresentaram volume inferior a 500 </w:t>
      </w:r>
      <w:proofErr w:type="spellStart"/>
      <w:r w:rsidR="0079405B" w:rsidRPr="00317AEE">
        <w:rPr>
          <w:rFonts w:ascii="Times New Roman" w:hAnsi="Times New Roman" w:cs="Times New Roman"/>
          <w:sz w:val="24"/>
          <w:szCs w:val="24"/>
        </w:rPr>
        <w:t>mL</w:t>
      </w:r>
      <w:proofErr w:type="spellEnd"/>
      <w:r w:rsidR="0079405B" w:rsidRPr="00317AEE">
        <w:rPr>
          <w:rFonts w:ascii="Times New Roman" w:hAnsi="Times New Roman" w:cs="Times New Roman"/>
          <w:sz w:val="24"/>
          <w:szCs w:val="24"/>
        </w:rPr>
        <w:t xml:space="preserve"> e </w:t>
      </w:r>
      <w:r w:rsidR="00937234">
        <w:rPr>
          <w:rFonts w:ascii="Times New Roman" w:hAnsi="Times New Roman" w:cs="Times New Roman"/>
          <w:sz w:val="24"/>
          <w:szCs w:val="24"/>
        </w:rPr>
        <w:t>dois</w:t>
      </w:r>
      <w:r w:rsidR="00937234" w:rsidRPr="00317AEE">
        <w:rPr>
          <w:rFonts w:ascii="Times New Roman" w:hAnsi="Times New Roman" w:cs="Times New Roman"/>
          <w:sz w:val="24"/>
          <w:szCs w:val="24"/>
        </w:rPr>
        <w:t xml:space="preserve"> </w:t>
      </w:r>
      <w:r w:rsidR="00A70FE0" w:rsidRPr="00317AEE">
        <w:rPr>
          <w:rFonts w:ascii="Times New Roman" w:hAnsi="Times New Roman" w:cs="Times New Roman"/>
          <w:sz w:val="24"/>
          <w:szCs w:val="24"/>
        </w:rPr>
        <w:t>coletaram</w:t>
      </w:r>
      <w:r w:rsidR="0079405B" w:rsidRPr="00317AEE">
        <w:rPr>
          <w:rFonts w:ascii="Times New Roman" w:hAnsi="Times New Roman" w:cs="Times New Roman"/>
          <w:sz w:val="24"/>
          <w:szCs w:val="24"/>
        </w:rPr>
        <w:t xml:space="preserve"> fora do intervalo de 23-25</w:t>
      </w:r>
      <w:r w:rsidR="00937234">
        <w:rPr>
          <w:rFonts w:ascii="Times New Roman" w:hAnsi="Times New Roman" w:cs="Times New Roman"/>
          <w:sz w:val="24"/>
          <w:szCs w:val="24"/>
        </w:rPr>
        <w:t xml:space="preserve"> </w:t>
      </w:r>
      <w:r w:rsidR="0079405B" w:rsidRPr="00317AEE">
        <w:rPr>
          <w:rFonts w:ascii="Times New Roman" w:hAnsi="Times New Roman" w:cs="Times New Roman"/>
          <w:sz w:val="24"/>
          <w:szCs w:val="24"/>
        </w:rPr>
        <w:t>h</w:t>
      </w:r>
      <w:r w:rsidR="00937234">
        <w:rPr>
          <w:rFonts w:ascii="Times New Roman" w:hAnsi="Times New Roman" w:cs="Times New Roman"/>
          <w:sz w:val="24"/>
          <w:szCs w:val="24"/>
        </w:rPr>
        <w:t xml:space="preserve">oras. </w:t>
      </w:r>
      <w:r w:rsidR="00937234" w:rsidRPr="00317AEE">
        <w:rPr>
          <w:rFonts w:ascii="Times New Roman" w:hAnsi="Times New Roman" w:cs="Times New Roman"/>
          <w:sz w:val="24"/>
          <w:szCs w:val="24"/>
        </w:rPr>
        <w:t xml:space="preserve">Foram </w:t>
      </w:r>
      <w:r w:rsidR="00937234">
        <w:rPr>
          <w:rFonts w:ascii="Times New Roman" w:hAnsi="Times New Roman" w:cs="Times New Roman"/>
          <w:sz w:val="24"/>
          <w:szCs w:val="24"/>
        </w:rPr>
        <w:t xml:space="preserve">também </w:t>
      </w:r>
      <w:r w:rsidR="00937234" w:rsidRPr="00317AEE">
        <w:rPr>
          <w:rFonts w:ascii="Times New Roman" w:hAnsi="Times New Roman" w:cs="Times New Roman"/>
          <w:sz w:val="24"/>
          <w:szCs w:val="24"/>
        </w:rPr>
        <w:t>excluídos da análise os</w:t>
      </w:r>
      <w:r w:rsidR="00937234">
        <w:rPr>
          <w:rFonts w:ascii="Times New Roman" w:hAnsi="Times New Roman" w:cs="Times New Roman"/>
          <w:sz w:val="24"/>
          <w:szCs w:val="24"/>
        </w:rPr>
        <w:t xml:space="preserve"> quarenta e seis</w:t>
      </w:r>
      <w:r w:rsidR="00937234" w:rsidRPr="00317AEE">
        <w:rPr>
          <w:rFonts w:ascii="Times New Roman" w:hAnsi="Times New Roman" w:cs="Times New Roman"/>
          <w:sz w:val="24"/>
          <w:szCs w:val="24"/>
        </w:rPr>
        <w:t xml:space="preserve"> participantes que apresentaram excreção de creatinina corrigida para o peso corporal fora dos intervalos de 14,4 à 33,6 mg/kg para homens e de 10,8 à 25,2 mg / kg para mulheres</w:t>
      </w:r>
      <w:bookmarkStart w:id="116" w:name="ZOTERO_BREF_YsAK91FnMX11"/>
      <w:r w:rsidR="00994E52">
        <w:rPr>
          <w:rFonts w:ascii="Times New Roman" w:hAnsi="Times New Roman" w:cs="Times New Roman"/>
          <w:sz w:val="24"/>
          <w:szCs w:val="24"/>
        </w:rPr>
        <w:t xml:space="preserve"> </w:t>
      </w:r>
      <w:r w:rsidR="00994E52" w:rsidRPr="00994E52">
        <w:rPr>
          <w:rFonts w:ascii="Times New Roman" w:hAnsi="Times New Roman" w:cs="Times New Roman"/>
          <w:sz w:val="24"/>
          <w:szCs w:val="24"/>
        </w:rPr>
        <w:t>(POLÓNIA et al., 2006)</w:t>
      </w:r>
      <w:bookmarkEnd w:id="116"/>
      <w:r w:rsidR="00994E52">
        <w:rPr>
          <w:rFonts w:ascii="Times New Roman" w:hAnsi="Times New Roman" w:cs="Times New Roman"/>
          <w:sz w:val="24"/>
          <w:szCs w:val="24"/>
        </w:rPr>
        <w:t>,</w:t>
      </w:r>
      <w:r w:rsidR="00937234" w:rsidRPr="00317AEE">
        <w:rPr>
          <w:rFonts w:ascii="Times New Roman" w:hAnsi="Times New Roman" w:cs="Times New Roman"/>
          <w:sz w:val="24"/>
          <w:szCs w:val="24"/>
        </w:rPr>
        <w:t xml:space="preserve"> </w:t>
      </w:r>
      <w:r w:rsidR="00937234">
        <w:rPr>
          <w:rFonts w:ascii="Times New Roman" w:hAnsi="Times New Roman" w:cs="Times New Roman"/>
          <w:sz w:val="24"/>
          <w:szCs w:val="24"/>
        </w:rPr>
        <w:t xml:space="preserve"> </w:t>
      </w:r>
      <w:r w:rsidR="0079405B" w:rsidRPr="00317AEE">
        <w:rPr>
          <w:rFonts w:ascii="Times New Roman" w:hAnsi="Times New Roman" w:cs="Times New Roman"/>
          <w:sz w:val="24"/>
          <w:szCs w:val="24"/>
        </w:rPr>
        <w:t>restando</w:t>
      </w:r>
      <w:r w:rsidRPr="00317AEE">
        <w:rPr>
          <w:rFonts w:ascii="Times New Roman" w:hAnsi="Times New Roman" w:cs="Times New Roman"/>
          <w:sz w:val="24"/>
          <w:szCs w:val="24"/>
        </w:rPr>
        <w:t xml:space="preserve"> </w:t>
      </w:r>
      <w:r w:rsidR="00937234">
        <w:rPr>
          <w:rFonts w:ascii="Times New Roman" w:hAnsi="Times New Roman" w:cs="Times New Roman"/>
          <w:sz w:val="24"/>
          <w:szCs w:val="24"/>
        </w:rPr>
        <w:t>duzentos e setenta e dois</w:t>
      </w:r>
      <w:r w:rsidR="00937234" w:rsidRPr="00317AEE">
        <w:rPr>
          <w:rFonts w:ascii="Times New Roman" w:hAnsi="Times New Roman" w:cs="Times New Roman"/>
          <w:sz w:val="24"/>
          <w:szCs w:val="24"/>
        </w:rPr>
        <w:t xml:space="preserve"> </w:t>
      </w:r>
      <w:r w:rsidR="0079405B" w:rsidRPr="00317AEE">
        <w:rPr>
          <w:rFonts w:ascii="Times New Roman" w:hAnsi="Times New Roman" w:cs="Times New Roman"/>
          <w:sz w:val="24"/>
          <w:szCs w:val="24"/>
        </w:rPr>
        <w:t>participantes com coleta validada.</w:t>
      </w:r>
      <w:r w:rsidR="00A70FE0" w:rsidRPr="00317AEE">
        <w:rPr>
          <w:rFonts w:ascii="Times New Roman" w:hAnsi="Times New Roman" w:cs="Times New Roman"/>
          <w:sz w:val="24"/>
          <w:szCs w:val="24"/>
        </w:rPr>
        <w:t xml:space="preserve"> O </w:t>
      </w:r>
      <w:proofErr w:type="spellStart"/>
      <w:r w:rsidR="00D42706">
        <w:rPr>
          <w:rFonts w:ascii="Times New Roman" w:hAnsi="Times New Roman" w:cs="Times New Roman"/>
          <w:sz w:val="24"/>
          <w:szCs w:val="24"/>
        </w:rPr>
        <w:t>ClCreat</w:t>
      </w:r>
      <w:proofErr w:type="spellEnd"/>
      <w:r w:rsidR="00A70FE0" w:rsidRPr="00317AEE">
        <w:rPr>
          <w:rFonts w:ascii="Times New Roman" w:hAnsi="Times New Roman" w:cs="Times New Roman"/>
          <w:sz w:val="24"/>
          <w:szCs w:val="24"/>
        </w:rPr>
        <w:t xml:space="preserve"> foi calculado multiplicando</w:t>
      </w:r>
      <w:r w:rsidR="00047ED3" w:rsidRPr="00317AEE">
        <w:rPr>
          <w:rFonts w:ascii="Times New Roman" w:hAnsi="Times New Roman" w:cs="Times New Roman"/>
          <w:sz w:val="24"/>
          <w:szCs w:val="24"/>
        </w:rPr>
        <w:t>-</w:t>
      </w:r>
      <w:r w:rsidR="00A70FE0" w:rsidRPr="00317AEE">
        <w:rPr>
          <w:rFonts w:ascii="Times New Roman" w:hAnsi="Times New Roman" w:cs="Times New Roman"/>
          <w:sz w:val="24"/>
          <w:szCs w:val="24"/>
        </w:rPr>
        <w:t xml:space="preserve">se o fluxo urinário pela razão entre as concentrações urinária e plasmática de creatinina. A superfície corporal foi calculada pela fórmula de </w:t>
      </w:r>
      <w:proofErr w:type="spellStart"/>
      <w:r w:rsidR="00A70FE0" w:rsidRPr="00317AEE">
        <w:rPr>
          <w:rFonts w:ascii="Times New Roman" w:hAnsi="Times New Roman" w:cs="Times New Roman"/>
          <w:sz w:val="24"/>
          <w:szCs w:val="24"/>
        </w:rPr>
        <w:t>Dubois&amp;Dubois</w:t>
      </w:r>
      <w:bookmarkStart w:id="117" w:name="ZOTERO_BREF_dkHoayhogjPB"/>
      <w:proofErr w:type="spellEnd"/>
      <w:r w:rsidR="00994E52">
        <w:rPr>
          <w:rFonts w:ascii="Times New Roman" w:hAnsi="Times New Roman" w:cs="Times New Roman"/>
          <w:sz w:val="24"/>
          <w:szCs w:val="24"/>
        </w:rPr>
        <w:t xml:space="preserve"> </w:t>
      </w:r>
      <w:r w:rsidR="00002D4B" w:rsidRPr="00002D4B">
        <w:rPr>
          <w:rFonts w:ascii="Times New Roman" w:hAnsi="Times New Roman" w:cs="Times New Roman"/>
          <w:sz w:val="24"/>
        </w:rPr>
        <w:t>(BURTON, 2008)</w:t>
      </w:r>
      <w:bookmarkEnd w:id="117"/>
      <w:r w:rsidR="00994E52">
        <w:rPr>
          <w:rFonts w:ascii="Times New Roman" w:hAnsi="Times New Roman" w:cs="Times New Roman"/>
          <w:sz w:val="24"/>
        </w:rPr>
        <w:t>.</w:t>
      </w:r>
    </w:p>
    <w:p w14:paraId="5706DB9D" w14:textId="77777777" w:rsidR="000A12D2" w:rsidRPr="00317AEE" w:rsidRDefault="000A12D2" w:rsidP="007931C8">
      <w:pPr>
        <w:jc w:val="both"/>
        <w:rPr>
          <w:rFonts w:ascii="Times New Roman" w:hAnsi="Times New Roman" w:cs="Times New Roman"/>
          <w:b/>
          <w:bCs/>
          <w:sz w:val="24"/>
          <w:szCs w:val="24"/>
        </w:rPr>
      </w:pPr>
      <w:r w:rsidRPr="00317AEE">
        <w:rPr>
          <w:rFonts w:ascii="Times New Roman" w:hAnsi="Times New Roman" w:cs="Times New Roman"/>
          <w:b/>
          <w:bCs/>
          <w:sz w:val="24"/>
          <w:szCs w:val="24"/>
        </w:rPr>
        <w:t>Análise Estatística</w:t>
      </w:r>
    </w:p>
    <w:p w14:paraId="29D27FDD" w14:textId="0F23D666" w:rsidR="00424456" w:rsidRPr="00E02394" w:rsidRDefault="00CD29AD" w:rsidP="00C10B1A">
      <w:pPr>
        <w:spacing w:line="360" w:lineRule="auto"/>
        <w:ind w:firstLine="709"/>
        <w:jc w:val="both"/>
        <w:rPr>
          <w:rFonts w:ascii="Times New Roman" w:hAnsi="Times New Roman" w:cs="Times New Roman"/>
          <w:b/>
          <w:bCs/>
          <w:i/>
          <w:iCs/>
          <w:sz w:val="24"/>
          <w:szCs w:val="24"/>
        </w:rPr>
      </w:pPr>
      <w:r w:rsidRPr="00317AEE">
        <w:rPr>
          <w:rFonts w:ascii="Times New Roman" w:hAnsi="Times New Roman" w:cs="Times New Roman"/>
          <w:sz w:val="24"/>
          <w:szCs w:val="24"/>
        </w:rPr>
        <w:t xml:space="preserve">Os dados </w:t>
      </w:r>
      <w:r w:rsidR="00814AC1">
        <w:rPr>
          <w:rFonts w:ascii="Times New Roman" w:hAnsi="Times New Roman" w:cs="Times New Roman"/>
          <w:sz w:val="24"/>
          <w:szCs w:val="24"/>
        </w:rPr>
        <w:t>foram</w:t>
      </w:r>
      <w:r w:rsidRPr="00317AEE">
        <w:rPr>
          <w:rFonts w:ascii="Times New Roman" w:hAnsi="Times New Roman" w:cs="Times New Roman"/>
          <w:sz w:val="24"/>
          <w:szCs w:val="24"/>
        </w:rPr>
        <w:t xml:space="preserve"> expressos como média, desvio padrão (DP) </w:t>
      </w:r>
      <w:r w:rsidR="00B35314" w:rsidRPr="00317AEE">
        <w:rPr>
          <w:rFonts w:ascii="Times New Roman" w:hAnsi="Times New Roman" w:cs="Times New Roman"/>
          <w:sz w:val="24"/>
          <w:szCs w:val="24"/>
        </w:rPr>
        <w:t>ou</w:t>
      </w:r>
      <w:r w:rsidRPr="00317AEE">
        <w:rPr>
          <w:rFonts w:ascii="Times New Roman" w:hAnsi="Times New Roman" w:cs="Times New Roman"/>
          <w:sz w:val="24"/>
          <w:szCs w:val="24"/>
        </w:rPr>
        <w:t xml:space="preserve"> mediana para variáveis </w:t>
      </w:r>
      <w:r w:rsidR="00EC10D6" w:rsidRPr="00317AEE">
        <w:rPr>
          <w:rFonts w:ascii="Times New Roman" w:hAnsi="Times New Roman" w:cs="Times New Roman"/>
          <w:sz w:val="24"/>
          <w:szCs w:val="24"/>
        </w:rPr>
        <w:t xml:space="preserve">contínuas </w:t>
      </w:r>
      <w:r w:rsidRPr="00317AEE">
        <w:rPr>
          <w:rFonts w:ascii="Times New Roman" w:hAnsi="Times New Roman" w:cs="Times New Roman"/>
          <w:sz w:val="24"/>
          <w:szCs w:val="24"/>
        </w:rPr>
        <w:t>ou como proporções e percentagens</w:t>
      </w:r>
      <w:r w:rsidR="00B35314" w:rsidRPr="00317AEE">
        <w:rPr>
          <w:rFonts w:ascii="Times New Roman" w:hAnsi="Times New Roman" w:cs="Times New Roman"/>
          <w:sz w:val="24"/>
          <w:szCs w:val="24"/>
        </w:rPr>
        <w:t xml:space="preserve"> nas contagens</w:t>
      </w:r>
      <w:r w:rsidRPr="00317AEE">
        <w:rPr>
          <w:rFonts w:ascii="Times New Roman" w:hAnsi="Times New Roman" w:cs="Times New Roman"/>
          <w:sz w:val="24"/>
          <w:szCs w:val="24"/>
        </w:rPr>
        <w:t xml:space="preserve">. </w:t>
      </w:r>
      <w:r w:rsidR="00EC10D6" w:rsidRPr="00317AEE">
        <w:rPr>
          <w:rFonts w:ascii="Times New Roman" w:hAnsi="Times New Roman" w:cs="Times New Roman"/>
          <w:sz w:val="24"/>
          <w:szCs w:val="24"/>
        </w:rPr>
        <w:t>A</w:t>
      </w:r>
      <w:r w:rsidR="00B35314" w:rsidRPr="00317AEE">
        <w:rPr>
          <w:rFonts w:ascii="Times New Roman" w:hAnsi="Times New Roman" w:cs="Times New Roman"/>
          <w:sz w:val="24"/>
          <w:szCs w:val="24"/>
        </w:rPr>
        <w:t xml:space="preserve"> aderência à </w:t>
      </w:r>
      <w:r w:rsidRPr="00317AEE">
        <w:rPr>
          <w:rFonts w:ascii="Times New Roman" w:hAnsi="Times New Roman" w:cs="Times New Roman"/>
          <w:sz w:val="24"/>
          <w:szCs w:val="24"/>
        </w:rPr>
        <w:t xml:space="preserve">distribuição normal foi </w:t>
      </w:r>
      <w:r w:rsidR="00B35314" w:rsidRPr="00317AEE">
        <w:rPr>
          <w:rFonts w:ascii="Times New Roman" w:hAnsi="Times New Roman" w:cs="Times New Roman"/>
          <w:sz w:val="24"/>
          <w:szCs w:val="24"/>
        </w:rPr>
        <w:t>testada</w:t>
      </w:r>
      <w:r w:rsidRPr="00317AEE">
        <w:rPr>
          <w:rFonts w:ascii="Times New Roman" w:hAnsi="Times New Roman" w:cs="Times New Roman"/>
          <w:sz w:val="24"/>
          <w:szCs w:val="24"/>
        </w:rPr>
        <w:t xml:space="preserve"> pelo teste de </w:t>
      </w:r>
      <w:proofErr w:type="spellStart"/>
      <w:r w:rsidRPr="00317AEE">
        <w:rPr>
          <w:rFonts w:ascii="Times New Roman" w:hAnsi="Times New Roman" w:cs="Times New Roman"/>
          <w:sz w:val="24"/>
          <w:szCs w:val="24"/>
        </w:rPr>
        <w:t>Kolmogorov</w:t>
      </w:r>
      <w:proofErr w:type="spellEnd"/>
      <w:r w:rsidRPr="00317AEE">
        <w:rPr>
          <w:rFonts w:ascii="Times New Roman" w:hAnsi="Times New Roman" w:cs="Times New Roman"/>
          <w:sz w:val="24"/>
          <w:szCs w:val="24"/>
        </w:rPr>
        <w:t xml:space="preserve">-Smirnov. A comparação de duas médias foi </w:t>
      </w:r>
      <w:r w:rsidR="00814AC1">
        <w:rPr>
          <w:rFonts w:ascii="Times New Roman" w:hAnsi="Times New Roman" w:cs="Times New Roman"/>
          <w:sz w:val="24"/>
          <w:szCs w:val="24"/>
        </w:rPr>
        <w:t>realizada por meio</w:t>
      </w:r>
      <w:r w:rsidR="00814AC1" w:rsidRPr="00317AEE">
        <w:rPr>
          <w:rFonts w:ascii="Times New Roman" w:hAnsi="Times New Roman" w:cs="Times New Roman"/>
          <w:sz w:val="24"/>
          <w:szCs w:val="24"/>
        </w:rPr>
        <w:t xml:space="preserve"> </w:t>
      </w:r>
      <w:r w:rsidR="00814AC1">
        <w:rPr>
          <w:rFonts w:ascii="Times New Roman" w:hAnsi="Times New Roman" w:cs="Times New Roman"/>
          <w:sz w:val="24"/>
          <w:szCs w:val="24"/>
        </w:rPr>
        <w:t>d</w:t>
      </w:r>
      <w:r w:rsidRPr="00317AEE">
        <w:rPr>
          <w:rFonts w:ascii="Times New Roman" w:hAnsi="Times New Roman" w:cs="Times New Roman"/>
          <w:sz w:val="24"/>
          <w:szCs w:val="24"/>
        </w:rPr>
        <w:t xml:space="preserve">o teste t de </w:t>
      </w:r>
      <w:proofErr w:type="spellStart"/>
      <w:r w:rsidRPr="00680FA7">
        <w:rPr>
          <w:rFonts w:ascii="Times New Roman" w:hAnsi="Times New Roman" w:cs="Times New Roman"/>
          <w:i/>
          <w:iCs/>
          <w:sz w:val="24"/>
          <w:szCs w:val="24"/>
        </w:rPr>
        <w:t>Student</w:t>
      </w:r>
      <w:proofErr w:type="spellEnd"/>
      <w:r w:rsidR="00937234">
        <w:rPr>
          <w:rFonts w:ascii="Times New Roman" w:hAnsi="Times New Roman" w:cs="Times New Roman"/>
          <w:sz w:val="24"/>
          <w:szCs w:val="24"/>
        </w:rPr>
        <w:t>, enquanto que as médias de resultados das fórmulas e método referência foram comparadas por meio de ANOVA com medidas repetidas.</w:t>
      </w:r>
      <w:r w:rsidR="00A23542">
        <w:rPr>
          <w:rFonts w:ascii="Times New Roman" w:hAnsi="Times New Roman" w:cs="Times New Roman"/>
          <w:sz w:val="24"/>
          <w:szCs w:val="24"/>
        </w:rPr>
        <w:t xml:space="preserve"> </w:t>
      </w:r>
      <w:r w:rsidRPr="00317AEE">
        <w:rPr>
          <w:rFonts w:ascii="Times New Roman" w:hAnsi="Times New Roman" w:cs="Times New Roman"/>
          <w:sz w:val="24"/>
          <w:szCs w:val="24"/>
        </w:rPr>
        <w:t xml:space="preserve">As associações entre </w:t>
      </w:r>
      <w:r w:rsidR="00EC10D6" w:rsidRPr="00317AEE">
        <w:rPr>
          <w:rFonts w:ascii="Times New Roman" w:hAnsi="Times New Roman" w:cs="Times New Roman"/>
          <w:sz w:val="24"/>
          <w:szCs w:val="24"/>
        </w:rPr>
        <w:t>o</w:t>
      </w:r>
      <w:r w:rsidRPr="00317AEE">
        <w:rPr>
          <w:rFonts w:ascii="Times New Roman" w:hAnsi="Times New Roman" w:cs="Times New Roman"/>
          <w:sz w:val="24"/>
          <w:szCs w:val="24"/>
        </w:rPr>
        <w:t xml:space="preserve">s </w:t>
      </w:r>
      <w:r w:rsidR="00EC10D6" w:rsidRPr="00317AEE">
        <w:rPr>
          <w:rFonts w:ascii="Times New Roman" w:hAnsi="Times New Roman" w:cs="Times New Roman"/>
          <w:sz w:val="24"/>
          <w:szCs w:val="24"/>
        </w:rPr>
        <w:t xml:space="preserve">valores </w:t>
      </w:r>
      <w:r w:rsidR="00C36BEB" w:rsidRPr="00317AEE">
        <w:rPr>
          <w:rFonts w:ascii="Times New Roman" w:hAnsi="Times New Roman" w:cs="Times New Roman"/>
          <w:sz w:val="24"/>
          <w:szCs w:val="24"/>
        </w:rPr>
        <w:t xml:space="preserve">do  </w:t>
      </w:r>
      <w:proofErr w:type="spellStart"/>
      <w:r w:rsidR="00047ED3" w:rsidRPr="00317AEE">
        <w:rPr>
          <w:rFonts w:ascii="Times New Roman" w:hAnsi="Times New Roman" w:cs="Times New Roman"/>
          <w:sz w:val="24"/>
          <w:szCs w:val="24"/>
        </w:rPr>
        <w:t>ClCreat</w:t>
      </w:r>
      <w:proofErr w:type="spellEnd"/>
      <w:r w:rsidR="00EC10D6" w:rsidRPr="00317AEE">
        <w:rPr>
          <w:rFonts w:ascii="Times New Roman" w:hAnsi="Times New Roman" w:cs="Times New Roman"/>
          <w:sz w:val="24"/>
          <w:szCs w:val="24"/>
        </w:rPr>
        <w:t xml:space="preserve"> medido e </w:t>
      </w:r>
      <w:r w:rsidRPr="00317AEE">
        <w:rPr>
          <w:rFonts w:ascii="Times New Roman" w:hAnsi="Times New Roman" w:cs="Times New Roman"/>
          <w:sz w:val="24"/>
          <w:szCs w:val="24"/>
        </w:rPr>
        <w:t xml:space="preserve">estimado pelas fórmulas foram </w:t>
      </w:r>
      <w:r w:rsidR="00BE5539" w:rsidRPr="00317AEE">
        <w:rPr>
          <w:rFonts w:ascii="Times New Roman" w:hAnsi="Times New Roman" w:cs="Times New Roman"/>
          <w:sz w:val="24"/>
          <w:szCs w:val="24"/>
        </w:rPr>
        <w:t>determinadas</w:t>
      </w:r>
      <w:r w:rsidRPr="00317AEE">
        <w:rPr>
          <w:rFonts w:ascii="Times New Roman" w:hAnsi="Times New Roman" w:cs="Times New Roman"/>
          <w:sz w:val="24"/>
          <w:szCs w:val="24"/>
        </w:rPr>
        <w:t xml:space="preserve"> pelo coeficiente de correlação de Pearson</w:t>
      </w:r>
      <w:r w:rsidR="00C36BEB" w:rsidRPr="00317AEE">
        <w:rPr>
          <w:rFonts w:ascii="Times New Roman" w:hAnsi="Times New Roman" w:cs="Times New Roman"/>
          <w:sz w:val="24"/>
          <w:szCs w:val="24"/>
        </w:rPr>
        <w:t>.</w:t>
      </w:r>
      <w:r w:rsidRPr="00317AEE">
        <w:rPr>
          <w:rFonts w:ascii="Times New Roman" w:hAnsi="Times New Roman" w:cs="Times New Roman"/>
          <w:sz w:val="24"/>
          <w:szCs w:val="24"/>
        </w:rPr>
        <w:t xml:space="preserve"> A análise da concordância entre o</w:t>
      </w:r>
      <w:r w:rsidR="00EC10D6" w:rsidRPr="00317AEE">
        <w:rPr>
          <w:rFonts w:ascii="Times New Roman" w:hAnsi="Times New Roman" w:cs="Times New Roman"/>
          <w:sz w:val="24"/>
          <w:szCs w:val="24"/>
        </w:rPr>
        <w:t xml:space="preserve">s métodos de </w:t>
      </w:r>
      <w:r w:rsidR="00D42706">
        <w:rPr>
          <w:rFonts w:ascii="Times New Roman" w:hAnsi="Times New Roman" w:cs="Times New Roman"/>
          <w:sz w:val="24"/>
          <w:szCs w:val="24"/>
        </w:rPr>
        <w:t xml:space="preserve"> estimativa da TFG</w:t>
      </w:r>
      <w:r w:rsidR="00EC10D6" w:rsidRPr="00317AEE">
        <w:rPr>
          <w:rFonts w:ascii="Times New Roman" w:hAnsi="Times New Roman" w:cs="Times New Roman"/>
          <w:sz w:val="24"/>
          <w:szCs w:val="24"/>
        </w:rPr>
        <w:t xml:space="preserve"> </w:t>
      </w:r>
      <w:r w:rsidRPr="00317AEE">
        <w:rPr>
          <w:rFonts w:ascii="Times New Roman" w:hAnsi="Times New Roman" w:cs="Times New Roman"/>
          <w:sz w:val="24"/>
          <w:szCs w:val="24"/>
        </w:rPr>
        <w:t xml:space="preserve">foi </w:t>
      </w:r>
      <w:r w:rsidR="00EC10D6" w:rsidRPr="00317AEE">
        <w:rPr>
          <w:rFonts w:ascii="Times New Roman" w:hAnsi="Times New Roman" w:cs="Times New Roman"/>
          <w:sz w:val="24"/>
          <w:szCs w:val="24"/>
        </w:rPr>
        <w:t>realizada</w:t>
      </w:r>
      <w:r w:rsidRPr="00317AEE">
        <w:rPr>
          <w:rFonts w:ascii="Times New Roman" w:hAnsi="Times New Roman" w:cs="Times New Roman"/>
          <w:sz w:val="24"/>
          <w:szCs w:val="24"/>
        </w:rPr>
        <w:t xml:space="preserve"> pelo </w:t>
      </w:r>
      <w:r w:rsidR="00EC10D6" w:rsidRPr="00317AEE">
        <w:rPr>
          <w:rFonts w:ascii="Times New Roman" w:hAnsi="Times New Roman" w:cs="Times New Roman"/>
          <w:sz w:val="24"/>
          <w:szCs w:val="24"/>
        </w:rPr>
        <w:t xml:space="preserve">método de </w:t>
      </w:r>
      <w:proofErr w:type="spellStart"/>
      <w:r w:rsidRPr="00317AEE">
        <w:rPr>
          <w:rFonts w:ascii="Times New Roman" w:hAnsi="Times New Roman" w:cs="Times New Roman"/>
          <w:sz w:val="24"/>
          <w:szCs w:val="24"/>
        </w:rPr>
        <w:t>Bland</w:t>
      </w:r>
      <w:proofErr w:type="spellEnd"/>
      <w:r w:rsidR="00EC10D6" w:rsidRPr="00317AEE">
        <w:rPr>
          <w:rFonts w:ascii="Times New Roman" w:hAnsi="Times New Roman" w:cs="Times New Roman"/>
          <w:sz w:val="24"/>
          <w:szCs w:val="24"/>
        </w:rPr>
        <w:t>-</w:t>
      </w:r>
      <w:r w:rsidRPr="00317AEE">
        <w:rPr>
          <w:rFonts w:ascii="Times New Roman" w:hAnsi="Times New Roman" w:cs="Times New Roman"/>
          <w:sz w:val="24"/>
          <w:szCs w:val="24"/>
        </w:rPr>
        <w:t>Altman</w:t>
      </w:r>
      <w:bookmarkStart w:id="118" w:name="ZOTERO_BREF_GiFTnR2mzal1"/>
      <w:r w:rsidR="00BD2BE2">
        <w:rPr>
          <w:rFonts w:ascii="Times New Roman" w:hAnsi="Times New Roman" w:cs="Times New Roman"/>
          <w:sz w:val="24"/>
          <w:szCs w:val="24"/>
        </w:rPr>
        <w:t xml:space="preserve"> </w:t>
      </w:r>
      <w:r w:rsidR="00A20653" w:rsidRPr="00A20653">
        <w:rPr>
          <w:rFonts w:ascii="Times New Roman" w:hAnsi="Times New Roman" w:cs="Times New Roman"/>
          <w:sz w:val="24"/>
        </w:rPr>
        <w:t>(BLAND; ALTMAN, 1986)</w:t>
      </w:r>
      <w:bookmarkEnd w:id="118"/>
      <w:r w:rsidR="00A20653">
        <w:rPr>
          <w:rFonts w:ascii="Times New Roman" w:hAnsi="Times New Roman" w:cs="Times New Roman"/>
          <w:sz w:val="24"/>
        </w:rPr>
        <w:t>.</w:t>
      </w:r>
      <w:r w:rsidRPr="00317AEE">
        <w:rPr>
          <w:rFonts w:ascii="Times New Roman" w:hAnsi="Times New Roman" w:cs="Times New Roman"/>
          <w:sz w:val="24"/>
          <w:szCs w:val="24"/>
        </w:rPr>
        <w:t xml:space="preserve"> A porcentagem de erro na estimativa </w:t>
      </w:r>
      <w:r w:rsidR="00EC10D6" w:rsidRPr="00317AEE">
        <w:rPr>
          <w:rFonts w:ascii="Times New Roman" w:hAnsi="Times New Roman" w:cs="Times New Roman"/>
          <w:sz w:val="24"/>
          <w:szCs w:val="24"/>
        </w:rPr>
        <w:t xml:space="preserve">do </w:t>
      </w:r>
      <w:proofErr w:type="spellStart"/>
      <w:r w:rsidR="00D42706">
        <w:rPr>
          <w:rFonts w:ascii="Times New Roman" w:hAnsi="Times New Roman" w:cs="Times New Roman"/>
          <w:sz w:val="24"/>
          <w:szCs w:val="24"/>
        </w:rPr>
        <w:lastRenderedPageBreak/>
        <w:t>ClCreat</w:t>
      </w:r>
      <w:proofErr w:type="spellEnd"/>
      <w:r w:rsidR="00424456" w:rsidRPr="00317AEE">
        <w:rPr>
          <w:rFonts w:ascii="Times New Roman" w:hAnsi="Times New Roman" w:cs="Times New Roman"/>
          <w:sz w:val="24"/>
          <w:szCs w:val="24"/>
        </w:rPr>
        <w:t xml:space="preserve"> foi calculada </w:t>
      </w:r>
      <w:r w:rsidRPr="00317AEE">
        <w:rPr>
          <w:rFonts w:ascii="Times New Roman" w:hAnsi="Times New Roman" w:cs="Times New Roman"/>
          <w:sz w:val="24"/>
          <w:szCs w:val="24"/>
        </w:rPr>
        <w:t xml:space="preserve">usando a </w:t>
      </w:r>
      <w:proofErr w:type="spellStart"/>
      <w:r w:rsidRPr="00317AEE">
        <w:rPr>
          <w:rFonts w:ascii="Times New Roman" w:hAnsi="Times New Roman" w:cs="Times New Roman"/>
          <w:sz w:val="24"/>
          <w:szCs w:val="24"/>
        </w:rPr>
        <w:t>fórmula:</w:t>
      </w:r>
      <w:r w:rsidRPr="00E02394">
        <w:rPr>
          <w:rFonts w:ascii="Times New Roman" w:hAnsi="Times New Roman" w:cs="Times New Roman"/>
          <w:b/>
          <w:bCs/>
          <w:i/>
          <w:iCs/>
          <w:sz w:val="24"/>
          <w:szCs w:val="24"/>
        </w:rPr>
        <w:t>Erro</w:t>
      </w:r>
      <w:proofErr w:type="spellEnd"/>
      <w:r w:rsidRPr="00E02394">
        <w:rPr>
          <w:rFonts w:ascii="Times New Roman" w:hAnsi="Times New Roman" w:cs="Times New Roman"/>
          <w:b/>
          <w:bCs/>
          <w:i/>
          <w:iCs/>
          <w:sz w:val="24"/>
          <w:szCs w:val="24"/>
        </w:rPr>
        <w:t xml:space="preserve"> (%) = 1,96 x [(SD (</w:t>
      </w:r>
      <w:proofErr w:type="spellStart"/>
      <w:r w:rsidR="00C10358" w:rsidRPr="00E02394">
        <w:rPr>
          <w:rFonts w:ascii="Times New Roman" w:hAnsi="Times New Roman" w:cs="Times New Roman"/>
          <w:b/>
          <w:bCs/>
          <w:i/>
          <w:iCs/>
          <w:sz w:val="24"/>
          <w:szCs w:val="24"/>
        </w:rPr>
        <w:t>ClCreat</w:t>
      </w:r>
      <w:proofErr w:type="spellEnd"/>
      <w:r w:rsidR="00424456" w:rsidRPr="00E02394">
        <w:rPr>
          <w:rFonts w:ascii="Times New Roman" w:hAnsi="Times New Roman" w:cs="Times New Roman"/>
          <w:b/>
          <w:bCs/>
          <w:i/>
          <w:iCs/>
          <w:sz w:val="24"/>
          <w:szCs w:val="24"/>
        </w:rPr>
        <w:t xml:space="preserve"> medido</w:t>
      </w:r>
      <w:r w:rsidRPr="00E02394">
        <w:rPr>
          <w:rFonts w:ascii="Times New Roman" w:hAnsi="Times New Roman" w:cs="Times New Roman"/>
          <w:b/>
          <w:bCs/>
          <w:i/>
          <w:iCs/>
          <w:sz w:val="24"/>
          <w:szCs w:val="24"/>
        </w:rPr>
        <w:t xml:space="preserve"> </w:t>
      </w:r>
      <w:r w:rsidR="002A0F59" w:rsidRPr="00E02394">
        <w:rPr>
          <w:rFonts w:ascii="Times New Roman" w:hAnsi="Times New Roman" w:cs="Times New Roman"/>
          <w:b/>
          <w:bCs/>
          <w:i/>
          <w:iCs/>
          <w:sz w:val="24"/>
          <w:szCs w:val="24"/>
        </w:rPr>
        <w:t>em 24h</w:t>
      </w:r>
      <w:r w:rsidR="00424456" w:rsidRPr="00E02394">
        <w:rPr>
          <w:rFonts w:ascii="Times New Roman" w:hAnsi="Times New Roman" w:cs="Times New Roman"/>
          <w:b/>
          <w:bCs/>
          <w:i/>
          <w:iCs/>
          <w:sz w:val="24"/>
          <w:szCs w:val="24"/>
        </w:rPr>
        <w:t xml:space="preserve">– </w:t>
      </w:r>
      <w:proofErr w:type="spellStart"/>
      <w:r w:rsidR="00424456" w:rsidRPr="00E02394">
        <w:rPr>
          <w:rFonts w:ascii="Times New Roman" w:hAnsi="Times New Roman" w:cs="Times New Roman"/>
          <w:b/>
          <w:bCs/>
          <w:i/>
          <w:iCs/>
          <w:sz w:val="24"/>
          <w:szCs w:val="24"/>
        </w:rPr>
        <w:t>C</w:t>
      </w:r>
      <w:r w:rsidR="00A23542">
        <w:rPr>
          <w:rFonts w:ascii="Times New Roman" w:hAnsi="Times New Roman" w:cs="Times New Roman"/>
          <w:b/>
          <w:bCs/>
          <w:i/>
          <w:iCs/>
          <w:sz w:val="24"/>
          <w:szCs w:val="24"/>
        </w:rPr>
        <w:t>l</w:t>
      </w:r>
      <w:r w:rsidR="009B5C89" w:rsidRPr="00E02394">
        <w:rPr>
          <w:rFonts w:ascii="Times New Roman" w:hAnsi="Times New Roman" w:cs="Times New Roman"/>
          <w:b/>
          <w:bCs/>
          <w:i/>
          <w:iCs/>
          <w:sz w:val="24"/>
          <w:szCs w:val="24"/>
        </w:rPr>
        <w:t>Creat</w:t>
      </w:r>
      <w:proofErr w:type="spellEnd"/>
      <w:r w:rsidR="00424456" w:rsidRPr="00E02394">
        <w:rPr>
          <w:rFonts w:ascii="Times New Roman" w:hAnsi="Times New Roman" w:cs="Times New Roman"/>
          <w:b/>
          <w:bCs/>
          <w:i/>
          <w:iCs/>
          <w:sz w:val="24"/>
          <w:szCs w:val="24"/>
        </w:rPr>
        <w:t xml:space="preserve"> Estimado</w:t>
      </w:r>
      <w:r w:rsidRPr="00E02394">
        <w:rPr>
          <w:rFonts w:ascii="Times New Roman" w:hAnsi="Times New Roman" w:cs="Times New Roman"/>
          <w:b/>
          <w:bCs/>
          <w:i/>
          <w:iCs/>
          <w:sz w:val="24"/>
          <w:szCs w:val="24"/>
        </w:rPr>
        <w:t>) /</w:t>
      </w:r>
      <w:r w:rsidR="002A0F59" w:rsidRPr="00E02394">
        <w:rPr>
          <w:rFonts w:ascii="Times New Roman" w:hAnsi="Times New Roman" w:cs="Times New Roman"/>
          <w:b/>
          <w:bCs/>
          <w:i/>
          <w:iCs/>
          <w:sz w:val="24"/>
          <w:szCs w:val="24"/>
        </w:rPr>
        <w:t xml:space="preserve">Média do </w:t>
      </w:r>
      <w:proofErr w:type="spellStart"/>
      <w:r w:rsidR="00047ED3" w:rsidRPr="00E02394">
        <w:rPr>
          <w:rFonts w:ascii="Times New Roman" w:hAnsi="Times New Roman" w:cs="Times New Roman"/>
          <w:b/>
          <w:bCs/>
          <w:i/>
          <w:iCs/>
          <w:sz w:val="24"/>
          <w:szCs w:val="24"/>
        </w:rPr>
        <w:t>ClCreat</w:t>
      </w:r>
      <w:proofErr w:type="spellEnd"/>
      <w:r w:rsidR="002A0F59" w:rsidRPr="00E02394">
        <w:rPr>
          <w:rFonts w:ascii="Times New Roman" w:hAnsi="Times New Roman" w:cs="Times New Roman"/>
          <w:b/>
          <w:bCs/>
          <w:i/>
          <w:iCs/>
          <w:sz w:val="24"/>
          <w:szCs w:val="24"/>
        </w:rPr>
        <w:t xml:space="preserve"> medido em 24h</w:t>
      </w:r>
      <w:r w:rsidRPr="00E02394">
        <w:rPr>
          <w:rFonts w:ascii="Times New Roman" w:hAnsi="Times New Roman" w:cs="Times New Roman"/>
          <w:b/>
          <w:bCs/>
          <w:i/>
          <w:iCs/>
          <w:sz w:val="24"/>
          <w:szCs w:val="24"/>
        </w:rPr>
        <w:t>)] X 100</w:t>
      </w:r>
    </w:p>
    <w:p w14:paraId="0B7FFFEE" w14:textId="1DF57579" w:rsidR="00CD29AD" w:rsidRPr="00317AEE" w:rsidRDefault="00CD29AD"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 xml:space="preserve">A análise estatística foi </w:t>
      </w:r>
      <w:r w:rsidR="00636983">
        <w:rPr>
          <w:rFonts w:ascii="Times New Roman" w:hAnsi="Times New Roman" w:cs="Times New Roman"/>
          <w:sz w:val="24"/>
          <w:szCs w:val="24"/>
        </w:rPr>
        <w:t>conduzida com auxílio do software</w:t>
      </w:r>
      <w:r w:rsidRPr="00317AEE">
        <w:rPr>
          <w:rFonts w:ascii="Times New Roman" w:hAnsi="Times New Roman" w:cs="Times New Roman"/>
          <w:sz w:val="24"/>
          <w:szCs w:val="24"/>
        </w:rPr>
        <w:t xml:space="preserve"> com SPSS </w:t>
      </w:r>
      <w:r w:rsidR="002A0F59" w:rsidRPr="00317AEE">
        <w:rPr>
          <w:rFonts w:ascii="Times New Roman" w:hAnsi="Times New Roman" w:cs="Times New Roman"/>
          <w:sz w:val="24"/>
          <w:szCs w:val="24"/>
        </w:rPr>
        <w:t>20</w:t>
      </w:r>
      <w:r w:rsidRPr="00317AEE">
        <w:rPr>
          <w:rFonts w:ascii="Times New Roman" w:hAnsi="Times New Roman" w:cs="Times New Roman"/>
          <w:sz w:val="24"/>
          <w:szCs w:val="24"/>
        </w:rPr>
        <w:t xml:space="preserve">.0 (Chicago, IL, EUA) e </w:t>
      </w:r>
      <w:r w:rsidR="00D42706">
        <w:rPr>
          <w:rFonts w:ascii="Times New Roman" w:hAnsi="Times New Roman" w:cs="Times New Roman"/>
          <w:sz w:val="24"/>
          <w:szCs w:val="24"/>
        </w:rPr>
        <w:t xml:space="preserve">a </w:t>
      </w:r>
      <w:r w:rsidRPr="00317AEE">
        <w:rPr>
          <w:rFonts w:ascii="Times New Roman" w:hAnsi="Times New Roman" w:cs="Times New Roman"/>
          <w:sz w:val="24"/>
          <w:szCs w:val="24"/>
        </w:rPr>
        <w:t>significância estatística</w:t>
      </w:r>
      <w:r w:rsidR="002A0F59" w:rsidRPr="00317AEE">
        <w:rPr>
          <w:rFonts w:ascii="Times New Roman" w:hAnsi="Times New Roman" w:cs="Times New Roman"/>
          <w:sz w:val="24"/>
          <w:szCs w:val="24"/>
        </w:rPr>
        <w:t xml:space="preserve"> </w:t>
      </w:r>
      <w:r w:rsidRPr="00317AEE">
        <w:rPr>
          <w:rFonts w:ascii="Times New Roman" w:hAnsi="Times New Roman" w:cs="Times New Roman"/>
          <w:sz w:val="24"/>
          <w:szCs w:val="24"/>
        </w:rPr>
        <w:t>foi estabelecid</w:t>
      </w:r>
      <w:r w:rsidR="00A67B51" w:rsidRPr="00317AEE">
        <w:rPr>
          <w:rFonts w:ascii="Times New Roman" w:hAnsi="Times New Roman" w:cs="Times New Roman"/>
          <w:sz w:val="24"/>
          <w:szCs w:val="24"/>
        </w:rPr>
        <w:t>a</w:t>
      </w:r>
      <w:r w:rsidRPr="00317AEE">
        <w:rPr>
          <w:rFonts w:ascii="Times New Roman" w:hAnsi="Times New Roman" w:cs="Times New Roman"/>
          <w:sz w:val="24"/>
          <w:szCs w:val="24"/>
        </w:rPr>
        <w:t xml:space="preserve"> em p &lt;0,05.</w:t>
      </w:r>
    </w:p>
    <w:p w14:paraId="4889FB3E" w14:textId="320C9241" w:rsidR="009D5746" w:rsidRPr="00317AEE" w:rsidRDefault="00483633" w:rsidP="00483633">
      <w:pPr>
        <w:jc w:val="both"/>
        <w:rPr>
          <w:rFonts w:ascii="Times New Roman" w:hAnsi="Times New Roman" w:cs="Times New Roman"/>
          <w:b/>
          <w:bCs/>
          <w:sz w:val="24"/>
          <w:szCs w:val="24"/>
        </w:rPr>
      </w:pPr>
      <w:r w:rsidRPr="00317AEE">
        <w:rPr>
          <w:rFonts w:ascii="Times New Roman" w:hAnsi="Times New Roman" w:cs="Times New Roman"/>
          <w:b/>
          <w:bCs/>
          <w:sz w:val="24"/>
          <w:szCs w:val="24"/>
        </w:rPr>
        <w:t>RESULTADOS</w:t>
      </w:r>
    </w:p>
    <w:p w14:paraId="707852AF" w14:textId="5D3F3B2E" w:rsidR="00D2748F" w:rsidRDefault="00B35314"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As características gerais dos</w:t>
      </w:r>
      <w:r w:rsidR="00183046" w:rsidRPr="00317AEE">
        <w:rPr>
          <w:rFonts w:ascii="Times New Roman" w:hAnsi="Times New Roman" w:cs="Times New Roman"/>
          <w:sz w:val="24"/>
          <w:szCs w:val="24"/>
        </w:rPr>
        <w:t xml:space="preserve"> participantes </w:t>
      </w:r>
      <w:r w:rsidR="00D42706">
        <w:rPr>
          <w:rFonts w:ascii="Times New Roman" w:hAnsi="Times New Roman" w:cs="Times New Roman"/>
          <w:sz w:val="24"/>
          <w:szCs w:val="24"/>
        </w:rPr>
        <w:t>(47,4% do sexo masculino)</w:t>
      </w:r>
      <w:r w:rsidRPr="00317AEE">
        <w:rPr>
          <w:rFonts w:ascii="Times New Roman" w:hAnsi="Times New Roman" w:cs="Times New Roman"/>
          <w:sz w:val="24"/>
          <w:szCs w:val="24"/>
        </w:rPr>
        <w:t xml:space="preserve"> são mostradas na Tabela 1. A </w:t>
      </w:r>
      <w:r w:rsidR="00183046" w:rsidRPr="00317AEE">
        <w:rPr>
          <w:rFonts w:ascii="Times New Roman" w:hAnsi="Times New Roman" w:cs="Times New Roman"/>
          <w:sz w:val="24"/>
          <w:szCs w:val="24"/>
        </w:rPr>
        <w:t xml:space="preserve">média de idade </w:t>
      </w:r>
      <w:r w:rsidR="00636983">
        <w:rPr>
          <w:rFonts w:ascii="Times New Roman" w:hAnsi="Times New Roman" w:cs="Times New Roman"/>
          <w:sz w:val="24"/>
          <w:szCs w:val="24"/>
        </w:rPr>
        <w:t xml:space="preserve">dos participantes </w:t>
      </w:r>
      <w:r w:rsidR="00183046" w:rsidRPr="00317AEE">
        <w:rPr>
          <w:rFonts w:ascii="Times New Roman" w:hAnsi="Times New Roman" w:cs="Times New Roman"/>
          <w:sz w:val="24"/>
          <w:szCs w:val="24"/>
        </w:rPr>
        <w:t>foi 44 ± 14 anos, sem diferença</w:t>
      </w:r>
      <w:r w:rsidR="002C6693" w:rsidRPr="00317AEE">
        <w:rPr>
          <w:rFonts w:ascii="Times New Roman" w:hAnsi="Times New Roman" w:cs="Times New Roman"/>
          <w:sz w:val="24"/>
          <w:szCs w:val="24"/>
        </w:rPr>
        <w:t xml:space="preserve"> </w:t>
      </w:r>
      <w:r w:rsidR="00183046" w:rsidRPr="00317AEE">
        <w:rPr>
          <w:rFonts w:ascii="Times New Roman" w:hAnsi="Times New Roman" w:cs="Times New Roman"/>
          <w:sz w:val="24"/>
          <w:szCs w:val="24"/>
        </w:rPr>
        <w:t>(p&gt; 0,05) entre os sexos</w:t>
      </w:r>
      <w:r w:rsidRPr="00317AEE">
        <w:rPr>
          <w:rFonts w:ascii="Times New Roman" w:hAnsi="Times New Roman" w:cs="Times New Roman"/>
          <w:sz w:val="24"/>
          <w:szCs w:val="24"/>
        </w:rPr>
        <w:t xml:space="preserve">. </w:t>
      </w:r>
      <w:r w:rsidR="00D42706">
        <w:rPr>
          <w:rFonts w:ascii="Times New Roman" w:hAnsi="Times New Roman" w:cs="Times New Roman"/>
          <w:sz w:val="24"/>
          <w:szCs w:val="24"/>
        </w:rPr>
        <w:t>H</w:t>
      </w:r>
      <w:r w:rsidRPr="00317AEE">
        <w:rPr>
          <w:rFonts w:ascii="Times New Roman" w:hAnsi="Times New Roman" w:cs="Times New Roman"/>
          <w:sz w:val="24"/>
          <w:szCs w:val="24"/>
        </w:rPr>
        <w:t xml:space="preserve">ouve </w:t>
      </w:r>
      <w:r w:rsidR="002C6693" w:rsidRPr="00317AEE">
        <w:rPr>
          <w:rFonts w:ascii="Times New Roman" w:hAnsi="Times New Roman" w:cs="Times New Roman"/>
          <w:sz w:val="24"/>
          <w:szCs w:val="24"/>
        </w:rPr>
        <w:t xml:space="preserve"> </w:t>
      </w:r>
      <w:r w:rsidR="00183046" w:rsidRPr="00317AEE">
        <w:rPr>
          <w:rFonts w:ascii="Times New Roman" w:hAnsi="Times New Roman" w:cs="Times New Roman"/>
          <w:sz w:val="24"/>
          <w:szCs w:val="24"/>
        </w:rPr>
        <w:t xml:space="preserve">equilíbrio </w:t>
      </w:r>
      <w:r w:rsidR="002C6693" w:rsidRPr="00317AEE">
        <w:rPr>
          <w:rFonts w:ascii="Times New Roman" w:hAnsi="Times New Roman" w:cs="Times New Roman"/>
          <w:sz w:val="24"/>
          <w:szCs w:val="24"/>
        </w:rPr>
        <w:t>de número de participantes nas diferen</w:t>
      </w:r>
      <w:r w:rsidR="00E427A7" w:rsidRPr="00317AEE">
        <w:rPr>
          <w:rFonts w:ascii="Times New Roman" w:hAnsi="Times New Roman" w:cs="Times New Roman"/>
          <w:sz w:val="24"/>
          <w:szCs w:val="24"/>
        </w:rPr>
        <w:t>t</w:t>
      </w:r>
      <w:r w:rsidR="002C6693" w:rsidRPr="00317AEE">
        <w:rPr>
          <w:rFonts w:ascii="Times New Roman" w:hAnsi="Times New Roman" w:cs="Times New Roman"/>
          <w:sz w:val="24"/>
          <w:szCs w:val="24"/>
        </w:rPr>
        <w:t xml:space="preserve">es </w:t>
      </w:r>
      <w:r w:rsidR="00183046" w:rsidRPr="00317AEE">
        <w:rPr>
          <w:rFonts w:ascii="Times New Roman" w:hAnsi="Times New Roman" w:cs="Times New Roman"/>
          <w:sz w:val="24"/>
          <w:szCs w:val="24"/>
        </w:rPr>
        <w:t>as faixas etárias</w:t>
      </w:r>
      <w:r w:rsidR="00E427A7" w:rsidRPr="00317AEE">
        <w:rPr>
          <w:rFonts w:ascii="Times New Roman" w:hAnsi="Times New Roman" w:cs="Times New Roman"/>
          <w:sz w:val="24"/>
          <w:szCs w:val="24"/>
        </w:rPr>
        <w:t xml:space="preserve"> (Tabela 1)</w:t>
      </w:r>
      <w:r w:rsidR="00183046" w:rsidRPr="00317AEE">
        <w:rPr>
          <w:rFonts w:ascii="Times New Roman" w:hAnsi="Times New Roman" w:cs="Times New Roman"/>
          <w:sz w:val="24"/>
          <w:szCs w:val="24"/>
        </w:rPr>
        <w:t xml:space="preserve">. </w:t>
      </w:r>
    </w:p>
    <w:p w14:paraId="56A3F1D0" w14:textId="77777777" w:rsidR="00910687" w:rsidRPr="00B56A25" w:rsidRDefault="00910687" w:rsidP="00910687">
      <w:pPr>
        <w:spacing w:line="360" w:lineRule="auto"/>
        <w:jc w:val="both"/>
        <w:rPr>
          <w:rFonts w:ascii="Times New Roman" w:hAnsi="Times New Roman" w:cs="Times New Roman"/>
          <w:sz w:val="20"/>
          <w:szCs w:val="20"/>
        </w:rPr>
      </w:pPr>
      <w:r w:rsidRPr="004F066C">
        <w:rPr>
          <w:rFonts w:ascii="Times New Roman" w:hAnsi="Times New Roman" w:cs="Times New Roman"/>
          <w:sz w:val="24"/>
          <w:szCs w:val="24"/>
          <w:rPrChange w:id="119" w:author="Andre Lima" w:date="2021-08-19T12:26:00Z">
            <w:rPr>
              <w:rFonts w:ascii="Times New Roman" w:hAnsi="Times New Roman" w:cs="Times New Roman"/>
              <w:sz w:val="24"/>
              <w:szCs w:val="24"/>
              <w:lang w:val="en-US"/>
            </w:rPr>
          </w:rPrChange>
        </w:rPr>
        <w:t xml:space="preserve">ANEXOS </w:t>
      </w:r>
      <w:r w:rsidRPr="004D000B">
        <w:rPr>
          <w:rFonts w:ascii="Times New Roman" w:hAnsi="Times New Roman" w:cs="Times New Roman"/>
          <w:b/>
          <w:bCs/>
          <w:sz w:val="20"/>
          <w:szCs w:val="20"/>
        </w:rPr>
        <w:t>Tabela 1</w:t>
      </w:r>
      <w:r w:rsidRPr="00B56A25">
        <w:rPr>
          <w:rFonts w:ascii="Times New Roman" w:hAnsi="Times New Roman" w:cs="Times New Roman"/>
          <w:sz w:val="20"/>
          <w:szCs w:val="20"/>
        </w:rPr>
        <w:t xml:space="preserve"> - Características sociodemográficas da amostra, estratificado por sexo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5"/>
        <w:gridCol w:w="2121"/>
        <w:gridCol w:w="2125"/>
        <w:gridCol w:w="2123"/>
      </w:tblGrid>
      <w:tr w:rsidR="00910687" w:rsidRPr="00FB0317" w14:paraId="6F68BFD9" w14:textId="77777777" w:rsidTr="00C10B1A">
        <w:trPr>
          <w:trHeight w:val="267"/>
        </w:trPr>
        <w:tc>
          <w:tcPr>
            <w:tcW w:w="2161" w:type="dxa"/>
            <w:tcBorders>
              <w:top w:val="single" w:sz="4" w:space="0" w:color="auto"/>
              <w:bottom w:val="single" w:sz="4" w:space="0" w:color="auto"/>
            </w:tcBorders>
          </w:tcPr>
          <w:p w14:paraId="6A80A56E" w14:textId="77777777" w:rsidR="00910687" w:rsidRPr="00FB0317" w:rsidRDefault="00910687" w:rsidP="004B6F41">
            <w:pPr>
              <w:rPr>
                <w:rFonts w:ascii="Times New Roman" w:hAnsi="Times New Roman" w:cs="Times New Roman"/>
                <w:sz w:val="20"/>
                <w:szCs w:val="20"/>
              </w:rPr>
            </w:pPr>
          </w:p>
        </w:tc>
        <w:tc>
          <w:tcPr>
            <w:tcW w:w="2161" w:type="dxa"/>
            <w:tcBorders>
              <w:top w:val="single" w:sz="4" w:space="0" w:color="auto"/>
              <w:bottom w:val="single" w:sz="4" w:space="0" w:color="auto"/>
            </w:tcBorders>
          </w:tcPr>
          <w:p w14:paraId="08939AFA" w14:textId="77777777" w:rsidR="00910687" w:rsidRPr="00FB0317" w:rsidRDefault="00910687" w:rsidP="004B6F41">
            <w:pPr>
              <w:jc w:val="center"/>
              <w:rPr>
                <w:rFonts w:ascii="Times New Roman" w:hAnsi="Times New Roman" w:cs="Times New Roman"/>
                <w:b/>
                <w:sz w:val="20"/>
                <w:szCs w:val="20"/>
              </w:rPr>
            </w:pPr>
            <w:r w:rsidRPr="00FB0317">
              <w:rPr>
                <w:rFonts w:ascii="Times New Roman" w:hAnsi="Times New Roman" w:cs="Times New Roman"/>
                <w:b/>
                <w:sz w:val="20"/>
                <w:szCs w:val="20"/>
              </w:rPr>
              <w:t>Homens</w:t>
            </w:r>
          </w:p>
        </w:tc>
        <w:tc>
          <w:tcPr>
            <w:tcW w:w="2161" w:type="dxa"/>
            <w:tcBorders>
              <w:top w:val="single" w:sz="4" w:space="0" w:color="auto"/>
              <w:bottom w:val="single" w:sz="4" w:space="0" w:color="auto"/>
            </w:tcBorders>
          </w:tcPr>
          <w:p w14:paraId="0A28F584" w14:textId="77777777" w:rsidR="00910687" w:rsidRPr="00FB0317" w:rsidRDefault="00910687" w:rsidP="004B6F41">
            <w:pPr>
              <w:jc w:val="center"/>
              <w:rPr>
                <w:rFonts w:ascii="Times New Roman" w:hAnsi="Times New Roman" w:cs="Times New Roman"/>
                <w:b/>
                <w:sz w:val="20"/>
                <w:szCs w:val="20"/>
              </w:rPr>
            </w:pPr>
            <w:r w:rsidRPr="00FB0317">
              <w:rPr>
                <w:rFonts w:ascii="Times New Roman" w:hAnsi="Times New Roman" w:cs="Times New Roman"/>
                <w:b/>
                <w:sz w:val="20"/>
                <w:szCs w:val="20"/>
              </w:rPr>
              <w:t>Mulheres</w:t>
            </w:r>
          </w:p>
        </w:tc>
        <w:tc>
          <w:tcPr>
            <w:tcW w:w="2161" w:type="dxa"/>
            <w:tcBorders>
              <w:top w:val="single" w:sz="4" w:space="0" w:color="auto"/>
              <w:bottom w:val="single" w:sz="4" w:space="0" w:color="auto"/>
            </w:tcBorders>
          </w:tcPr>
          <w:p w14:paraId="6FB78B52" w14:textId="376A138E" w:rsidR="00910687" w:rsidRPr="00FB0317" w:rsidRDefault="00910687" w:rsidP="00C10B1A">
            <w:pPr>
              <w:jc w:val="center"/>
              <w:rPr>
                <w:rFonts w:ascii="Times New Roman" w:hAnsi="Times New Roman" w:cs="Times New Roman"/>
                <w:b/>
                <w:sz w:val="20"/>
                <w:szCs w:val="20"/>
              </w:rPr>
            </w:pPr>
            <w:r w:rsidRPr="00FB0317">
              <w:rPr>
                <w:rFonts w:ascii="Times New Roman" w:hAnsi="Times New Roman" w:cs="Times New Roman"/>
                <w:b/>
                <w:sz w:val="20"/>
                <w:szCs w:val="20"/>
              </w:rPr>
              <w:t>Todos</w:t>
            </w:r>
          </w:p>
        </w:tc>
      </w:tr>
      <w:tr w:rsidR="00910687" w:rsidRPr="00FB0317" w14:paraId="2B7690A2" w14:textId="77777777" w:rsidTr="004B6F41">
        <w:tc>
          <w:tcPr>
            <w:tcW w:w="2161" w:type="dxa"/>
            <w:tcBorders>
              <w:top w:val="single" w:sz="4" w:space="0" w:color="auto"/>
            </w:tcBorders>
          </w:tcPr>
          <w:p w14:paraId="2094D9CD"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N(%)</w:t>
            </w:r>
          </w:p>
        </w:tc>
        <w:tc>
          <w:tcPr>
            <w:tcW w:w="2161" w:type="dxa"/>
            <w:tcBorders>
              <w:top w:val="single" w:sz="4" w:space="0" w:color="auto"/>
            </w:tcBorders>
          </w:tcPr>
          <w:p w14:paraId="09744B98"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128 (47,2%)</w:t>
            </w:r>
          </w:p>
        </w:tc>
        <w:tc>
          <w:tcPr>
            <w:tcW w:w="2161" w:type="dxa"/>
            <w:tcBorders>
              <w:top w:val="single" w:sz="4" w:space="0" w:color="auto"/>
            </w:tcBorders>
          </w:tcPr>
          <w:p w14:paraId="4D84A996"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143 (52,8%)</w:t>
            </w:r>
          </w:p>
        </w:tc>
        <w:tc>
          <w:tcPr>
            <w:tcW w:w="2161" w:type="dxa"/>
            <w:tcBorders>
              <w:top w:val="single" w:sz="4" w:space="0" w:color="auto"/>
            </w:tcBorders>
          </w:tcPr>
          <w:p w14:paraId="756AAF23"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272 (100,0%)</w:t>
            </w:r>
          </w:p>
          <w:p w14:paraId="18CDD524" w14:textId="77777777" w:rsidR="00910687" w:rsidRPr="00FB0317" w:rsidRDefault="00910687" w:rsidP="004B6F41">
            <w:pPr>
              <w:jc w:val="center"/>
              <w:rPr>
                <w:rFonts w:ascii="Times New Roman" w:hAnsi="Times New Roman" w:cs="Times New Roman"/>
                <w:sz w:val="20"/>
                <w:szCs w:val="20"/>
              </w:rPr>
            </w:pPr>
          </w:p>
        </w:tc>
      </w:tr>
      <w:tr w:rsidR="00910687" w:rsidRPr="00FB0317" w14:paraId="5121AE8A" w14:textId="77777777" w:rsidTr="004B6F41">
        <w:tc>
          <w:tcPr>
            <w:tcW w:w="2161" w:type="dxa"/>
          </w:tcPr>
          <w:p w14:paraId="7E97666C"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Idade (anos)</w:t>
            </w:r>
          </w:p>
        </w:tc>
        <w:tc>
          <w:tcPr>
            <w:tcW w:w="2161" w:type="dxa"/>
          </w:tcPr>
          <w:p w14:paraId="114139B2" w14:textId="77777777" w:rsidR="00910687" w:rsidRPr="00FB0317" w:rsidRDefault="00910687" w:rsidP="004B6F41">
            <w:pPr>
              <w:keepNext/>
              <w:keepLines/>
              <w:spacing w:after="160" w:line="259" w:lineRule="auto"/>
              <w:jc w:val="center"/>
              <w:outlineLvl w:val="0"/>
              <w:rPr>
                <w:rFonts w:ascii="Times New Roman" w:hAnsi="Times New Roman" w:cs="Times New Roman"/>
                <w:sz w:val="20"/>
                <w:szCs w:val="20"/>
              </w:rPr>
            </w:pPr>
            <w:r w:rsidRPr="00FB0317">
              <w:rPr>
                <w:rFonts w:ascii="Times New Roman" w:hAnsi="Times New Roman" w:cs="Times New Roman"/>
                <w:sz w:val="20"/>
                <w:szCs w:val="20"/>
              </w:rPr>
              <w:t>43  ± 14</w:t>
            </w:r>
          </w:p>
        </w:tc>
        <w:tc>
          <w:tcPr>
            <w:tcW w:w="2161" w:type="dxa"/>
          </w:tcPr>
          <w:p w14:paraId="0E4F09E7" w14:textId="77777777" w:rsidR="00910687" w:rsidRPr="00FB0317" w:rsidRDefault="00910687" w:rsidP="004B6F41">
            <w:pPr>
              <w:keepNext/>
              <w:keepLines/>
              <w:spacing w:after="160" w:line="259" w:lineRule="auto"/>
              <w:jc w:val="center"/>
              <w:outlineLvl w:val="0"/>
              <w:rPr>
                <w:rFonts w:ascii="Times New Roman" w:hAnsi="Times New Roman" w:cs="Times New Roman"/>
                <w:sz w:val="20"/>
                <w:szCs w:val="20"/>
              </w:rPr>
            </w:pPr>
            <w:r w:rsidRPr="00FB0317">
              <w:rPr>
                <w:rFonts w:ascii="Times New Roman" w:hAnsi="Times New Roman" w:cs="Times New Roman"/>
                <w:sz w:val="20"/>
                <w:szCs w:val="20"/>
              </w:rPr>
              <w:t>45  ±14</w:t>
            </w:r>
          </w:p>
        </w:tc>
        <w:tc>
          <w:tcPr>
            <w:tcW w:w="2161" w:type="dxa"/>
          </w:tcPr>
          <w:p w14:paraId="093BAB27" w14:textId="77777777" w:rsidR="00910687" w:rsidRPr="00FB0317" w:rsidRDefault="00910687" w:rsidP="004B6F41">
            <w:pPr>
              <w:keepNext/>
              <w:keepLines/>
              <w:spacing w:after="160" w:line="259" w:lineRule="auto"/>
              <w:jc w:val="center"/>
              <w:outlineLvl w:val="0"/>
              <w:rPr>
                <w:rFonts w:ascii="Times New Roman" w:hAnsi="Times New Roman" w:cs="Times New Roman"/>
                <w:sz w:val="20"/>
                <w:szCs w:val="20"/>
              </w:rPr>
            </w:pPr>
            <w:r w:rsidRPr="00FB0317">
              <w:rPr>
                <w:rFonts w:ascii="Times New Roman" w:hAnsi="Times New Roman" w:cs="Times New Roman"/>
                <w:sz w:val="20"/>
                <w:szCs w:val="20"/>
              </w:rPr>
              <w:t>44 ± 14</w:t>
            </w:r>
          </w:p>
        </w:tc>
      </w:tr>
      <w:tr w:rsidR="00910687" w:rsidRPr="00FB0317" w14:paraId="48C3B2E5" w14:textId="77777777" w:rsidTr="004B6F41">
        <w:tc>
          <w:tcPr>
            <w:tcW w:w="2161" w:type="dxa"/>
          </w:tcPr>
          <w:p w14:paraId="1431C6E4"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Estatura (cm)</w:t>
            </w:r>
          </w:p>
        </w:tc>
        <w:tc>
          <w:tcPr>
            <w:tcW w:w="2161" w:type="dxa"/>
          </w:tcPr>
          <w:p w14:paraId="54A7DBBD" w14:textId="77777777" w:rsidR="00910687" w:rsidRPr="00FB0317" w:rsidRDefault="00910687" w:rsidP="004B6F41">
            <w:pPr>
              <w:keepNext/>
              <w:keepLines/>
              <w:spacing w:after="160" w:line="259" w:lineRule="auto"/>
              <w:jc w:val="center"/>
              <w:outlineLvl w:val="0"/>
              <w:rPr>
                <w:rFonts w:ascii="Times New Roman" w:hAnsi="Times New Roman" w:cs="Times New Roman"/>
                <w:sz w:val="20"/>
                <w:szCs w:val="20"/>
              </w:rPr>
            </w:pPr>
            <w:r w:rsidRPr="00FB0317">
              <w:rPr>
                <w:rFonts w:ascii="Times New Roman" w:hAnsi="Times New Roman" w:cs="Times New Roman"/>
                <w:sz w:val="20"/>
                <w:szCs w:val="20"/>
              </w:rPr>
              <w:t>173 ± 7</w:t>
            </w:r>
          </w:p>
        </w:tc>
        <w:tc>
          <w:tcPr>
            <w:tcW w:w="2161" w:type="dxa"/>
          </w:tcPr>
          <w:p w14:paraId="46A5C35E" w14:textId="77777777" w:rsidR="00910687" w:rsidRPr="00FB0317" w:rsidRDefault="00910687" w:rsidP="004B6F41">
            <w:pPr>
              <w:keepNext/>
              <w:keepLines/>
              <w:spacing w:after="160" w:line="259" w:lineRule="auto"/>
              <w:jc w:val="center"/>
              <w:outlineLvl w:val="0"/>
              <w:rPr>
                <w:rFonts w:ascii="Times New Roman" w:hAnsi="Times New Roman" w:cs="Times New Roman"/>
                <w:sz w:val="20"/>
                <w:szCs w:val="20"/>
              </w:rPr>
            </w:pPr>
            <w:r w:rsidRPr="00FB0317">
              <w:rPr>
                <w:rFonts w:ascii="Times New Roman" w:hAnsi="Times New Roman" w:cs="Times New Roman"/>
                <w:sz w:val="20"/>
                <w:szCs w:val="20"/>
              </w:rPr>
              <w:t>159 ± 7*</w:t>
            </w:r>
          </w:p>
        </w:tc>
        <w:tc>
          <w:tcPr>
            <w:tcW w:w="2161" w:type="dxa"/>
          </w:tcPr>
          <w:p w14:paraId="6044C197" w14:textId="77777777" w:rsidR="00910687" w:rsidRPr="00FB0317" w:rsidRDefault="00910687" w:rsidP="004B6F41">
            <w:pPr>
              <w:keepNext/>
              <w:keepLines/>
              <w:spacing w:after="160" w:line="259" w:lineRule="auto"/>
              <w:jc w:val="center"/>
              <w:outlineLvl w:val="0"/>
              <w:rPr>
                <w:rFonts w:ascii="Times New Roman" w:hAnsi="Times New Roman" w:cs="Times New Roman"/>
                <w:sz w:val="20"/>
                <w:szCs w:val="20"/>
              </w:rPr>
            </w:pPr>
            <w:r w:rsidRPr="00FB0317">
              <w:rPr>
                <w:rFonts w:ascii="Times New Roman" w:hAnsi="Times New Roman" w:cs="Times New Roman"/>
                <w:sz w:val="20"/>
                <w:szCs w:val="20"/>
              </w:rPr>
              <w:t>166 ± 10</w:t>
            </w:r>
          </w:p>
        </w:tc>
      </w:tr>
      <w:tr w:rsidR="00910687" w:rsidRPr="00FB0317" w14:paraId="53D2FBD5" w14:textId="77777777" w:rsidTr="004B6F41">
        <w:tc>
          <w:tcPr>
            <w:tcW w:w="2161" w:type="dxa"/>
          </w:tcPr>
          <w:p w14:paraId="16B2CA65"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Peso (kg)</w:t>
            </w:r>
          </w:p>
        </w:tc>
        <w:tc>
          <w:tcPr>
            <w:tcW w:w="2161" w:type="dxa"/>
          </w:tcPr>
          <w:p w14:paraId="640B37F1"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79,9 ± 14,4</w:t>
            </w:r>
          </w:p>
        </w:tc>
        <w:tc>
          <w:tcPr>
            <w:tcW w:w="2161" w:type="dxa"/>
          </w:tcPr>
          <w:p w14:paraId="1D6DFBAF"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68,1 ± 13,6*</w:t>
            </w:r>
          </w:p>
        </w:tc>
        <w:tc>
          <w:tcPr>
            <w:tcW w:w="2161" w:type="dxa"/>
          </w:tcPr>
          <w:p w14:paraId="1F5D27F7"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73,7 ± 15,1</w:t>
            </w:r>
          </w:p>
        </w:tc>
      </w:tr>
      <w:tr w:rsidR="00910687" w:rsidRPr="00FB0317" w14:paraId="3D516D5A" w14:textId="77777777" w:rsidTr="004B6F41">
        <w:tc>
          <w:tcPr>
            <w:tcW w:w="2161" w:type="dxa"/>
          </w:tcPr>
          <w:p w14:paraId="6013F0B2" w14:textId="77777777" w:rsidR="00910687" w:rsidRDefault="00910687" w:rsidP="004B6F41">
            <w:pPr>
              <w:rPr>
                <w:rFonts w:ascii="Times New Roman" w:hAnsi="Times New Roman" w:cs="Times New Roman"/>
                <w:b/>
                <w:sz w:val="20"/>
                <w:szCs w:val="20"/>
              </w:rPr>
            </w:pPr>
          </w:p>
          <w:p w14:paraId="7805C017" w14:textId="77777777" w:rsidR="00910687" w:rsidRPr="00FB0317" w:rsidRDefault="00910687" w:rsidP="004B6F41">
            <w:pPr>
              <w:rPr>
                <w:rFonts w:ascii="Times New Roman" w:hAnsi="Times New Roman" w:cs="Times New Roman"/>
                <w:b/>
                <w:sz w:val="20"/>
                <w:szCs w:val="20"/>
              </w:rPr>
            </w:pPr>
            <w:r w:rsidRPr="00FB0317">
              <w:rPr>
                <w:rFonts w:ascii="Times New Roman" w:hAnsi="Times New Roman" w:cs="Times New Roman"/>
                <w:b/>
                <w:sz w:val="20"/>
                <w:szCs w:val="20"/>
              </w:rPr>
              <w:t>Raça/Cor</w:t>
            </w:r>
          </w:p>
        </w:tc>
        <w:tc>
          <w:tcPr>
            <w:tcW w:w="2161" w:type="dxa"/>
          </w:tcPr>
          <w:p w14:paraId="0FA733FC" w14:textId="77777777" w:rsidR="00910687" w:rsidRPr="00FB0317" w:rsidRDefault="00910687" w:rsidP="004B6F41">
            <w:pPr>
              <w:jc w:val="center"/>
              <w:rPr>
                <w:rFonts w:ascii="Times New Roman" w:hAnsi="Times New Roman" w:cs="Times New Roman"/>
                <w:sz w:val="20"/>
                <w:szCs w:val="20"/>
              </w:rPr>
            </w:pPr>
          </w:p>
        </w:tc>
        <w:tc>
          <w:tcPr>
            <w:tcW w:w="2161" w:type="dxa"/>
          </w:tcPr>
          <w:p w14:paraId="1C820751" w14:textId="77777777" w:rsidR="00910687" w:rsidRPr="00FB0317" w:rsidRDefault="00910687" w:rsidP="004B6F41">
            <w:pPr>
              <w:jc w:val="center"/>
              <w:rPr>
                <w:rFonts w:ascii="Times New Roman" w:hAnsi="Times New Roman" w:cs="Times New Roman"/>
                <w:sz w:val="20"/>
                <w:szCs w:val="20"/>
              </w:rPr>
            </w:pPr>
          </w:p>
        </w:tc>
        <w:tc>
          <w:tcPr>
            <w:tcW w:w="2161" w:type="dxa"/>
          </w:tcPr>
          <w:p w14:paraId="435F6DD1" w14:textId="77777777" w:rsidR="00910687" w:rsidRDefault="00910687" w:rsidP="004B6F41">
            <w:pPr>
              <w:jc w:val="center"/>
              <w:rPr>
                <w:rFonts w:ascii="Times New Roman" w:hAnsi="Times New Roman" w:cs="Times New Roman"/>
                <w:sz w:val="20"/>
                <w:szCs w:val="20"/>
              </w:rPr>
            </w:pPr>
          </w:p>
          <w:p w14:paraId="3F04B807" w14:textId="77777777" w:rsidR="00910687" w:rsidRDefault="00910687" w:rsidP="004B6F41">
            <w:pPr>
              <w:jc w:val="center"/>
              <w:rPr>
                <w:rFonts w:ascii="Times New Roman" w:hAnsi="Times New Roman" w:cs="Times New Roman"/>
                <w:sz w:val="20"/>
                <w:szCs w:val="20"/>
              </w:rPr>
            </w:pPr>
          </w:p>
          <w:p w14:paraId="3314BADD" w14:textId="77777777" w:rsidR="00910687" w:rsidRPr="00FB0317" w:rsidRDefault="00910687" w:rsidP="004B6F41">
            <w:pPr>
              <w:jc w:val="center"/>
              <w:rPr>
                <w:rFonts w:ascii="Times New Roman" w:hAnsi="Times New Roman" w:cs="Times New Roman"/>
                <w:sz w:val="20"/>
                <w:szCs w:val="20"/>
              </w:rPr>
            </w:pPr>
          </w:p>
        </w:tc>
      </w:tr>
      <w:tr w:rsidR="00910687" w:rsidRPr="00FB0317" w14:paraId="7E160426" w14:textId="77777777" w:rsidTr="004B6F41">
        <w:tc>
          <w:tcPr>
            <w:tcW w:w="2161" w:type="dxa"/>
          </w:tcPr>
          <w:p w14:paraId="77DCF0F4"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Branca</w:t>
            </w:r>
          </w:p>
        </w:tc>
        <w:tc>
          <w:tcPr>
            <w:tcW w:w="2161" w:type="dxa"/>
          </w:tcPr>
          <w:p w14:paraId="7214C9FB"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57 (44,4%)</w:t>
            </w:r>
          </w:p>
        </w:tc>
        <w:tc>
          <w:tcPr>
            <w:tcW w:w="2161" w:type="dxa"/>
          </w:tcPr>
          <w:p w14:paraId="2295A071"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68 (47,6%)</w:t>
            </w:r>
          </w:p>
        </w:tc>
        <w:tc>
          <w:tcPr>
            <w:tcW w:w="2161" w:type="dxa"/>
          </w:tcPr>
          <w:p w14:paraId="6138C513"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125 (45,9%)</w:t>
            </w:r>
          </w:p>
          <w:p w14:paraId="59ED4251" w14:textId="77777777" w:rsidR="00910687" w:rsidRPr="00FB0317" w:rsidRDefault="00910687" w:rsidP="004B6F41">
            <w:pPr>
              <w:jc w:val="center"/>
              <w:rPr>
                <w:rFonts w:ascii="Times New Roman" w:hAnsi="Times New Roman" w:cs="Times New Roman"/>
                <w:sz w:val="20"/>
                <w:szCs w:val="20"/>
              </w:rPr>
            </w:pPr>
          </w:p>
        </w:tc>
      </w:tr>
      <w:tr w:rsidR="00910687" w:rsidRPr="00FB0317" w14:paraId="16F30AFA" w14:textId="77777777" w:rsidTr="004B6F41">
        <w:tc>
          <w:tcPr>
            <w:tcW w:w="2161" w:type="dxa"/>
          </w:tcPr>
          <w:p w14:paraId="2DAA2722"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Preta</w:t>
            </w:r>
          </w:p>
        </w:tc>
        <w:tc>
          <w:tcPr>
            <w:tcW w:w="2161" w:type="dxa"/>
          </w:tcPr>
          <w:p w14:paraId="73AC0A9B"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16 (12,5%)</w:t>
            </w:r>
          </w:p>
        </w:tc>
        <w:tc>
          <w:tcPr>
            <w:tcW w:w="2161" w:type="dxa"/>
          </w:tcPr>
          <w:p w14:paraId="2A1FD28C"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11 (7,7%)</w:t>
            </w:r>
          </w:p>
        </w:tc>
        <w:tc>
          <w:tcPr>
            <w:tcW w:w="2161" w:type="dxa"/>
          </w:tcPr>
          <w:p w14:paraId="21DD109D"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27 (9,9%)</w:t>
            </w:r>
          </w:p>
          <w:p w14:paraId="38D32303" w14:textId="77777777" w:rsidR="00910687" w:rsidRPr="00FB0317" w:rsidRDefault="00910687" w:rsidP="004B6F41">
            <w:pPr>
              <w:jc w:val="center"/>
              <w:rPr>
                <w:rFonts w:ascii="Times New Roman" w:hAnsi="Times New Roman" w:cs="Times New Roman"/>
                <w:sz w:val="20"/>
                <w:szCs w:val="20"/>
              </w:rPr>
            </w:pPr>
          </w:p>
        </w:tc>
      </w:tr>
      <w:tr w:rsidR="00910687" w:rsidRPr="00FB0317" w14:paraId="41045902" w14:textId="77777777" w:rsidTr="004B6F41">
        <w:tc>
          <w:tcPr>
            <w:tcW w:w="2161" w:type="dxa"/>
          </w:tcPr>
          <w:p w14:paraId="04F8C6FB"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Parda</w:t>
            </w:r>
          </w:p>
        </w:tc>
        <w:tc>
          <w:tcPr>
            <w:tcW w:w="2161" w:type="dxa"/>
          </w:tcPr>
          <w:p w14:paraId="56F63A76"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54 (42,2%)</w:t>
            </w:r>
          </w:p>
        </w:tc>
        <w:tc>
          <w:tcPr>
            <w:tcW w:w="2161" w:type="dxa"/>
          </w:tcPr>
          <w:p w14:paraId="3F2DB24F"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61 (41,6%)</w:t>
            </w:r>
          </w:p>
        </w:tc>
        <w:tc>
          <w:tcPr>
            <w:tcW w:w="2161" w:type="dxa"/>
          </w:tcPr>
          <w:p w14:paraId="571E5AB0"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115 (42,3%)</w:t>
            </w:r>
          </w:p>
          <w:p w14:paraId="4289F18C" w14:textId="77777777" w:rsidR="00910687" w:rsidRPr="00FB0317" w:rsidRDefault="00910687" w:rsidP="004B6F41">
            <w:pPr>
              <w:jc w:val="center"/>
              <w:rPr>
                <w:rFonts w:ascii="Times New Roman" w:hAnsi="Times New Roman" w:cs="Times New Roman"/>
                <w:sz w:val="20"/>
                <w:szCs w:val="20"/>
              </w:rPr>
            </w:pPr>
          </w:p>
        </w:tc>
      </w:tr>
      <w:tr w:rsidR="00910687" w:rsidRPr="00FB0317" w14:paraId="353CD0AE" w14:textId="77777777" w:rsidTr="004B6F41">
        <w:tc>
          <w:tcPr>
            <w:tcW w:w="2161" w:type="dxa"/>
          </w:tcPr>
          <w:p w14:paraId="5ED770B3"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Outra/não declarada</w:t>
            </w:r>
          </w:p>
        </w:tc>
        <w:tc>
          <w:tcPr>
            <w:tcW w:w="2161" w:type="dxa"/>
          </w:tcPr>
          <w:p w14:paraId="0A0B6E1A"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 (0,8%)</w:t>
            </w:r>
          </w:p>
        </w:tc>
        <w:tc>
          <w:tcPr>
            <w:tcW w:w="2161" w:type="dxa"/>
          </w:tcPr>
          <w:p w14:paraId="738BA493"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3 (2,1%)</w:t>
            </w:r>
          </w:p>
        </w:tc>
        <w:tc>
          <w:tcPr>
            <w:tcW w:w="2161" w:type="dxa"/>
          </w:tcPr>
          <w:p w14:paraId="4F358008"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4 (1,5%)</w:t>
            </w:r>
          </w:p>
          <w:p w14:paraId="527D8AA5" w14:textId="77777777" w:rsidR="00910687" w:rsidRPr="00FB0317" w:rsidRDefault="00910687" w:rsidP="004B6F41">
            <w:pPr>
              <w:jc w:val="center"/>
              <w:rPr>
                <w:rFonts w:ascii="Times New Roman" w:hAnsi="Times New Roman" w:cs="Times New Roman"/>
                <w:sz w:val="20"/>
                <w:szCs w:val="20"/>
              </w:rPr>
            </w:pPr>
          </w:p>
        </w:tc>
      </w:tr>
      <w:tr w:rsidR="00910687" w:rsidRPr="00FB0317" w14:paraId="1D74C03B" w14:textId="77777777" w:rsidTr="004B6F41">
        <w:tc>
          <w:tcPr>
            <w:tcW w:w="2161" w:type="dxa"/>
          </w:tcPr>
          <w:p w14:paraId="791E7CE6" w14:textId="77777777" w:rsidR="00910687" w:rsidRPr="00FB0317" w:rsidRDefault="00910687" w:rsidP="004B6F41">
            <w:pPr>
              <w:rPr>
                <w:rFonts w:ascii="Times New Roman" w:hAnsi="Times New Roman" w:cs="Times New Roman"/>
                <w:b/>
                <w:sz w:val="20"/>
                <w:szCs w:val="20"/>
              </w:rPr>
            </w:pPr>
            <w:r w:rsidRPr="00FB0317">
              <w:rPr>
                <w:rFonts w:ascii="Times New Roman" w:hAnsi="Times New Roman" w:cs="Times New Roman"/>
                <w:b/>
                <w:sz w:val="20"/>
                <w:szCs w:val="20"/>
              </w:rPr>
              <w:t>Escolaridade</w:t>
            </w:r>
          </w:p>
        </w:tc>
        <w:tc>
          <w:tcPr>
            <w:tcW w:w="2161" w:type="dxa"/>
          </w:tcPr>
          <w:p w14:paraId="21AA6DA8" w14:textId="77777777" w:rsidR="00910687" w:rsidRPr="00FB0317" w:rsidRDefault="00910687" w:rsidP="004B6F41">
            <w:pPr>
              <w:jc w:val="center"/>
              <w:rPr>
                <w:rFonts w:ascii="Times New Roman" w:hAnsi="Times New Roman" w:cs="Times New Roman"/>
                <w:sz w:val="20"/>
                <w:szCs w:val="20"/>
              </w:rPr>
            </w:pPr>
          </w:p>
        </w:tc>
        <w:tc>
          <w:tcPr>
            <w:tcW w:w="2161" w:type="dxa"/>
          </w:tcPr>
          <w:p w14:paraId="223D814D" w14:textId="77777777" w:rsidR="00910687" w:rsidRPr="00FB0317" w:rsidRDefault="00910687" w:rsidP="004B6F41">
            <w:pPr>
              <w:jc w:val="center"/>
              <w:rPr>
                <w:rFonts w:ascii="Times New Roman" w:hAnsi="Times New Roman" w:cs="Times New Roman"/>
                <w:sz w:val="20"/>
                <w:szCs w:val="20"/>
              </w:rPr>
            </w:pPr>
          </w:p>
        </w:tc>
        <w:tc>
          <w:tcPr>
            <w:tcW w:w="2161" w:type="dxa"/>
          </w:tcPr>
          <w:p w14:paraId="2C963473" w14:textId="77777777" w:rsidR="00910687" w:rsidRDefault="00910687" w:rsidP="004B6F41">
            <w:pPr>
              <w:jc w:val="center"/>
              <w:rPr>
                <w:rFonts w:ascii="Times New Roman" w:hAnsi="Times New Roman" w:cs="Times New Roman"/>
                <w:sz w:val="20"/>
                <w:szCs w:val="20"/>
              </w:rPr>
            </w:pPr>
          </w:p>
          <w:p w14:paraId="1966F293" w14:textId="77777777" w:rsidR="00910687" w:rsidRPr="00FB0317" w:rsidRDefault="00910687" w:rsidP="004B6F41">
            <w:pPr>
              <w:jc w:val="center"/>
              <w:rPr>
                <w:rFonts w:ascii="Times New Roman" w:hAnsi="Times New Roman" w:cs="Times New Roman"/>
                <w:sz w:val="20"/>
                <w:szCs w:val="20"/>
              </w:rPr>
            </w:pPr>
          </w:p>
        </w:tc>
      </w:tr>
      <w:tr w:rsidR="00910687" w:rsidRPr="00FB0317" w14:paraId="43A8EA98" w14:textId="77777777" w:rsidTr="004B6F41">
        <w:tc>
          <w:tcPr>
            <w:tcW w:w="2161" w:type="dxa"/>
          </w:tcPr>
          <w:p w14:paraId="22FF4E35"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&lt;4 anos</w:t>
            </w:r>
          </w:p>
        </w:tc>
        <w:tc>
          <w:tcPr>
            <w:tcW w:w="2161" w:type="dxa"/>
          </w:tcPr>
          <w:p w14:paraId="376818A0"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0 (0,0%)</w:t>
            </w:r>
          </w:p>
        </w:tc>
        <w:tc>
          <w:tcPr>
            <w:tcW w:w="2161" w:type="dxa"/>
          </w:tcPr>
          <w:p w14:paraId="2F859601"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4 (2,8%)</w:t>
            </w:r>
          </w:p>
        </w:tc>
        <w:tc>
          <w:tcPr>
            <w:tcW w:w="2161" w:type="dxa"/>
          </w:tcPr>
          <w:p w14:paraId="32D88313"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4 (1,5%)</w:t>
            </w:r>
          </w:p>
          <w:p w14:paraId="37293A28" w14:textId="77777777" w:rsidR="00910687" w:rsidRPr="00FB0317" w:rsidRDefault="00910687" w:rsidP="004B6F41">
            <w:pPr>
              <w:jc w:val="center"/>
              <w:rPr>
                <w:rFonts w:ascii="Times New Roman" w:hAnsi="Times New Roman" w:cs="Times New Roman"/>
                <w:sz w:val="20"/>
                <w:szCs w:val="20"/>
              </w:rPr>
            </w:pPr>
          </w:p>
        </w:tc>
      </w:tr>
      <w:tr w:rsidR="00910687" w:rsidRPr="00FB0317" w14:paraId="6E585BFC" w14:textId="77777777" w:rsidTr="004B6F41">
        <w:tc>
          <w:tcPr>
            <w:tcW w:w="2161" w:type="dxa"/>
          </w:tcPr>
          <w:p w14:paraId="423CAFCC"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4 - 8 anos</w:t>
            </w:r>
          </w:p>
        </w:tc>
        <w:tc>
          <w:tcPr>
            <w:tcW w:w="2161" w:type="dxa"/>
          </w:tcPr>
          <w:p w14:paraId="2D30F223"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20 (15,6%)</w:t>
            </w:r>
          </w:p>
        </w:tc>
        <w:tc>
          <w:tcPr>
            <w:tcW w:w="2161" w:type="dxa"/>
          </w:tcPr>
          <w:p w14:paraId="49C5F810"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28 (19,6%)</w:t>
            </w:r>
          </w:p>
        </w:tc>
        <w:tc>
          <w:tcPr>
            <w:tcW w:w="2161" w:type="dxa"/>
          </w:tcPr>
          <w:p w14:paraId="4ACA655D"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48 (2,8%)</w:t>
            </w:r>
          </w:p>
          <w:p w14:paraId="519F7BAC" w14:textId="77777777" w:rsidR="00910687" w:rsidRPr="00FB0317" w:rsidRDefault="00910687" w:rsidP="004B6F41">
            <w:pPr>
              <w:jc w:val="center"/>
              <w:rPr>
                <w:rFonts w:ascii="Times New Roman" w:hAnsi="Times New Roman" w:cs="Times New Roman"/>
                <w:sz w:val="20"/>
                <w:szCs w:val="20"/>
              </w:rPr>
            </w:pPr>
          </w:p>
        </w:tc>
      </w:tr>
      <w:tr w:rsidR="00910687" w:rsidRPr="00FB0317" w14:paraId="545BC8B1" w14:textId="77777777" w:rsidTr="004B6F41">
        <w:tc>
          <w:tcPr>
            <w:tcW w:w="2161" w:type="dxa"/>
          </w:tcPr>
          <w:p w14:paraId="4ECDBEF8"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9 - 11 anos</w:t>
            </w:r>
          </w:p>
        </w:tc>
        <w:tc>
          <w:tcPr>
            <w:tcW w:w="2161" w:type="dxa"/>
          </w:tcPr>
          <w:p w14:paraId="462403A4"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76 (59,4%)</w:t>
            </w:r>
          </w:p>
        </w:tc>
        <w:tc>
          <w:tcPr>
            <w:tcW w:w="2161" w:type="dxa"/>
          </w:tcPr>
          <w:p w14:paraId="6EAC725B"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73 (51,0%)</w:t>
            </w:r>
          </w:p>
        </w:tc>
        <w:tc>
          <w:tcPr>
            <w:tcW w:w="2161" w:type="dxa"/>
          </w:tcPr>
          <w:p w14:paraId="68AC0DB5"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149 (54,8%)</w:t>
            </w:r>
          </w:p>
          <w:p w14:paraId="2B96D450" w14:textId="77777777" w:rsidR="00910687" w:rsidRPr="00FB0317" w:rsidRDefault="00910687" w:rsidP="004B6F41">
            <w:pPr>
              <w:jc w:val="center"/>
              <w:rPr>
                <w:rFonts w:ascii="Times New Roman" w:hAnsi="Times New Roman" w:cs="Times New Roman"/>
                <w:sz w:val="20"/>
                <w:szCs w:val="20"/>
              </w:rPr>
            </w:pPr>
          </w:p>
        </w:tc>
      </w:tr>
      <w:tr w:rsidR="00910687" w:rsidRPr="00FB0317" w14:paraId="03F7B346" w14:textId="77777777" w:rsidTr="004B6F41">
        <w:tc>
          <w:tcPr>
            <w:tcW w:w="2161" w:type="dxa"/>
          </w:tcPr>
          <w:p w14:paraId="602F2104"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...≥12 anos</w:t>
            </w:r>
          </w:p>
        </w:tc>
        <w:tc>
          <w:tcPr>
            <w:tcW w:w="2161" w:type="dxa"/>
          </w:tcPr>
          <w:p w14:paraId="0B1273D1"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31 (24,2%)</w:t>
            </w:r>
          </w:p>
        </w:tc>
        <w:tc>
          <w:tcPr>
            <w:tcW w:w="2161" w:type="dxa"/>
          </w:tcPr>
          <w:p w14:paraId="5DF1D8D7"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37 (25,9%)</w:t>
            </w:r>
          </w:p>
        </w:tc>
        <w:tc>
          <w:tcPr>
            <w:tcW w:w="2161" w:type="dxa"/>
          </w:tcPr>
          <w:p w14:paraId="221887A0"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68 (25,0%)</w:t>
            </w:r>
          </w:p>
          <w:p w14:paraId="2217BE99" w14:textId="77777777" w:rsidR="00910687" w:rsidRPr="00FB0317" w:rsidRDefault="00910687" w:rsidP="004B6F41">
            <w:pPr>
              <w:jc w:val="center"/>
              <w:rPr>
                <w:rFonts w:ascii="Times New Roman" w:hAnsi="Times New Roman" w:cs="Times New Roman"/>
                <w:sz w:val="20"/>
                <w:szCs w:val="20"/>
              </w:rPr>
            </w:pPr>
          </w:p>
        </w:tc>
      </w:tr>
      <w:tr w:rsidR="00910687" w:rsidRPr="00FB0317" w14:paraId="52064BC7" w14:textId="77777777" w:rsidTr="004B6F41">
        <w:tc>
          <w:tcPr>
            <w:tcW w:w="2161" w:type="dxa"/>
          </w:tcPr>
          <w:p w14:paraId="50A5470A"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Sem informação</w:t>
            </w:r>
          </w:p>
        </w:tc>
        <w:tc>
          <w:tcPr>
            <w:tcW w:w="2161" w:type="dxa"/>
          </w:tcPr>
          <w:p w14:paraId="6FA336D4"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 (0,8%)</w:t>
            </w:r>
          </w:p>
        </w:tc>
        <w:tc>
          <w:tcPr>
            <w:tcW w:w="2161" w:type="dxa"/>
          </w:tcPr>
          <w:p w14:paraId="637B47F1"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 (0,7%)</w:t>
            </w:r>
          </w:p>
        </w:tc>
        <w:tc>
          <w:tcPr>
            <w:tcW w:w="2161" w:type="dxa"/>
          </w:tcPr>
          <w:p w14:paraId="0B83DC2B"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2 (0,7%)</w:t>
            </w:r>
          </w:p>
          <w:p w14:paraId="5CA21B83" w14:textId="77777777" w:rsidR="00910687" w:rsidRPr="00FB0317" w:rsidRDefault="00910687" w:rsidP="004B6F41">
            <w:pPr>
              <w:jc w:val="center"/>
              <w:rPr>
                <w:rFonts w:ascii="Times New Roman" w:hAnsi="Times New Roman" w:cs="Times New Roman"/>
                <w:sz w:val="20"/>
                <w:szCs w:val="20"/>
              </w:rPr>
            </w:pPr>
          </w:p>
        </w:tc>
      </w:tr>
      <w:tr w:rsidR="00910687" w:rsidRPr="00FB0317" w14:paraId="45852FC5" w14:textId="77777777" w:rsidTr="004B6F41">
        <w:tc>
          <w:tcPr>
            <w:tcW w:w="2161" w:type="dxa"/>
          </w:tcPr>
          <w:p w14:paraId="5695ED4E" w14:textId="77777777" w:rsidR="00910687" w:rsidRPr="00FB0317" w:rsidRDefault="00910687" w:rsidP="004B6F41">
            <w:pPr>
              <w:rPr>
                <w:rFonts w:ascii="Times New Roman" w:hAnsi="Times New Roman" w:cs="Times New Roman"/>
                <w:b/>
                <w:sz w:val="20"/>
                <w:szCs w:val="20"/>
              </w:rPr>
            </w:pPr>
            <w:r w:rsidRPr="00FB0317">
              <w:rPr>
                <w:rFonts w:ascii="Times New Roman" w:hAnsi="Times New Roman" w:cs="Times New Roman"/>
                <w:b/>
                <w:sz w:val="20"/>
                <w:szCs w:val="20"/>
              </w:rPr>
              <w:t>Tabagismo</w:t>
            </w:r>
          </w:p>
        </w:tc>
        <w:tc>
          <w:tcPr>
            <w:tcW w:w="2161" w:type="dxa"/>
          </w:tcPr>
          <w:p w14:paraId="50BDA546" w14:textId="77777777" w:rsidR="00910687" w:rsidRPr="00FB0317" w:rsidRDefault="00910687" w:rsidP="004B6F41">
            <w:pPr>
              <w:jc w:val="center"/>
              <w:rPr>
                <w:rFonts w:ascii="Times New Roman" w:hAnsi="Times New Roman" w:cs="Times New Roman"/>
                <w:sz w:val="20"/>
                <w:szCs w:val="20"/>
              </w:rPr>
            </w:pPr>
          </w:p>
        </w:tc>
        <w:tc>
          <w:tcPr>
            <w:tcW w:w="2161" w:type="dxa"/>
          </w:tcPr>
          <w:p w14:paraId="167A4367" w14:textId="77777777" w:rsidR="00910687" w:rsidRPr="00FB0317" w:rsidRDefault="00910687" w:rsidP="004B6F41">
            <w:pPr>
              <w:jc w:val="center"/>
              <w:rPr>
                <w:rFonts w:ascii="Times New Roman" w:hAnsi="Times New Roman" w:cs="Times New Roman"/>
                <w:sz w:val="20"/>
                <w:szCs w:val="20"/>
              </w:rPr>
            </w:pPr>
          </w:p>
        </w:tc>
        <w:tc>
          <w:tcPr>
            <w:tcW w:w="2161" w:type="dxa"/>
          </w:tcPr>
          <w:p w14:paraId="6B787924" w14:textId="77777777" w:rsidR="00910687" w:rsidRDefault="00910687" w:rsidP="004B6F41">
            <w:pPr>
              <w:jc w:val="center"/>
              <w:rPr>
                <w:rFonts w:ascii="Times New Roman" w:hAnsi="Times New Roman" w:cs="Times New Roman"/>
                <w:sz w:val="20"/>
                <w:szCs w:val="20"/>
              </w:rPr>
            </w:pPr>
          </w:p>
          <w:p w14:paraId="07CC5929" w14:textId="77777777" w:rsidR="00910687" w:rsidRPr="00FB0317" w:rsidRDefault="00910687" w:rsidP="004B6F41">
            <w:pPr>
              <w:jc w:val="center"/>
              <w:rPr>
                <w:rFonts w:ascii="Times New Roman" w:hAnsi="Times New Roman" w:cs="Times New Roman"/>
                <w:sz w:val="20"/>
                <w:szCs w:val="20"/>
              </w:rPr>
            </w:pPr>
          </w:p>
        </w:tc>
      </w:tr>
      <w:tr w:rsidR="00910687" w:rsidRPr="00FB0317" w14:paraId="53A4B91F" w14:textId="77777777" w:rsidTr="004B6F41">
        <w:tc>
          <w:tcPr>
            <w:tcW w:w="2161" w:type="dxa"/>
          </w:tcPr>
          <w:p w14:paraId="2186630C"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Atual</w:t>
            </w:r>
          </w:p>
        </w:tc>
        <w:tc>
          <w:tcPr>
            <w:tcW w:w="2161" w:type="dxa"/>
          </w:tcPr>
          <w:p w14:paraId="3B928BF7"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13 (10,1%)</w:t>
            </w:r>
          </w:p>
        </w:tc>
        <w:tc>
          <w:tcPr>
            <w:tcW w:w="2161" w:type="dxa"/>
          </w:tcPr>
          <w:p w14:paraId="00105CF3"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13 (9,1%)</w:t>
            </w:r>
          </w:p>
        </w:tc>
        <w:tc>
          <w:tcPr>
            <w:tcW w:w="2161" w:type="dxa"/>
          </w:tcPr>
          <w:p w14:paraId="0ECA7E11"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26 (9,5%)</w:t>
            </w:r>
          </w:p>
          <w:p w14:paraId="095316F7" w14:textId="77777777" w:rsidR="00910687" w:rsidRPr="00FB0317" w:rsidRDefault="00910687" w:rsidP="004B6F41">
            <w:pPr>
              <w:jc w:val="center"/>
              <w:rPr>
                <w:rFonts w:ascii="Times New Roman" w:hAnsi="Times New Roman" w:cs="Times New Roman"/>
                <w:sz w:val="20"/>
                <w:szCs w:val="20"/>
              </w:rPr>
            </w:pPr>
          </w:p>
        </w:tc>
      </w:tr>
      <w:tr w:rsidR="00910687" w:rsidRPr="00FB0317" w14:paraId="6B4D1CDA" w14:textId="77777777" w:rsidTr="004B6F41">
        <w:tc>
          <w:tcPr>
            <w:tcW w:w="2161" w:type="dxa"/>
          </w:tcPr>
          <w:p w14:paraId="715EB52A"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No passado</w:t>
            </w:r>
          </w:p>
        </w:tc>
        <w:tc>
          <w:tcPr>
            <w:tcW w:w="2161" w:type="dxa"/>
          </w:tcPr>
          <w:p w14:paraId="59591141"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40 (31,3%)</w:t>
            </w:r>
          </w:p>
        </w:tc>
        <w:tc>
          <w:tcPr>
            <w:tcW w:w="2161" w:type="dxa"/>
          </w:tcPr>
          <w:p w14:paraId="48F7D456"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32 (22,4%)</w:t>
            </w:r>
          </w:p>
        </w:tc>
        <w:tc>
          <w:tcPr>
            <w:tcW w:w="2161" w:type="dxa"/>
          </w:tcPr>
          <w:p w14:paraId="6699CC65" w14:textId="77777777" w:rsidR="0091068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72 (26,5%)</w:t>
            </w:r>
          </w:p>
          <w:p w14:paraId="354320C6" w14:textId="77777777" w:rsidR="00910687" w:rsidRPr="00FB0317" w:rsidRDefault="00910687" w:rsidP="004B6F41">
            <w:pPr>
              <w:jc w:val="center"/>
              <w:rPr>
                <w:rFonts w:ascii="Times New Roman" w:hAnsi="Times New Roman" w:cs="Times New Roman"/>
                <w:sz w:val="20"/>
                <w:szCs w:val="20"/>
              </w:rPr>
            </w:pPr>
          </w:p>
        </w:tc>
      </w:tr>
      <w:tr w:rsidR="00910687" w:rsidRPr="00FB0317" w14:paraId="682DCEB8" w14:textId="77777777" w:rsidTr="004B6F41">
        <w:tc>
          <w:tcPr>
            <w:tcW w:w="2161" w:type="dxa"/>
            <w:tcBorders>
              <w:bottom w:val="single" w:sz="4" w:space="0" w:color="auto"/>
            </w:tcBorders>
          </w:tcPr>
          <w:p w14:paraId="0858B7A2"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Nunca</w:t>
            </w:r>
          </w:p>
        </w:tc>
        <w:tc>
          <w:tcPr>
            <w:tcW w:w="2161" w:type="dxa"/>
            <w:tcBorders>
              <w:bottom w:val="single" w:sz="4" w:space="0" w:color="auto"/>
            </w:tcBorders>
          </w:tcPr>
          <w:p w14:paraId="4E896CA3"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74 (57,8%)</w:t>
            </w:r>
          </w:p>
        </w:tc>
        <w:tc>
          <w:tcPr>
            <w:tcW w:w="2161" w:type="dxa"/>
            <w:tcBorders>
              <w:bottom w:val="single" w:sz="4" w:space="0" w:color="auto"/>
            </w:tcBorders>
          </w:tcPr>
          <w:p w14:paraId="09197831"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100 (69,9%)</w:t>
            </w:r>
          </w:p>
        </w:tc>
        <w:tc>
          <w:tcPr>
            <w:tcW w:w="2161" w:type="dxa"/>
            <w:tcBorders>
              <w:bottom w:val="single" w:sz="4" w:space="0" w:color="auto"/>
            </w:tcBorders>
          </w:tcPr>
          <w:p w14:paraId="3124B483" w14:textId="77777777" w:rsidR="00910687" w:rsidRPr="00FB0317" w:rsidRDefault="00910687" w:rsidP="004B6F41">
            <w:pPr>
              <w:jc w:val="center"/>
              <w:rPr>
                <w:rFonts w:ascii="Times New Roman" w:hAnsi="Times New Roman" w:cs="Times New Roman"/>
                <w:sz w:val="20"/>
                <w:szCs w:val="20"/>
              </w:rPr>
            </w:pPr>
            <w:r w:rsidRPr="00FB0317">
              <w:rPr>
                <w:rFonts w:ascii="Times New Roman" w:hAnsi="Times New Roman" w:cs="Times New Roman"/>
                <w:sz w:val="20"/>
                <w:szCs w:val="20"/>
              </w:rPr>
              <w:t>174 (64,0%)</w:t>
            </w:r>
          </w:p>
        </w:tc>
      </w:tr>
    </w:tbl>
    <w:p w14:paraId="4988F29F" w14:textId="77777777" w:rsidR="00910687" w:rsidRPr="00FB0317" w:rsidRDefault="00910687" w:rsidP="00910687">
      <w:pPr>
        <w:spacing w:after="0" w:line="240" w:lineRule="auto"/>
        <w:rPr>
          <w:rFonts w:ascii="Times New Roman" w:hAnsi="Times New Roman" w:cs="Times New Roman"/>
          <w:sz w:val="20"/>
          <w:szCs w:val="20"/>
        </w:rPr>
      </w:pPr>
      <w:r w:rsidRPr="00FB0317">
        <w:rPr>
          <w:rFonts w:ascii="Times New Roman" w:hAnsi="Times New Roman" w:cs="Times New Roman"/>
          <w:b/>
          <w:bCs/>
          <w:sz w:val="20"/>
          <w:szCs w:val="20"/>
        </w:rPr>
        <w:t>Notas:</w:t>
      </w:r>
      <w:r w:rsidRPr="00FB0317">
        <w:rPr>
          <w:rFonts w:ascii="Times New Roman" w:hAnsi="Times New Roman" w:cs="Times New Roman"/>
          <w:sz w:val="20"/>
          <w:szCs w:val="20"/>
        </w:rPr>
        <w:t xml:space="preserve"> Os dados representam número de indivíduos (N) e (porcentagem) ou a média ± desvio padrão.</w:t>
      </w:r>
    </w:p>
    <w:p w14:paraId="25D0AB89" w14:textId="77777777" w:rsidR="00910687" w:rsidRPr="00FB0317" w:rsidRDefault="00910687" w:rsidP="00910687">
      <w:pPr>
        <w:spacing w:after="0" w:line="240" w:lineRule="auto"/>
        <w:rPr>
          <w:rFonts w:ascii="Times New Roman" w:hAnsi="Times New Roman" w:cs="Times New Roman"/>
          <w:sz w:val="20"/>
          <w:szCs w:val="20"/>
        </w:rPr>
      </w:pPr>
      <w:r w:rsidRPr="00FB0317">
        <w:rPr>
          <w:rFonts w:ascii="Times New Roman" w:hAnsi="Times New Roman" w:cs="Times New Roman"/>
          <w:sz w:val="20"/>
          <w:szCs w:val="20"/>
        </w:rPr>
        <w:t xml:space="preserve">(*) P&lt;0.05 </w:t>
      </w:r>
      <w:proofErr w:type="spellStart"/>
      <w:r w:rsidRPr="00FB0317">
        <w:rPr>
          <w:rFonts w:ascii="Times New Roman" w:hAnsi="Times New Roman" w:cs="Times New Roman"/>
          <w:sz w:val="20"/>
          <w:szCs w:val="20"/>
        </w:rPr>
        <w:t>vs</w:t>
      </w:r>
      <w:proofErr w:type="spellEnd"/>
      <w:r w:rsidRPr="00FB0317">
        <w:rPr>
          <w:rFonts w:ascii="Times New Roman" w:hAnsi="Times New Roman" w:cs="Times New Roman"/>
          <w:sz w:val="20"/>
          <w:szCs w:val="20"/>
        </w:rPr>
        <w:t xml:space="preserve"> homens (teste t de </w:t>
      </w:r>
      <w:proofErr w:type="spellStart"/>
      <w:r w:rsidRPr="00680FA7">
        <w:rPr>
          <w:rFonts w:ascii="Times New Roman" w:hAnsi="Times New Roman" w:cs="Times New Roman"/>
          <w:i/>
          <w:iCs/>
          <w:sz w:val="20"/>
          <w:szCs w:val="20"/>
        </w:rPr>
        <w:t>Student</w:t>
      </w:r>
      <w:proofErr w:type="spellEnd"/>
      <w:r w:rsidRPr="00FB0317">
        <w:rPr>
          <w:rFonts w:ascii="Times New Roman" w:hAnsi="Times New Roman" w:cs="Times New Roman"/>
          <w:sz w:val="20"/>
          <w:szCs w:val="20"/>
        </w:rPr>
        <w:t xml:space="preserve"> para amostras independentes).</w:t>
      </w:r>
    </w:p>
    <w:p w14:paraId="6BBBB8EB" w14:textId="43C0C878" w:rsidR="008758C4" w:rsidRPr="00FB0317" w:rsidRDefault="00E427A7" w:rsidP="005E6281">
      <w:pPr>
        <w:spacing w:line="360" w:lineRule="auto"/>
        <w:ind w:firstLine="709"/>
        <w:jc w:val="both"/>
        <w:rPr>
          <w:b/>
          <w:bCs/>
          <w:color w:val="FF0000"/>
          <w:sz w:val="40"/>
          <w:szCs w:val="40"/>
        </w:rPr>
      </w:pPr>
      <w:r w:rsidRPr="00317AEE">
        <w:rPr>
          <w:rFonts w:ascii="Times New Roman" w:hAnsi="Times New Roman" w:cs="Times New Roman"/>
          <w:sz w:val="24"/>
          <w:szCs w:val="24"/>
        </w:rPr>
        <w:lastRenderedPageBreak/>
        <w:t>Na amostra, havia 23,5% de obesos (IMC ≥ 30 kg/m</w:t>
      </w:r>
      <w:r w:rsidRPr="00317AEE">
        <w:rPr>
          <w:rFonts w:ascii="Times New Roman" w:hAnsi="Times New Roman" w:cs="Times New Roman"/>
          <w:sz w:val="24"/>
          <w:szCs w:val="24"/>
          <w:vertAlign w:val="superscript"/>
        </w:rPr>
        <w:t>2</w:t>
      </w:r>
      <w:r w:rsidRPr="00317AEE">
        <w:rPr>
          <w:rFonts w:ascii="Times New Roman" w:hAnsi="Times New Roman" w:cs="Times New Roman"/>
          <w:sz w:val="24"/>
          <w:szCs w:val="24"/>
        </w:rPr>
        <w:t>), 31,2% de hipertensos e 7,0% de diabéticos</w:t>
      </w:r>
      <w:r w:rsidR="00592013" w:rsidRPr="00317AEE">
        <w:rPr>
          <w:rFonts w:ascii="Times New Roman" w:hAnsi="Times New Roman" w:cs="Times New Roman"/>
          <w:sz w:val="24"/>
          <w:szCs w:val="24"/>
        </w:rPr>
        <w:t xml:space="preserve"> (Tabela 2)</w:t>
      </w:r>
      <w:r w:rsidRPr="00317AEE">
        <w:rPr>
          <w:rFonts w:ascii="Times New Roman" w:hAnsi="Times New Roman" w:cs="Times New Roman"/>
          <w:sz w:val="24"/>
          <w:szCs w:val="24"/>
        </w:rPr>
        <w:t xml:space="preserve">. </w:t>
      </w:r>
      <w:r w:rsidR="00592013" w:rsidRPr="00317AEE">
        <w:rPr>
          <w:rFonts w:ascii="Times New Roman" w:hAnsi="Times New Roman" w:cs="Times New Roman"/>
          <w:sz w:val="24"/>
          <w:szCs w:val="24"/>
        </w:rPr>
        <w:t xml:space="preserve">Tais características foram utilizadas </w:t>
      </w:r>
      <w:r w:rsidR="000C6550" w:rsidRPr="00317AEE">
        <w:rPr>
          <w:rFonts w:ascii="Times New Roman" w:hAnsi="Times New Roman" w:cs="Times New Roman"/>
          <w:sz w:val="24"/>
          <w:szCs w:val="24"/>
        </w:rPr>
        <w:t>nas</w:t>
      </w:r>
      <w:r w:rsidR="00592013" w:rsidRPr="00317AEE">
        <w:rPr>
          <w:rFonts w:ascii="Times New Roman" w:hAnsi="Times New Roman" w:cs="Times New Roman"/>
          <w:sz w:val="24"/>
          <w:szCs w:val="24"/>
        </w:rPr>
        <w:t xml:space="preserve"> análises de correlação para verificar o desempenho das equações em </w:t>
      </w:r>
      <w:r w:rsidR="000C6550" w:rsidRPr="00317AEE">
        <w:rPr>
          <w:rFonts w:ascii="Times New Roman" w:hAnsi="Times New Roman" w:cs="Times New Roman"/>
          <w:sz w:val="24"/>
          <w:szCs w:val="24"/>
        </w:rPr>
        <w:t xml:space="preserve">subgrupos </w:t>
      </w:r>
      <w:r w:rsidR="00592013" w:rsidRPr="00317AEE">
        <w:rPr>
          <w:rFonts w:ascii="Times New Roman" w:hAnsi="Times New Roman" w:cs="Times New Roman"/>
          <w:sz w:val="24"/>
          <w:szCs w:val="24"/>
        </w:rPr>
        <w:t>da amostra.</w:t>
      </w:r>
      <w:r w:rsidR="005E6281" w:rsidRPr="00317AEE" w:rsidDel="005E6281">
        <w:rPr>
          <w:rFonts w:ascii="Times New Roman" w:hAnsi="Times New Roman" w:cs="Times New Roman"/>
          <w:sz w:val="24"/>
          <w:szCs w:val="24"/>
        </w:rPr>
        <w:t xml:space="preserve"> </w:t>
      </w:r>
    </w:p>
    <w:p w14:paraId="0CEE7E04" w14:textId="7BECF332" w:rsidR="00910687" w:rsidRPr="00B56A25" w:rsidRDefault="00910687" w:rsidP="00910687">
      <w:pPr>
        <w:tabs>
          <w:tab w:val="left" w:pos="2127"/>
        </w:tabs>
        <w:rPr>
          <w:rFonts w:ascii="Times New Roman" w:hAnsi="Times New Roman" w:cs="Times New Roman"/>
          <w:sz w:val="20"/>
          <w:szCs w:val="20"/>
        </w:rPr>
      </w:pPr>
      <w:r w:rsidRPr="00B56A25">
        <w:rPr>
          <w:rFonts w:ascii="Times New Roman" w:hAnsi="Times New Roman" w:cs="Times New Roman"/>
          <w:b/>
          <w:bCs/>
          <w:sz w:val="20"/>
          <w:szCs w:val="20"/>
        </w:rPr>
        <w:t>Tabela 2</w:t>
      </w:r>
      <w:r w:rsidRPr="00B56A25">
        <w:rPr>
          <w:rFonts w:ascii="Times New Roman" w:hAnsi="Times New Roman" w:cs="Times New Roman"/>
          <w:sz w:val="20"/>
          <w:szCs w:val="20"/>
        </w:rPr>
        <w:t xml:space="preserve"> – Características Clínicas da Amostra</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01"/>
        <w:gridCol w:w="2168"/>
        <w:gridCol w:w="1942"/>
      </w:tblGrid>
      <w:tr w:rsidR="00910687" w:rsidRPr="00FB0317" w14:paraId="605DDCDE" w14:textId="77777777" w:rsidTr="004B6F41">
        <w:trPr>
          <w:trHeight w:val="270"/>
        </w:trPr>
        <w:tc>
          <w:tcPr>
            <w:tcW w:w="2802" w:type="dxa"/>
            <w:tcBorders>
              <w:top w:val="single" w:sz="4" w:space="0" w:color="auto"/>
              <w:bottom w:val="single" w:sz="4" w:space="0" w:color="auto"/>
            </w:tcBorders>
          </w:tcPr>
          <w:p w14:paraId="34650FA2" w14:textId="77777777" w:rsidR="00910687" w:rsidRPr="00FB0317" w:rsidRDefault="00910687" w:rsidP="004B6F41">
            <w:pPr>
              <w:rPr>
                <w:rFonts w:ascii="Times New Roman" w:hAnsi="Times New Roman" w:cs="Times New Roman"/>
                <w:sz w:val="20"/>
                <w:szCs w:val="20"/>
              </w:rPr>
            </w:pPr>
          </w:p>
        </w:tc>
        <w:tc>
          <w:tcPr>
            <w:tcW w:w="1701" w:type="dxa"/>
            <w:tcBorders>
              <w:top w:val="single" w:sz="4" w:space="0" w:color="auto"/>
              <w:bottom w:val="single" w:sz="4" w:space="0" w:color="auto"/>
            </w:tcBorders>
          </w:tcPr>
          <w:p w14:paraId="24158BD3" w14:textId="77777777" w:rsidR="00910687" w:rsidRDefault="00910687" w:rsidP="004B6F41">
            <w:pPr>
              <w:jc w:val="center"/>
              <w:rPr>
                <w:rFonts w:ascii="Times New Roman" w:hAnsi="Times New Roman" w:cs="Times New Roman"/>
                <w:b/>
                <w:sz w:val="20"/>
                <w:szCs w:val="20"/>
              </w:rPr>
            </w:pPr>
          </w:p>
          <w:p w14:paraId="69A1EC8D" w14:textId="77777777" w:rsidR="00910687" w:rsidRPr="00FB0317" w:rsidRDefault="00910687" w:rsidP="004B6F41">
            <w:pPr>
              <w:jc w:val="center"/>
              <w:rPr>
                <w:rFonts w:ascii="Times New Roman" w:hAnsi="Times New Roman" w:cs="Times New Roman"/>
                <w:b/>
                <w:sz w:val="20"/>
                <w:szCs w:val="20"/>
              </w:rPr>
            </w:pPr>
            <w:r w:rsidRPr="00FB0317">
              <w:rPr>
                <w:rFonts w:ascii="Times New Roman" w:hAnsi="Times New Roman" w:cs="Times New Roman"/>
                <w:b/>
                <w:sz w:val="20"/>
                <w:szCs w:val="20"/>
              </w:rPr>
              <w:t>Homens</w:t>
            </w:r>
          </w:p>
        </w:tc>
        <w:tc>
          <w:tcPr>
            <w:tcW w:w="2168" w:type="dxa"/>
            <w:tcBorders>
              <w:top w:val="single" w:sz="4" w:space="0" w:color="auto"/>
              <w:bottom w:val="single" w:sz="4" w:space="0" w:color="auto"/>
            </w:tcBorders>
          </w:tcPr>
          <w:p w14:paraId="03FCC155" w14:textId="77777777" w:rsidR="00910687" w:rsidRDefault="00910687" w:rsidP="004B6F41">
            <w:pPr>
              <w:jc w:val="center"/>
              <w:rPr>
                <w:rFonts w:ascii="Times New Roman" w:hAnsi="Times New Roman" w:cs="Times New Roman"/>
                <w:b/>
                <w:sz w:val="20"/>
                <w:szCs w:val="20"/>
              </w:rPr>
            </w:pPr>
          </w:p>
          <w:p w14:paraId="129180C5" w14:textId="77777777" w:rsidR="00910687" w:rsidRPr="00FB0317" w:rsidRDefault="00910687" w:rsidP="004B6F41">
            <w:pPr>
              <w:jc w:val="center"/>
              <w:rPr>
                <w:rFonts w:ascii="Times New Roman" w:hAnsi="Times New Roman" w:cs="Times New Roman"/>
                <w:b/>
                <w:sz w:val="20"/>
                <w:szCs w:val="20"/>
              </w:rPr>
            </w:pPr>
            <w:r w:rsidRPr="00FB0317">
              <w:rPr>
                <w:rFonts w:ascii="Times New Roman" w:hAnsi="Times New Roman" w:cs="Times New Roman"/>
                <w:b/>
                <w:sz w:val="20"/>
                <w:szCs w:val="20"/>
              </w:rPr>
              <w:t>Mulheres</w:t>
            </w:r>
          </w:p>
        </w:tc>
        <w:tc>
          <w:tcPr>
            <w:tcW w:w="1942" w:type="dxa"/>
            <w:tcBorders>
              <w:top w:val="single" w:sz="4" w:space="0" w:color="auto"/>
              <w:bottom w:val="single" w:sz="4" w:space="0" w:color="auto"/>
            </w:tcBorders>
          </w:tcPr>
          <w:p w14:paraId="7305C374" w14:textId="77777777" w:rsidR="00910687" w:rsidRDefault="00910687" w:rsidP="004B6F41">
            <w:pPr>
              <w:jc w:val="center"/>
              <w:rPr>
                <w:rFonts w:ascii="Times New Roman" w:hAnsi="Times New Roman" w:cs="Times New Roman"/>
                <w:b/>
                <w:sz w:val="20"/>
                <w:szCs w:val="20"/>
              </w:rPr>
            </w:pPr>
          </w:p>
          <w:p w14:paraId="3F283AB1" w14:textId="77777777" w:rsidR="00910687" w:rsidRDefault="00910687" w:rsidP="004B6F41">
            <w:pPr>
              <w:jc w:val="center"/>
              <w:rPr>
                <w:rFonts w:ascii="Times New Roman" w:hAnsi="Times New Roman" w:cs="Times New Roman"/>
                <w:b/>
                <w:sz w:val="20"/>
                <w:szCs w:val="20"/>
              </w:rPr>
            </w:pPr>
            <w:r w:rsidRPr="00FB0317">
              <w:rPr>
                <w:rFonts w:ascii="Times New Roman" w:hAnsi="Times New Roman" w:cs="Times New Roman"/>
                <w:b/>
                <w:sz w:val="20"/>
                <w:szCs w:val="20"/>
              </w:rPr>
              <w:t>Todos</w:t>
            </w:r>
          </w:p>
          <w:p w14:paraId="05607464" w14:textId="77777777" w:rsidR="00910687" w:rsidRPr="00FB0317" w:rsidRDefault="00910687" w:rsidP="004B6F41">
            <w:pPr>
              <w:jc w:val="center"/>
              <w:rPr>
                <w:rFonts w:ascii="Times New Roman" w:hAnsi="Times New Roman" w:cs="Times New Roman"/>
                <w:b/>
                <w:sz w:val="20"/>
                <w:szCs w:val="20"/>
              </w:rPr>
            </w:pPr>
          </w:p>
        </w:tc>
      </w:tr>
      <w:tr w:rsidR="00910687" w:rsidRPr="00FB0317" w14:paraId="1E2F53F2" w14:textId="77777777" w:rsidTr="004B6F41">
        <w:tc>
          <w:tcPr>
            <w:tcW w:w="2802" w:type="dxa"/>
            <w:tcBorders>
              <w:top w:val="single" w:sz="4" w:space="0" w:color="auto"/>
            </w:tcBorders>
          </w:tcPr>
          <w:p w14:paraId="0BEF27DD" w14:textId="77777777" w:rsidR="00910687" w:rsidRPr="00FB0317" w:rsidRDefault="00910687" w:rsidP="004B6F41">
            <w:pPr>
              <w:rPr>
                <w:rFonts w:ascii="Times New Roman" w:hAnsi="Times New Roman" w:cs="Times New Roman"/>
                <w:b/>
                <w:bCs/>
                <w:sz w:val="20"/>
                <w:szCs w:val="20"/>
              </w:rPr>
            </w:pPr>
            <w:r w:rsidRPr="00FB0317">
              <w:rPr>
                <w:rFonts w:ascii="Times New Roman" w:hAnsi="Times New Roman" w:cs="Times New Roman"/>
                <w:b/>
                <w:bCs/>
                <w:sz w:val="20"/>
                <w:szCs w:val="20"/>
              </w:rPr>
              <w:t>Parâmetros</w:t>
            </w:r>
          </w:p>
        </w:tc>
        <w:tc>
          <w:tcPr>
            <w:tcW w:w="1701" w:type="dxa"/>
            <w:tcBorders>
              <w:top w:val="single" w:sz="4" w:space="0" w:color="auto"/>
            </w:tcBorders>
            <w:vAlign w:val="center"/>
          </w:tcPr>
          <w:p w14:paraId="70D8FC62" w14:textId="77777777" w:rsidR="00910687" w:rsidRPr="00FB0317" w:rsidRDefault="00910687" w:rsidP="004B6F41">
            <w:pPr>
              <w:rPr>
                <w:rFonts w:ascii="Times New Roman" w:hAnsi="Times New Roman" w:cs="Times New Roman"/>
                <w:sz w:val="20"/>
                <w:szCs w:val="20"/>
              </w:rPr>
            </w:pPr>
          </w:p>
        </w:tc>
        <w:tc>
          <w:tcPr>
            <w:tcW w:w="2168" w:type="dxa"/>
            <w:tcBorders>
              <w:top w:val="single" w:sz="4" w:space="0" w:color="auto"/>
            </w:tcBorders>
            <w:vAlign w:val="center"/>
          </w:tcPr>
          <w:p w14:paraId="4F573728" w14:textId="77777777" w:rsidR="00910687" w:rsidRPr="00FB0317" w:rsidRDefault="00910687" w:rsidP="004B6F41">
            <w:pPr>
              <w:rPr>
                <w:rFonts w:ascii="Times New Roman" w:hAnsi="Times New Roman" w:cs="Times New Roman"/>
                <w:sz w:val="20"/>
                <w:szCs w:val="20"/>
              </w:rPr>
            </w:pPr>
          </w:p>
        </w:tc>
        <w:tc>
          <w:tcPr>
            <w:tcW w:w="1942" w:type="dxa"/>
            <w:tcBorders>
              <w:top w:val="single" w:sz="4" w:space="0" w:color="auto"/>
            </w:tcBorders>
            <w:vAlign w:val="center"/>
          </w:tcPr>
          <w:p w14:paraId="5FEBE799" w14:textId="77777777" w:rsidR="00910687" w:rsidRDefault="00910687" w:rsidP="004B6F41">
            <w:pPr>
              <w:rPr>
                <w:rFonts w:ascii="Times New Roman" w:hAnsi="Times New Roman" w:cs="Times New Roman"/>
                <w:sz w:val="20"/>
                <w:szCs w:val="20"/>
              </w:rPr>
            </w:pPr>
          </w:p>
          <w:p w14:paraId="7820D243" w14:textId="77777777" w:rsidR="00910687" w:rsidRPr="00FB0317" w:rsidRDefault="00910687" w:rsidP="004B6F41">
            <w:pPr>
              <w:rPr>
                <w:rFonts w:ascii="Times New Roman" w:hAnsi="Times New Roman" w:cs="Times New Roman"/>
                <w:sz w:val="20"/>
                <w:szCs w:val="20"/>
              </w:rPr>
            </w:pPr>
          </w:p>
        </w:tc>
      </w:tr>
      <w:tr w:rsidR="00910687" w:rsidRPr="00FB0317" w14:paraId="162C0DCF" w14:textId="77777777" w:rsidTr="004B6F41">
        <w:tc>
          <w:tcPr>
            <w:tcW w:w="2802" w:type="dxa"/>
          </w:tcPr>
          <w:p w14:paraId="18B42B48"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IMC(kg/m</w:t>
            </w:r>
            <w:r w:rsidRPr="00FB0317">
              <w:rPr>
                <w:rFonts w:ascii="Times New Roman" w:hAnsi="Times New Roman" w:cs="Times New Roman"/>
                <w:sz w:val="20"/>
                <w:szCs w:val="20"/>
                <w:vertAlign w:val="superscript"/>
              </w:rPr>
              <w:t>2</w:t>
            </w:r>
            <w:r w:rsidRPr="00FB0317">
              <w:rPr>
                <w:rFonts w:ascii="Times New Roman" w:hAnsi="Times New Roman" w:cs="Times New Roman"/>
                <w:sz w:val="20"/>
                <w:szCs w:val="20"/>
              </w:rPr>
              <w:t>)</w:t>
            </w:r>
          </w:p>
        </w:tc>
        <w:tc>
          <w:tcPr>
            <w:tcW w:w="1701" w:type="dxa"/>
            <w:vAlign w:val="center"/>
          </w:tcPr>
          <w:p w14:paraId="52ED1DC1"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26,67±4,55</w:t>
            </w:r>
          </w:p>
        </w:tc>
        <w:tc>
          <w:tcPr>
            <w:tcW w:w="2168" w:type="dxa"/>
            <w:vAlign w:val="center"/>
          </w:tcPr>
          <w:p w14:paraId="6D9B6295"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27,01±5,41</w:t>
            </w:r>
          </w:p>
        </w:tc>
        <w:tc>
          <w:tcPr>
            <w:tcW w:w="1942" w:type="dxa"/>
            <w:vAlign w:val="center"/>
          </w:tcPr>
          <w:p w14:paraId="7D21D66D"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26,74±5,21</w:t>
            </w:r>
          </w:p>
        </w:tc>
      </w:tr>
      <w:tr w:rsidR="00910687" w:rsidRPr="00FB0317" w14:paraId="2BB6C4A5" w14:textId="77777777" w:rsidTr="004B6F41">
        <w:tc>
          <w:tcPr>
            <w:tcW w:w="2802" w:type="dxa"/>
          </w:tcPr>
          <w:p w14:paraId="331A7B91" w14:textId="77777777" w:rsidR="00910687" w:rsidRPr="00FB0317" w:rsidRDefault="00910687" w:rsidP="004B6F41">
            <w:pPr>
              <w:rPr>
                <w:rFonts w:ascii="Times New Roman" w:hAnsi="Times New Roman" w:cs="Times New Roman"/>
                <w:sz w:val="20"/>
                <w:szCs w:val="20"/>
              </w:rPr>
            </w:pPr>
          </w:p>
        </w:tc>
        <w:tc>
          <w:tcPr>
            <w:tcW w:w="1701" w:type="dxa"/>
            <w:vAlign w:val="center"/>
          </w:tcPr>
          <w:p w14:paraId="1A033A73" w14:textId="77777777" w:rsidR="00910687" w:rsidRPr="00FB0317" w:rsidRDefault="00910687" w:rsidP="004B6F41">
            <w:pPr>
              <w:spacing w:line="276" w:lineRule="auto"/>
              <w:jc w:val="center"/>
              <w:rPr>
                <w:rFonts w:ascii="Times New Roman" w:hAnsi="Times New Roman" w:cs="Times New Roman"/>
                <w:sz w:val="20"/>
                <w:szCs w:val="20"/>
              </w:rPr>
            </w:pPr>
          </w:p>
        </w:tc>
        <w:tc>
          <w:tcPr>
            <w:tcW w:w="2168" w:type="dxa"/>
            <w:vAlign w:val="center"/>
          </w:tcPr>
          <w:p w14:paraId="08E62047" w14:textId="77777777" w:rsidR="00910687" w:rsidRPr="00FB0317" w:rsidRDefault="00910687" w:rsidP="004B6F41">
            <w:pPr>
              <w:spacing w:line="276" w:lineRule="auto"/>
              <w:jc w:val="center"/>
              <w:rPr>
                <w:rFonts w:ascii="Times New Roman" w:hAnsi="Times New Roman" w:cs="Times New Roman"/>
                <w:sz w:val="20"/>
                <w:szCs w:val="20"/>
              </w:rPr>
            </w:pPr>
          </w:p>
        </w:tc>
        <w:tc>
          <w:tcPr>
            <w:tcW w:w="1942" w:type="dxa"/>
            <w:vAlign w:val="center"/>
          </w:tcPr>
          <w:p w14:paraId="7F70F6BE" w14:textId="77777777" w:rsidR="00910687" w:rsidRPr="00FB0317" w:rsidRDefault="00910687" w:rsidP="004B6F41">
            <w:pPr>
              <w:spacing w:line="276" w:lineRule="auto"/>
              <w:rPr>
                <w:rFonts w:ascii="Times New Roman" w:hAnsi="Times New Roman" w:cs="Times New Roman"/>
                <w:sz w:val="20"/>
                <w:szCs w:val="20"/>
              </w:rPr>
            </w:pPr>
          </w:p>
        </w:tc>
      </w:tr>
      <w:tr w:rsidR="00910687" w:rsidRPr="00FB0317" w14:paraId="14FB4997" w14:textId="77777777" w:rsidTr="004B6F41">
        <w:tc>
          <w:tcPr>
            <w:tcW w:w="2802" w:type="dxa"/>
          </w:tcPr>
          <w:p w14:paraId="1DA2BDE4" w14:textId="77777777" w:rsidR="0091068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PAS(mmHg)</w:t>
            </w:r>
          </w:p>
          <w:p w14:paraId="075BA667" w14:textId="77777777" w:rsidR="00910687" w:rsidRPr="00FB0317" w:rsidRDefault="00910687" w:rsidP="004B6F41">
            <w:pPr>
              <w:rPr>
                <w:rFonts w:ascii="Times New Roman" w:hAnsi="Times New Roman" w:cs="Times New Roman"/>
                <w:sz w:val="20"/>
                <w:szCs w:val="20"/>
              </w:rPr>
            </w:pPr>
          </w:p>
        </w:tc>
        <w:tc>
          <w:tcPr>
            <w:tcW w:w="1701" w:type="dxa"/>
            <w:vAlign w:val="center"/>
          </w:tcPr>
          <w:p w14:paraId="620B7756"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124±14,7</w:t>
            </w:r>
          </w:p>
        </w:tc>
        <w:tc>
          <w:tcPr>
            <w:tcW w:w="2168" w:type="dxa"/>
            <w:vAlign w:val="center"/>
          </w:tcPr>
          <w:p w14:paraId="6CEE07BD"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118±16,5</w:t>
            </w:r>
          </w:p>
        </w:tc>
        <w:tc>
          <w:tcPr>
            <w:tcW w:w="1942" w:type="dxa"/>
            <w:vAlign w:val="center"/>
          </w:tcPr>
          <w:p w14:paraId="02ABD447"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122±16,0</w:t>
            </w:r>
          </w:p>
        </w:tc>
      </w:tr>
      <w:tr w:rsidR="00910687" w:rsidRPr="00FB0317" w14:paraId="253AA037" w14:textId="77777777" w:rsidTr="004B6F41">
        <w:trPr>
          <w:trHeight w:val="508"/>
        </w:trPr>
        <w:tc>
          <w:tcPr>
            <w:tcW w:w="2802" w:type="dxa"/>
          </w:tcPr>
          <w:p w14:paraId="0742D644"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PAD(mmHg)</w:t>
            </w:r>
          </w:p>
        </w:tc>
        <w:tc>
          <w:tcPr>
            <w:tcW w:w="1701" w:type="dxa"/>
            <w:vAlign w:val="center"/>
          </w:tcPr>
          <w:p w14:paraId="2A229FDC"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76±9,9</w:t>
            </w:r>
          </w:p>
        </w:tc>
        <w:tc>
          <w:tcPr>
            <w:tcW w:w="2168" w:type="dxa"/>
            <w:vAlign w:val="center"/>
          </w:tcPr>
          <w:p w14:paraId="0D5B7465"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74±9,2</w:t>
            </w:r>
          </w:p>
        </w:tc>
        <w:tc>
          <w:tcPr>
            <w:tcW w:w="1942" w:type="dxa"/>
            <w:vAlign w:val="center"/>
          </w:tcPr>
          <w:p w14:paraId="088D0662"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76±9,5</w:t>
            </w:r>
          </w:p>
        </w:tc>
      </w:tr>
      <w:tr w:rsidR="00910687" w:rsidRPr="00FB0317" w14:paraId="276D7F70" w14:textId="77777777" w:rsidTr="004B6F41">
        <w:trPr>
          <w:trHeight w:val="547"/>
        </w:trPr>
        <w:tc>
          <w:tcPr>
            <w:tcW w:w="2802" w:type="dxa"/>
          </w:tcPr>
          <w:p w14:paraId="552123D0"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Glicemia(mg/</w:t>
            </w:r>
            <w:proofErr w:type="spellStart"/>
            <w:r w:rsidRPr="00FB0317">
              <w:rPr>
                <w:rFonts w:ascii="Times New Roman" w:hAnsi="Times New Roman" w:cs="Times New Roman"/>
                <w:sz w:val="20"/>
                <w:szCs w:val="20"/>
              </w:rPr>
              <w:t>dL</w:t>
            </w:r>
            <w:proofErr w:type="spellEnd"/>
            <w:r w:rsidRPr="00FB0317">
              <w:rPr>
                <w:rFonts w:ascii="Times New Roman" w:hAnsi="Times New Roman" w:cs="Times New Roman"/>
                <w:sz w:val="20"/>
                <w:szCs w:val="20"/>
              </w:rPr>
              <w:t>)</w:t>
            </w:r>
          </w:p>
        </w:tc>
        <w:tc>
          <w:tcPr>
            <w:tcW w:w="1701" w:type="dxa"/>
            <w:vAlign w:val="center"/>
          </w:tcPr>
          <w:p w14:paraId="7367C77D"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93,81±19,18</w:t>
            </w:r>
          </w:p>
        </w:tc>
        <w:tc>
          <w:tcPr>
            <w:tcW w:w="2168" w:type="dxa"/>
            <w:vAlign w:val="center"/>
          </w:tcPr>
          <w:p w14:paraId="6F5CF9F2"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95,16±34,05</w:t>
            </w:r>
          </w:p>
        </w:tc>
        <w:tc>
          <w:tcPr>
            <w:tcW w:w="1942" w:type="dxa"/>
            <w:vAlign w:val="center"/>
          </w:tcPr>
          <w:p w14:paraId="5CEDBCB6" w14:textId="77777777" w:rsidR="00910687" w:rsidRPr="00FB0317" w:rsidRDefault="00910687" w:rsidP="004B6F41">
            <w:pPr>
              <w:spacing w:line="276" w:lineRule="auto"/>
              <w:rPr>
                <w:rFonts w:ascii="Times New Roman" w:hAnsi="Times New Roman" w:cs="Times New Roman"/>
                <w:sz w:val="20"/>
                <w:szCs w:val="20"/>
              </w:rPr>
            </w:pPr>
            <w:r w:rsidRPr="00FB0317">
              <w:rPr>
                <w:rFonts w:ascii="Times New Roman" w:hAnsi="Times New Roman" w:cs="Times New Roman"/>
                <w:sz w:val="20"/>
                <w:szCs w:val="20"/>
              </w:rPr>
              <w:t xml:space="preserve">        94,52±27,9</w:t>
            </w:r>
            <w:r>
              <w:rPr>
                <w:rFonts w:ascii="Times New Roman" w:hAnsi="Times New Roman" w:cs="Times New Roman"/>
                <w:sz w:val="20"/>
                <w:szCs w:val="20"/>
              </w:rPr>
              <w:t>9</w:t>
            </w:r>
          </w:p>
        </w:tc>
      </w:tr>
      <w:tr w:rsidR="00910687" w:rsidRPr="00FB0317" w14:paraId="5652C67F" w14:textId="77777777" w:rsidTr="004B6F41">
        <w:trPr>
          <w:trHeight w:val="584"/>
        </w:trPr>
        <w:tc>
          <w:tcPr>
            <w:tcW w:w="2802" w:type="dxa"/>
          </w:tcPr>
          <w:p w14:paraId="2EBEC60D" w14:textId="77777777" w:rsidR="00910687" w:rsidRPr="00FB0317" w:rsidRDefault="00910687" w:rsidP="004B6F41">
            <w:pPr>
              <w:rPr>
                <w:rFonts w:ascii="Times New Roman" w:hAnsi="Times New Roman" w:cs="Times New Roman"/>
                <w:bCs/>
                <w:sz w:val="20"/>
                <w:szCs w:val="20"/>
              </w:rPr>
            </w:pPr>
            <w:r w:rsidRPr="00FB0317">
              <w:rPr>
                <w:rFonts w:ascii="Times New Roman" w:hAnsi="Times New Roman" w:cs="Times New Roman"/>
                <w:bCs/>
                <w:sz w:val="20"/>
                <w:szCs w:val="20"/>
              </w:rPr>
              <w:t xml:space="preserve"> Colesterol (mg/</w:t>
            </w:r>
            <w:proofErr w:type="spellStart"/>
            <w:r w:rsidRPr="00FB0317">
              <w:rPr>
                <w:rFonts w:ascii="Times New Roman" w:hAnsi="Times New Roman" w:cs="Times New Roman"/>
                <w:bCs/>
                <w:sz w:val="20"/>
                <w:szCs w:val="20"/>
              </w:rPr>
              <w:t>dL</w:t>
            </w:r>
            <w:proofErr w:type="spellEnd"/>
            <w:r w:rsidRPr="00FB0317">
              <w:rPr>
                <w:rFonts w:ascii="Times New Roman" w:hAnsi="Times New Roman" w:cs="Times New Roman"/>
                <w:bCs/>
                <w:sz w:val="20"/>
                <w:szCs w:val="20"/>
              </w:rPr>
              <w:t>)</w:t>
            </w:r>
          </w:p>
        </w:tc>
        <w:tc>
          <w:tcPr>
            <w:tcW w:w="1701" w:type="dxa"/>
            <w:vAlign w:val="center"/>
          </w:tcPr>
          <w:p w14:paraId="67C0BCCF"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184±38,1</w:t>
            </w:r>
          </w:p>
        </w:tc>
        <w:tc>
          <w:tcPr>
            <w:tcW w:w="2168" w:type="dxa"/>
            <w:vAlign w:val="center"/>
          </w:tcPr>
          <w:p w14:paraId="6818341A"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185±39,5</w:t>
            </w:r>
          </w:p>
        </w:tc>
        <w:tc>
          <w:tcPr>
            <w:tcW w:w="1942" w:type="dxa"/>
            <w:vAlign w:val="center"/>
          </w:tcPr>
          <w:p w14:paraId="0393C0A9"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185±38,7</w:t>
            </w:r>
          </w:p>
        </w:tc>
      </w:tr>
      <w:tr w:rsidR="00910687" w:rsidRPr="00FB0317" w14:paraId="729C8712" w14:textId="77777777" w:rsidTr="004B6F41">
        <w:trPr>
          <w:trHeight w:val="691"/>
        </w:trPr>
        <w:tc>
          <w:tcPr>
            <w:tcW w:w="2802" w:type="dxa"/>
          </w:tcPr>
          <w:p w14:paraId="4095CB55"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Triglicerídeos(mg/</w:t>
            </w:r>
            <w:proofErr w:type="spellStart"/>
            <w:r w:rsidRPr="00FB0317">
              <w:rPr>
                <w:rFonts w:ascii="Times New Roman" w:hAnsi="Times New Roman" w:cs="Times New Roman"/>
                <w:sz w:val="20"/>
                <w:szCs w:val="20"/>
              </w:rPr>
              <w:t>dL</w:t>
            </w:r>
            <w:proofErr w:type="spellEnd"/>
            <w:r w:rsidRPr="00FB0317">
              <w:rPr>
                <w:rFonts w:ascii="Times New Roman" w:hAnsi="Times New Roman" w:cs="Times New Roman"/>
                <w:sz w:val="20"/>
                <w:szCs w:val="20"/>
              </w:rPr>
              <w:t>)</w:t>
            </w:r>
          </w:p>
        </w:tc>
        <w:tc>
          <w:tcPr>
            <w:tcW w:w="1701" w:type="dxa"/>
            <w:vAlign w:val="center"/>
          </w:tcPr>
          <w:p w14:paraId="4DA64383"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191±114,6</w:t>
            </w:r>
          </w:p>
        </w:tc>
        <w:tc>
          <w:tcPr>
            <w:tcW w:w="2168" w:type="dxa"/>
            <w:vAlign w:val="center"/>
          </w:tcPr>
          <w:p w14:paraId="7E78C4F0"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159±77,5</w:t>
            </w:r>
          </w:p>
        </w:tc>
        <w:tc>
          <w:tcPr>
            <w:tcW w:w="1942" w:type="dxa"/>
            <w:vAlign w:val="center"/>
          </w:tcPr>
          <w:p w14:paraId="7A282EE9"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174±98,0</w:t>
            </w:r>
          </w:p>
        </w:tc>
      </w:tr>
      <w:tr w:rsidR="00910687" w:rsidRPr="00FB0317" w14:paraId="19C3E38C" w14:textId="77777777" w:rsidTr="004B6F41">
        <w:trPr>
          <w:trHeight w:val="432"/>
        </w:trPr>
        <w:tc>
          <w:tcPr>
            <w:tcW w:w="2802" w:type="dxa"/>
          </w:tcPr>
          <w:p w14:paraId="79F6A310" w14:textId="77777777" w:rsidR="00910687" w:rsidRPr="00FB0317" w:rsidRDefault="00910687" w:rsidP="004B6F41">
            <w:pPr>
              <w:rPr>
                <w:rFonts w:ascii="Times New Roman" w:hAnsi="Times New Roman" w:cs="Times New Roman"/>
                <w:sz w:val="20"/>
                <w:szCs w:val="20"/>
              </w:rPr>
            </w:pPr>
            <w:r w:rsidRPr="00FB0317">
              <w:rPr>
                <w:rFonts w:ascii="Times New Roman" w:hAnsi="Times New Roman" w:cs="Times New Roman"/>
                <w:sz w:val="20"/>
                <w:szCs w:val="20"/>
              </w:rPr>
              <w:t xml:space="preserve"> Creatinina Sérica (mg/</w:t>
            </w:r>
            <w:proofErr w:type="spellStart"/>
            <w:r w:rsidRPr="00FB0317">
              <w:rPr>
                <w:rFonts w:ascii="Times New Roman" w:hAnsi="Times New Roman" w:cs="Times New Roman"/>
                <w:sz w:val="20"/>
                <w:szCs w:val="20"/>
              </w:rPr>
              <w:t>dL</w:t>
            </w:r>
            <w:proofErr w:type="spellEnd"/>
            <w:r w:rsidRPr="00FB0317">
              <w:rPr>
                <w:rFonts w:ascii="Times New Roman" w:hAnsi="Times New Roman" w:cs="Times New Roman"/>
                <w:sz w:val="20"/>
                <w:szCs w:val="20"/>
              </w:rPr>
              <w:t>)</w:t>
            </w:r>
          </w:p>
        </w:tc>
        <w:tc>
          <w:tcPr>
            <w:tcW w:w="1701" w:type="dxa"/>
            <w:vAlign w:val="center"/>
          </w:tcPr>
          <w:p w14:paraId="05DAA1D0"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0,96±0,16</w:t>
            </w:r>
          </w:p>
        </w:tc>
        <w:tc>
          <w:tcPr>
            <w:tcW w:w="2168" w:type="dxa"/>
            <w:vAlign w:val="center"/>
          </w:tcPr>
          <w:p w14:paraId="2F7E6BED"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0,75±0,15</w:t>
            </w:r>
          </w:p>
        </w:tc>
        <w:tc>
          <w:tcPr>
            <w:tcW w:w="1942" w:type="dxa"/>
            <w:vAlign w:val="center"/>
          </w:tcPr>
          <w:p w14:paraId="1FFF21E4"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0,85±0,19</w:t>
            </w:r>
          </w:p>
        </w:tc>
      </w:tr>
      <w:tr w:rsidR="00910687" w:rsidRPr="00FB0317" w14:paraId="2E69EA6E" w14:textId="77777777" w:rsidTr="004B6F41">
        <w:trPr>
          <w:gridAfter w:val="2"/>
          <w:wAfter w:w="4110" w:type="dxa"/>
        </w:trPr>
        <w:tc>
          <w:tcPr>
            <w:tcW w:w="2802" w:type="dxa"/>
          </w:tcPr>
          <w:p w14:paraId="0AFD42C9" w14:textId="77777777" w:rsidR="00910687" w:rsidRPr="00FB0317" w:rsidRDefault="00910687" w:rsidP="004B6F41">
            <w:pPr>
              <w:rPr>
                <w:rFonts w:ascii="Times New Roman" w:hAnsi="Times New Roman" w:cs="Times New Roman"/>
                <w:b/>
                <w:bCs/>
                <w:sz w:val="20"/>
                <w:szCs w:val="20"/>
              </w:rPr>
            </w:pPr>
            <w:r>
              <w:rPr>
                <w:rFonts w:ascii="Times New Roman" w:hAnsi="Times New Roman" w:cs="Times New Roman"/>
                <w:b/>
                <w:bCs/>
                <w:sz w:val="20"/>
                <w:szCs w:val="20"/>
              </w:rPr>
              <w:t xml:space="preserve"> </w:t>
            </w:r>
            <w:r w:rsidRPr="00FB0317">
              <w:rPr>
                <w:rFonts w:ascii="Times New Roman" w:hAnsi="Times New Roman" w:cs="Times New Roman"/>
                <w:b/>
                <w:bCs/>
                <w:sz w:val="20"/>
                <w:szCs w:val="20"/>
              </w:rPr>
              <w:t>Subcategorias</w:t>
            </w:r>
          </w:p>
        </w:tc>
        <w:tc>
          <w:tcPr>
            <w:tcW w:w="1701" w:type="dxa"/>
          </w:tcPr>
          <w:p w14:paraId="30F7D317" w14:textId="77777777" w:rsidR="00910687" w:rsidRPr="00FB0317" w:rsidRDefault="00910687" w:rsidP="004B6F41">
            <w:pPr>
              <w:jc w:val="center"/>
              <w:rPr>
                <w:rFonts w:ascii="Times New Roman" w:hAnsi="Times New Roman" w:cs="Times New Roman"/>
                <w:b/>
                <w:bCs/>
                <w:sz w:val="20"/>
                <w:szCs w:val="20"/>
              </w:rPr>
            </w:pPr>
          </w:p>
        </w:tc>
      </w:tr>
      <w:tr w:rsidR="00910687" w:rsidRPr="00FB0317" w14:paraId="4C9363DA" w14:textId="77777777" w:rsidTr="004B6F41">
        <w:trPr>
          <w:gridAfter w:val="2"/>
          <w:wAfter w:w="4110" w:type="dxa"/>
        </w:trPr>
        <w:tc>
          <w:tcPr>
            <w:tcW w:w="2802" w:type="dxa"/>
          </w:tcPr>
          <w:p w14:paraId="305345F8" w14:textId="77777777" w:rsidR="00910687" w:rsidRPr="00FB0317" w:rsidRDefault="00910687" w:rsidP="004B6F41">
            <w:pPr>
              <w:rPr>
                <w:rFonts w:ascii="Times New Roman" w:hAnsi="Times New Roman" w:cs="Times New Roman"/>
                <w:b/>
                <w:bCs/>
                <w:sz w:val="20"/>
                <w:szCs w:val="20"/>
              </w:rPr>
            </w:pPr>
          </w:p>
        </w:tc>
        <w:tc>
          <w:tcPr>
            <w:tcW w:w="1701" w:type="dxa"/>
          </w:tcPr>
          <w:p w14:paraId="05B003EE" w14:textId="77777777" w:rsidR="00910687" w:rsidRPr="00FB0317" w:rsidRDefault="00910687" w:rsidP="004B6F41">
            <w:pPr>
              <w:jc w:val="center"/>
              <w:rPr>
                <w:rFonts w:ascii="Times New Roman" w:hAnsi="Times New Roman" w:cs="Times New Roman"/>
                <w:b/>
                <w:bCs/>
                <w:sz w:val="20"/>
                <w:szCs w:val="20"/>
              </w:rPr>
            </w:pPr>
          </w:p>
        </w:tc>
      </w:tr>
      <w:tr w:rsidR="00910687" w:rsidRPr="00FB0317" w14:paraId="57715077" w14:textId="77777777" w:rsidTr="004B6F41">
        <w:tc>
          <w:tcPr>
            <w:tcW w:w="2802" w:type="dxa"/>
          </w:tcPr>
          <w:p w14:paraId="4D6A8A58" w14:textId="77777777" w:rsidR="00910687" w:rsidRPr="00FB0317" w:rsidRDefault="00910687" w:rsidP="004B6F41">
            <w:pPr>
              <w:spacing w:line="276" w:lineRule="auto"/>
              <w:rPr>
                <w:rFonts w:ascii="Times New Roman" w:hAnsi="Times New Roman" w:cs="Times New Roman"/>
                <w:sz w:val="20"/>
                <w:szCs w:val="20"/>
              </w:rPr>
            </w:pPr>
            <w:r w:rsidRPr="00FB0317">
              <w:rPr>
                <w:rFonts w:ascii="Times New Roman" w:hAnsi="Times New Roman" w:cs="Times New Roman"/>
                <w:sz w:val="20"/>
                <w:szCs w:val="20"/>
              </w:rPr>
              <w:t xml:space="preserve"> Peso Normal (&lt;25kg/m</w:t>
            </w:r>
            <w:r w:rsidRPr="00FB0317">
              <w:rPr>
                <w:rFonts w:ascii="Times New Roman" w:hAnsi="Times New Roman" w:cs="Times New Roman"/>
                <w:sz w:val="20"/>
                <w:szCs w:val="20"/>
                <w:vertAlign w:val="superscript"/>
              </w:rPr>
              <w:t>2</w:t>
            </w:r>
            <w:r w:rsidRPr="00FB0317">
              <w:rPr>
                <w:rFonts w:ascii="Times New Roman" w:hAnsi="Times New Roman" w:cs="Times New Roman"/>
                <w:sz w:val="20"/>
                <w:szCs w:val="20"/>
              </w:rPr>
              <w:t>)</w:t>
            </w:r>
          </w:p>
        </w:tc>
        <w:tc>
          <w:tcPr>
            <w:tcW w:w="1701" w:type="dxa"/>
            <w:vAlign w:val="center"/>
          </w:tcPr>
          <w:p w14:paraId="0B4A3E3E"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49(18,1)</w:t>
            </w:r>
          </w:p>
        </w:tc>
        <w:tc>
          <w:tcPr>
            <w:tcW w:w="2168" w:type="dxa"/>
            <w:vAlign w:val="center"/>
          </w:tcPr>
          <w:p w14:paraId="3A42960F"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58(21,4)</w:t>
            </w:r>
          </w:p>
        </w:tc>
        <w:tc>
          <w:tcPr>
            <w:tcW w:w="1942" w:type="dxa"/>
            <w:vAlign w:val="center"/>
          </w:tcPr>
          <w:p w14:paraId="27838682" w14:textId="77777777" w:rsidR="0091068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108(39,5)</w:t>
            </w:r>
          </w:p>
          <w:p w14:paraId="7BCBE085" w14:textId="77777777" w:rsidR="00910687" w:rsidRPr="00FB0317" w:rsidRDefault="00910687" w:rsidP="004B6F41">
            <w:pPr>
              <w:spacing w:line="276" w:lineRule="auto"/>
              <w:jc w:val="center"/>
              <w:rPr>
                <w:rFonts w:ascii="Times New Roman" w:hAnsi="Times New Roman" w:cs="Times New Roman"/>
                <w:sz w:val="20"/>
                <w:szCs w:val="20"/>
              </w:rPr>
            </w:pPr>
          </w:p>
        </w:tc>
      </w:tr>
      <w:tr w:rsidR="00910687" w:rsidRPr="00FB0317" w14:paraId="554A8A28" w14:textId="77777777" w:rsidTr="004B6F41">
        <w:tc>
          <w:tcPr>
            <w:tcW w:w="2802" w:type="dxa"/>
            <w:vAlign w:val="center"/>
          </w:tcPr>
          <w:p w14:paraId="3128D2B4" w14:textId="77777777" w:rsidR="00910687" w:rsidRPr="00FB0317" w:rsidRDefault="00910687" w:rsidP="004B6F41">
            <w:pPr>
              <w:spacing w:line="276" w:lineRule="auto"/>
              <w:rPr>
                <w:rFonts w:ascii="Times New Roman" w:hAnsi="Times New Roman" w:cs="Times New Roman"/>
                <w:sz w:val="20"/>
                <w:szCs w:val="20"/>
              </w:rPr>
            </w:pPr>
            <w:r w:rsidRPr="00FB0317">
              <w:rPr>
                <w:rFonts w:ascii="Times New Roman" w:hAnsi="Times New Roman" w:cs="Times New Roman"/>
                <w:sz w:val="20"/>
                <w:szCs w:val="20"/>
              </w:rPr>
              <w:t xml:space="preserve"> Sobrepeso (25.0-29.9 kg/m</w:t>
            </w:r>
            <w:r w:rsidRPr="00FB0317">
              <w:rPr>
                <w:rFonts w:ascii="Times New Roman" w:hAnsi="Times New Roman" w:cs="Times New Roman"/>
                <w:sz w:val="20"/>
                <w:szCs w:val="20"/>
                <w:vertAlign w:val="superscript"/>
              </w:rPr>
              <w:t>2</w:t>
            </w:r>
            <w:r w:rsidRPr="00FB0317">
              <w:rPr>
                <w:rFonts w:ascii="Times New Roman" w:hAnsi="Times New Roman" w:cs="Times New Roman"/>
                <w:sz w:val="20"/>
                <w:szCs w:val="20"/>
              </w:rPr>
              <w:t>)</w:t>
            </w:r>
          </w:p>
        </w:tc>
        <w:tc>
          <w:tcPr>
            <w:tcW w:w="1701" w:type="dxa"/>
            <w:vAlign w:val="center"/>
          </w:tcPr>
          <w:p w14:paraId="06280555"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56(20,7)</w:t>
            </w:r>
          </w:p>
        </w:tc>
        <w:tc>
          <w:tcPr>
            <w:tcW w:w="2168" w:type="dxa"/>
            <w:vAlign w:val="center"/>
          </w:tcPr>
          <w:p w14:paraId="48613B5C"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46(17,0)</w:t>
            </w:r>
          </w:p>
        </w:tc>
        <w:tc>
          <w:tcPr>
            <w:tcW w:w="1942" w:type="dxa"/>
            <w:vAlign w:val="center"/>
          </w:tcPr>
          <w:p w14:paraId="552F1C13" w14:textId="77777777" w:rsidR="0091068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102(37,7)</w:t>
            </w:r>
          </w:p>
          <w:p w14:paraId="0B54F513" w14:textId="77777777" w:rsidR="00910687" w:rsidRPr="00FB0317" w:rsidRDefault="00910687" w:rsidP="004B6F41">
            <w:pPr>
              <w:spacing w:line="276" w:lineRule="auto"/>
              <w:jc w:val="center"/>
              <w:rPr>
                <w:rFonts w:ascii="Times New Roman" w:hAnsi="Times New Roman" w:cs="Times New Roman"/>
                <w:sz w:val="20"/>
                <w:szCs w:val="20"/>
              </w:rPr>
            </w:pPr>
          </w:p>
        </w:tc>
      </w:tr>
      <w:tr w:rsidR="00910687" w:rsidRPr="00FB0317" w14:paraId="25E26014" w14:textId="77777777" w:rsidTr="004B6F41">
        <w:tc>
          <w:tcPr>
            <w:tcW w:w="2802" w:type="dxa"/>
            <w:vAlign w:val="center"/>
          </w:tcPr>
          <w:p w14:paraId="27A2F979" w14:textId="77777777" w:rsidR="00910687" w:rsidRPr="00FB0317" w:rsidRDefault="00910687" w:rsidP="004B6F41">
            <w:pPr>
              <w:spacing w:line="276" w:lineRule="auto"/>
              <w:rPr>
                <w:rFonts w:ascii="Times New Roman" w:hAnsi="Times New Roman" w:cs="Times New Roman"/>
                <w:sz w:val="20"/>
                <w:szCs w:val="20"/>
              </w:rPr>
            </w:pPr>
            <w:r w:rsidRPr="00FB0317">
              <w:rPr>
                <w:rFonts w:ascii="Times New Roman" w:hAnsi="Times New Roman" w:cs="Times New Roman"/>
                <w:sz w:val="20"/>
                <w:szCs w:val="20"/>
              </w:rPr>
              <w:t xml:space="preserve"> Obesidade (≥30 kg/m</w:t>
            </w:r>
            <w:r w:rsidRPr="00FB0317">
              <w:rPr>
                <w:rFonts w:ascii="Times New Roman" w:hAnsi="Times New Roman" w:cs="Times New Roman"/>
                <w:sz w:val="20"/>
                <w:szCs w:val="20"/>
                <w:vertAlign w:val="superscript"/>
              </w:rPr>
              <w:t>2</w:t>
            </w:r>
            <w:r w:rsidRPr="00FB0317">
              <w:rPr>
                <w:rFonts w:ascii="Times New Roman" w:hAnsi="Times New Roman" w:cs="Times New Roman"/>
                <w:sz w:val="20"/>
                <w:szCs w:val="20"/>
              </w:rPr>
              <w:t>)</w:t>
            </w:r>
          </w:p>
        </w:tc>
        <w:tc>
          <w:tcPr>
            <w:tcW w:w="1701" w:type="dxa"/>
            <w:vAlign w:val="center"/>
          </w:tcPr>
          <w:p w14:paraId="324961BD"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23(8,5)</w:t>
            </w:r>
          </w:p>
        </w:tc>
        <w:tc>
          <w:tcPr>
            <w:tcW w:w="2168" w:type="dxa"/>
            <w:vAlign w:val="center"/>
          </w:tcPr>
          <w:p w14:paraId="44374DC7"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39(14,4)</w:t>
            </w:r>
          </w:p>
        </w:tc>
        <w:tc>
          <w:tcPr>
            <w:tcW w:w="1942" w:type="dxa"/>
            <w:vAlign w:val="center"/>
          </w:tcPr>
          <w:p w14:paraId="18AF9506" w14:textId="77777777" w:rsidR="0091068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62(22,9)</w:t>
            </w:r>
          </w:p>
          <w:p w14:paraId="22F4D6D5" w14:textId="77777777" w:rsidR="00910687" w:rsidRPr="00FB0317" w:rsidRDefault="00910687" w:rsidP="004B6F41">
            <w:pPr>
              <w:spacing w:line="276" w:lineRule="auto"/>
              <w:jc w:val="center"/>
              <w:rPr>
                <w:rFonts w:ascii="Times New Roman" w:hAnsi="Times New Roman" w:cs="Times New Roman"/>
                <w:sz w:val="20"/>
                <w:szCs w:val="20"/>
              </w:rPr>
            </w:pPr>
          </w:p>
        </w:tc>
      </w:tr>
      <w:tr w:rsidR="00910687" w:rsidRPr="00FB0317" w14:paraId="38A35046" w14:textId="77777777" w:rsidTr="004B6F41">
        <w:tc>
          <w:tcPr>
            <w:tcW w:w="2802" w:type="dxa"/>
          </w:tcPr>
          <w:p w14:paraId="788CA9AB" w14:textId="77777777" w:rsidR="00910687" w:rsidRPr="00FB0317" w:rsidRDefault="00910687" w:rsidP="004B6F41">
            <w:pPr>
              <w:spacing w:line="276" w:lineRule="auto"/>
              <w:rPr>
                <w:rFonts w:ascii="Times New Roman" w:hAnsi="Times New Roman" w:cs="Times New Roman"/>
                <w:sz w:val="20"/>
                <w:szCs w:val="20"/>
              </w:rPr>
            </w:pPr>
            <w:r w:rsidRPr="00FB0317">
              <w:rPr>
                <w:rFonts w:ascii="Times New Roman" w:hAnsi="Times New Roman" w:cs="Times New Roman"/>
                <w:sz w:val="20"/>
                <w:szCs w:val="20"/>
              </w:rPr>
              <w:t xml:space="preserve"> Normotensos(23)</w:t>
            </w:r>
          </w:p>
        </w:tc>
        <w:tc>
          <w:tcPr>
            <w:tcW w:w="1701" w:type="dxa"/>
            <w:vAlign w:val="center"/>
          </w:tcPr>
          <w:p w14:paraId="4755ED1F"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55(20,3)</w:t>
            </w:r>
          </w:p>
        </w:tc>
        <w:tc>
          <w:tcPr>
            <w:tcW w:w="2168" w:type="dxa"/>
            <w:vAlign w:val="center"/>
          </w:tcPr>
          <w:p w14:paraId="46769C99"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91(33,6)</w:t>
            </w:r>
          </w:p>
        </w:tc>
        <w:tc>
          <w:tcPr>
            <w:tcW w:w="1942" w:type="dxa"/>
            <w:vAlign w:val="center"/>
          </w:tcPr>
          <w:p w14:paraId="4F62675B" w14:textId="77777777" w:rsidR="0091068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147(53,9)</w:t>
            </w:r>
          </w:p>
          <w:p w14:paraId="0D23FCBB" w14:textId="77777777" w:rsidR="00910687" w:rsidRPr="00FB0317" w:rsidRDefault="00910687" w:rsidP="004B6F41">
            <w:pPr>
              <w:spacing w:line="276" w:lineRule="auto"/>
              <w:jc w:val="center"/>
              <w:rPr>
                <w:rFonts w:ascii="Times New Roman" w:hAnsi="Times New Roman" w:cs="Times New Roman"/>
                <w:sz w:val="20"/>
                <w:szCs w:val="20"/>
              </w:rPr>
            </w:pPr>
          </w:p>
        </w:tc>
      </w:tr>
      <w:tr w:rsidR="00910687" w:rsidRPr="00FB0317" w14:paraId="5516560B" w14:textId="77777777" w:rsidTr="004B6F41">
        <w:tc>
          <w:tcPr>
            <w:tcW w:w="2802" w:type="dxa"/>
          </w:tcPr>
          <w:p w14:paraId="6C4B6C10" w14:textId="77777777" w:rsidR="00910687" w:rsidRPr="00FB0317" w:rsidRDefault="00910687" w:rsidP="004B6F41">
            <w:pPr>
              <w:spacing w:line="276" w:lineRule="auto"/>
              <w:rPr>
                <w:rFonts w:ascii="Times New Roman" w:hAnsi="Times New Roman" w:cs="Times New Roman"/>
                <w:sz w:val="20"/>
                <w:szCs w:val="20"/>
              </w:rPr>
            </w:pPr>
            <w:r w:rsidRPr="00FB0317">
              <w:rPr>
                <w:rFonts w:ascii="Times New Roman" w:hAnsi="Times New Roman" w:cs="Times New Roman"/>
                <w:sz w:val="20"/>
                <w:szCs w:val="20"/>
              </w:rPr>
              <w:t xml:space="preserve"> Hipertensos(23)</w:t>
            </w:r>
          </w:p>
        </w:tc>
        <w:tc>
          <w:tcPr>
            <w:tcW w:w="1701" w:type="dxa"/>
            <w:vAlign w:val="center"/>
          </w:tcPr>
          <w:p w14:paraId="247D8B77"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73(26,9)</w:t>
            </w:r>
          </w:p>
        </w:tc>
        <w:tc>
          <w:tcPr>
            <w:tcW w:w="2168" w:type="dxa"/>
            <w:vAlign w:val="center"/>
          </w:tcPr>
          <w:p w14:paraId="7F5C0C33"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52(19,2)</w:t>
            </w:r>
          </w:p>
        </w:tc>
        <w:tc>
          <w:tcPr>
            <w:tcW w:w="1942" w:type="dxa"/>
            <w:vAlign w:val="center"/>
          </w:tcPr>
          <w:p w14:paraId="094CF4AB" w14:textId="77777777" w:rsidR="0091068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125(46,1)</w:t>
            </w:r>
          </w:p>
          <w:p w14:paraId="68530C93" w14:textId="77777777" w:rsidR="00910687" w:rsidRPr="00FB0317" w:rsidRDefault="00910687" w:rsidP="004B6F41">
            <w:pPr>
              <w:spacing w:line="276" w:lineRule="auto"/>
              <w:jc w:val="center"/>
              <w:rPr>
                <w:rFonts w:ascii="Times New Roman" w:hAnsi="Times New Roman" w:cs="Times New Roman"/>
                <w:sz w:val="20"/>
                <w:szCs w:val="20"/>
              </w:rPr>
            </w:pPr>
          </w:p>
        </w:tc>
      </w:tr>
      <w:tr w:rsidR="00910687" w:rsidRPr="00FB0317" w14:paraId="69CBD66C" w14:textId="77777777" w:rsidTr="004B6F41">
        <w:tc>
          <w:tcPr>
            <w:tcW w:w="2802" w:type="dxa"/>
            <w:tcBorders>
              <w:bottom w:val="single" w:sz="4" w:space="0" w:color="auto"/>
            </w:tcBorders>
          </w:tcPr>
          <w:p w14:paraId="54EFBA63" w14:textId="77777777" w:rsidR="00910687" w:rsidRPr="00FB0317" w:rsidRDefault="00910687" w:rsidP="004B6F41">
            <w:pPr>
              <w:spacing w:line="276" w:lineRule="auto"/>
              <w:rPr>
                <w:rFonts w:ascii="Times New Roman" w:hAnsi="Times New Roman" w:cs="Times New Roman"/>
                <w:sz w:val="20"/>
                <w:szCs w:val="20"/>
              </w:rPr>
            </w:pPr>
            <w:r w:rsidRPr="00FB0317">
              <w:rPr>
                <w:rFonts w:ascii="Times New Roman" w:hAnsi="Times New Roman" w:cs="Times New Roman"/>
                <w:sz w:val="20"/>
                <w:szCs w:val="20"/>
              </w:rPr>
              <w:t xml:space="preserve"> Diabéticos(23)</w:t>
            </w:r>
          </w:p>
        </w:tc>
        <w:tc>
          <w:tcPr>
            <w:tcW w:w="1701" w:type="dxa"/>
            <w:tcBorders>
              <w:bottom w:val="single" w:sz="4" w:space="0" w:color="auto"/>
            </w:tcBorders>
            <w:vAlign w:val="center"/>
          </w:tcPr>
          <w:p w14:paraId="0BCE525E"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28(10,3)</w:t>
            </w:r>
          </w:p>
        </w:tc>
        <w:tc>
          <w:tcPr>
            <w:tcW w:w="2168" w:type="dxa"/>
            <w:tcBorders>
              <w:bottom w:val="single" w:sz="4" w:space="0" w:color="auto"/>
            </w:tcBorders>
            <w:vAlign w:val="center"/>
          </w:tcPr>
          <w:p w14:paraId="053A90EE" w14:textId="77777777" w:rsidR="00910687" w:rsidRPr="00FB0317" w:rsidRDefault="00910687" w:rsidP="004B6F41">
            <w:pPr>
              <w:spacing w:line="276" w:lineRule="auto"/>
              <w:jc w:val="center"/>
              <w:rPr>
                <w:rFonts w:ascii="Times New Roman" w:hAnsi="Times New Roman" w:cs="Times New Roman"/>
                <w:sz w:val="20"/>
                <w:szCs w:val="20"/>
              </w:rPr>
            </w:pPr>
            <w:r w:rsidRPr="00FB0317">
              <w:rPr>
                <w:rFonts w:ascii="Times New Roman" w:hAnsi="Times New Roman" w:cs="Times New Roman"/>
                <w:sz w:val="20"/>
                <w:szCs w:val="20"/>
              </w:rPr>
              <w:t>20(7,4)</w:t>
            </w:r>
          </w:p>
        </w:tc>
        <w:tc>
          <w:tcPr>
            <w:tcW w:w="1942" w:type="dxa"/>
            <w:tcBorders>
              <w:bottom w:val="single" w:sz="4" w:space="0" w:color="auto"/>
            </w:tcBorders>
            <w:vAlign w:val="center"/>
          </w:tcPr>
          <w:p w14:paraId="32D6B774"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48(17,7)</w:t>
            </w:r>
          </w:p>
          <w:p w14:paraId="7248B16F" w14:textId="77777777" w:rsidR="00910687" w:rsidRPr="00C02ECA" w:rsidRDefault="00910687" w:rsidP="004B6F41">
            <w:pPr>
              <w:spacing w:line="276" w:lineRule="auto"/>
              <w:rPr>
                <w:rFonts w:ascii="Times New Roman" w:hAnsi="Times New Roman" w:cs="Times New Roman"/>
                <w:sz w:val="20"/>
                <w:szCs w:val="20"/>
              </w:rPr>
            </w:pPr>
          </w:p>
        </w:tc>
      </w:tr>
    </w:tbl>
    <w:p w14:paraId="015EB780" w14:textId="77777777" w:rsidR="00910687" w:rsidRDefault="00910687" w:rsidP="00910687">
      <w:pPr>
        <w:spacing w:after="0" w:line="240" w:lineRule="auto"/>
        <w:rPr>
          <w:rFonts w:ascii="Times New Roman" w:hAnsi="Times New Roman" w:cs="Times New Roman"/>
          <w:sz w:val="20"/>
          <w:szCs w:val="20"/>
        </w:rPr>
      </w:pPr>
      <w:r w:rsidRPr="008D49E0">
        <w:rPr>
          <w:rFonts w:ascii="Times New Roman" w:hAnsi="Times New Roman" w:cs="Times New Roman"/>
          <w:b/>
          <w:bCs/>
          <w:sz w:val="20"/>
          <w:szCs w:val="20"/>
        </w:rPr>
        <w:t>Notas:</w:t>
      </w:r>
      <w:r>
        <w:rPr>
          <w:rFonts w:ascii="Times New Roman" w:hAnsi="Times New Roman" w:cs="Times New Roman"/>
          <w:sz w:val="20"/>
          <w:szCs w:val="20"/>
        </w:rPr>
        <w:t xml:space="preserve"> </w:t>
      </w:r>
    </w:p>
    <w:p w14:paraId="29B26D50" w14:textId="77777777" w:rsidR="00910687" w:rsidRDefault="00910687" w:rsidP="00910687">
      <w:pPr>
        <w:spacing w:after="0" w:line="240" w:lineRule="auto"/>
        <w:rPr>
          <w:rFonts w:ascii="Times New Roman" w:hAnsi="Times New Roman" w:cs="Times New Roman"/>
          <w:sz w:val="20"/>
          <w:szCs w:val="20"/>
        </w:rPr>
      </w:pPr>
      <w:r w:rsidRPr="006F6151">
        <w:rPr>
          <w:rFonts w:ascii="Times New Roman" w:hAnsi="Times New Roman" w:cs="Times New Roman"/>
          <w:sz w:val="20"/>
          <w:szCs w:val="20"/>
        </w:rPr>
        <w:t xml:space="preserve">Os dados representam o número de indivíduos (N) e (porcentagem) ou a média ± desvio padrão. </w:t>
      </w:r>
      <w:r>
        <w:rPr>
          <w:rFonts w:ascii="Times New Roman" w:hAnsi="Times New Roman" w:cs="Times New Roman"/>
          <w:sz w:val="20"/>
          <w:szCs w:val="20"/>
        </w:rPr>
        <w:t xml:space="preserve">            </w:t>
      </w:r>
    </w:p>
    <w:p w14:paraId="3D18584D" w14:textId="77777777" w:rsidR="00910687" w:rsidRDefault="00910687" w:rsidP="00910687">
      <w:pPr>
        <w:spacing w:after="0" w:line="240" w:lineRule="auto"/>
        <w:rPr>
          <w:rFonts w:ascii="Times New Roman" w:hAnsi="Times New Roman" w:cs="Times New Roman"/>
          <w:sz w:val="20"/>
          <w:szCs w:val="20"/>
        </w:rPr>
      </w:pPr>
      <w:r w:rsidRPr="00C02ECA">
        <w:rPr>
          <w:rFonts w:ascii="Times New Roman" w:hAnsi="Times New Roman" w:cs="Times New Roman"/>
          <w:sz w:val="20"/>
          <w:szCs w:val="20"/>
        </w:rPr>
        <w:t>IMC: índice de massa corporal</w:t>
      </w:r>
    </w:p>
    <w:p w14:paraId="6A0056D4" w14:textId="77777777" w:rsidR="00910687" w:rsidRDefault="00910687" w:rsidP="00910687">
      <w:pPr>
        <w:spacing w:after="0" w:line="240" w:lineRule="auto"/>
        <w:rPr>
          <w:rFonts w:ascii="Times New Roman" w:hAnsi="Times New Roman" w:cs="Times New Roman"/>
          <w:sz w:val="20"/>
          <w:szCs w:val="20"/>
        </w:rPr>
      </w:pPr>
      <w:r w:rsidRPr="00C02ECA">
        <w:rPr>
          <w:rFonts w:ascii="Times New Roman" w:hAnsi="Times New Roman" w:cs="Times New Roman"/>
          <w:sz w:val="20"/>
          <w:szCs w:val="20"/>
        </w:rPr>
        <w:t>PAS: pressão arterial sistólica</w:t>
      </w:r>
    </w:p>
    <w:p w14:paraId="2A0FE4E0" w14:textId="77777777" w:rsidR="00910687" w:rsidRPr="004F066C" w:rsidRDefault="00910687" w:rsidP="00910687">
      <w:pPr>
        <w:spacing w:after="0" w:line="240" w:lineRule="auto"/>
        <w:rPr>
          <w:rFonts w:ascii="Times New Roman" w:hAnsi="Times New Roman" w:cs="Times New Roman"/>
          <w:sz w:val="20"/>
          <w:szCs w:val="20"/>
          <w:rPrChange w:id="120" w:author="Andre Lima" w:date="2021-08-19T12:26:00Z">
            <w:rPr>
              <w:rFonts w:ascii="Times New Roman" w:hAnsi="Times New Roman" w:cs="Times New Roman"/>
              <w:sz w:val="20"/>
              <w:szCs w:val="20"/>
              <w:lang w:val="en-US"/>
            </w:rPr>
          </w:rPrChange>
        </w:rPr>
      </w:pPr>
      <w:r>
        <w:rPr>
          <w:rFonts w:ascii="Times New Roman" w:hAnsi="Times New Roman" w:cs="Times New Roman"/>
          <w:sz w:val="20"/>
          <w:szCs w:val="20"/>
        </w:rPr>
        <w:t>P</w:t>
      </w:r>
      <w:r w:rsidRPr="00C02ECA">
        <w:rPr>
          <w:rFonts w:ascii="Times New Roman" w:hAnsi="Times New Roman" w:cs="Times New Roman"/>
          <w:sz w:val="20"/>
          <w:szCs w:val="20"/>
        </w:rPr>
        <w:t xml:space="preserve">AD: pressão arterial diastólica. </w:t>
      </w:r>
    </w:p>
    <w:p w14:paraId="69B7ED59" w14:textId="77777777" w:rsidR="00A148FA" w:rsidRDefault="00A148FA" w:rsidP="00E02394">
      <w:pPr>
        <w:spacing w:line="360" w:lineRule="auto"/>
        <w:ind w:firstLine="709"/>
        <w:jc w:val="both"/>
        <w:rPr>
          <w:rFonts w:ascii="Times New Roman" w:hAnsi="Times New Roman" w:cs="Times New Roman"/>
          <w:sz w:val="24"/>
          <w:szCs w:val="24"/>
        </w:rPr>
      </w:pPr>
    </w:p>
    <w:p w14:paraId="18EF8D72" w14:textId="0BF5A497" w:rsidR="00712CEA" w:rsidRPr="00317AEE" w:rsidRDefault="00B70752" w:rsidP="00E02394">
      <w:pPr>
        <w:spacing w:line="360" w:lineRule="auto"/>
        <w:ind w:firstLine="709"/>
        <w:jc w:val="both"/>
        <w:rPr>
          <w:rFonts w:ascii="Times New Roman" w:hAnsi="Times New Roman" w:cs="Times New Roman"/>
          <w:sz w:val="24"/>
          <w:szCs w:val="24"/>
        </w:rPr>
      </w:pPr>
      <w:r w:rsidRPr="00317AEE">
        <w:rPr>
          <w:rFonts w:ascii="Times New Roman" w:hAnsi="Times New Roman" w:cs="Times New Roman"/>
          <w:sz w:val="24"/>
          <w:szCs w:val="24"/>
        </w:rPr>
        <w:t>A</w:t>
      </w:r>
      <w:r w:rsidR="0080268E">
        <w:rPr>
          <w:rFonts w:ascii="Times New Roman" w:hAnsi="Times New Roman" w:cs="Times New Roman"/>
          <w:sz w:val="24"/>
          <w:szCs w:val="24"/>
        </w:rPr>
        <w:t>s médias</w:t>
      </w:r>
      <w:r w:rsidRPr="00317AEE">
        <w:rPr>
          <w:rFonts w:ascii="Times New Roman" w:hAnsi="Times New Roman" w:cs="Times New Roman"/>
          <w:sz w:val="24"/>
          <w:szCs w:val="24"/>
        </w:rPr>
        <w:t xml:space="preserve"> </w:t>
      </w:r>
      <w:r w:rsidR="0080268E">
        <w:rPr>
          <w:rFonts w:ascii="Times New Roman" w:hAnsi="Times New Roman" w:cs="Times New Roman"/>
          <w:sz w:val="24"/>
          <w:szCs w:val="24"/>
        </w:rPr>
        <w:t xml:space="preserve">de </w:t>
      </w:r>
      <w:r w:rsidRPr="00317AEE">
        <w:rPr>
          <w:rFonts w:ascii="Times New Roman" w:hAnsi="Times New Roman" w:cs="Times New Roman"/>
          <w:sz w:val="24"/>
          <w:szCs w:val="24"/>
        </w:rPr>
        <w:t>TFG obtida</w:t>
      </w:r>
      <w:r w:rsidR="0080268E">
        <w:rPr>
          <w:rFonts w:ascii="Times New Roman" w:hAnsi="Times New Roman" w:cs="Times New Roman"/>
          <w:sz w:val="24"/>
          <w:szCs w:val="24"/>
        </w:rPr>
        <w:t>s</w:t>
      </w:r>
      <w:r w:rsidRPr="00317AEE">
        <w:rPr>
          <w:rFonts w:ascii="Times New Roman" w:hAnsi="Times New Roman" w:cs="Times New Roman"/>
          <w:sz w:val="24"/>
          <w:szCs w:val="24"/>
        </w:rPr>
        <w:t xml:space="preserve"> pelo</w:t>
      </w:r>
      <w:r w:rsidR="000321C9" w:rsidRPr="00317AEE">
        <w:rPr>
          <w:rFonts w:ascii="Times New Roman" w:hAnsi="Times New Roman" w:cs="Times New Roman"/>
          <w:sz w:val="24"/>
          <w:szCs w:val="24"/>
        </w:rPr>
        <w:t xml:space="preserve"> </w:t>
      </w:r>
      <w:proofErr w:type="spellStart"/>
      <w:r w:rsidR="00047ED3" w:rsidRPr="00317AEE">
        <w:rPr>
          <w:rFonts w:ascii="Times New Roman" w:hAnsi="Times New Roman" w:cs="Times New Roman"/>
          <w:sz w:val="24"/>
          <w:szCs w:val="24"/>
        </w:rPr>
        <w:t>ClCreat</w:t>
      </w:r>
      <w:proofErr w:type="spellEnd"/>
      <w:r w:rsidR="000321C9" w:rsidRPr="00317AEE">
        <w:rPr>
          <w:rFonts w:ascii="Times New Roman" w:hAnsi="Times New Roman" w:cs="Times New Roman"/>
          <w:sz w:val="24"/>
          <w:szCs w:val="24"/>
        </w:rPr>
        <w:t xml:space="preserve"> </w:t>
      </w:r>
      <w:r w:rsidR="00560A51" w:rsidRPr="00317AEE">
        <w:rPr>
          <w:rFonts w:ascii="Times New Roman" w:hAnsi="Times New Roman" w:cs="Times New Roman"/>
          <w:sz w:val="24"/>
          <w:szCs w:val="24"/>
        </w:rPr>
        <w:t>na</w:t>
      </w:r>
      <w:r w:rsidRPr="00317AEE">
        <w:rPr>
          <w:rFonts w:ascii="Times New Roman" w:hAnsi="Times New Roman" w:cs="Times New Roman"/>
          <w:sz w:val="24"/>
          <w:szCs w:val="24"/>
        </w:rPr>
        <w:t xml:space="preserve"> </w:t>
      </w:r>
      <w:r w:rsidR="000321C9" w:rsidRPr="00317AEE">
        <w:rPr>
          <w:rFonts w:ascii="Times New Roman" w:hAnsi="Times New Roman" w:cs="Times New Roman"/>
          <w:sz w:val="24"/>
          <w:szCs w:val="24"/>
        </w:rPr>
        <w:t>urina de 24 horas e ajustad</w:t>
      </w:r>
      <w:r w:rsidR="00B35314" w:rsidRPr="00317AEE">
        <w:rPr>
          <w:rFonts w:ascii="Times New Roman" w:hAnsi="Times New Roman" w:cs="Times New Roman"/>
          <w:sz w:val="24"/>
          <w:szCs w:val="24"/>
        </w:rPr>
        <w:t>a</w:t>
      </w:r>
      <w:r w:rsidR="000321C9" w:rsidRPr="00317AEE">
        <w:rPr>
          <w:rFonts w:ascii="Times New Roman" w:hAnsi="Times New Roman" w:cs="Times New Roman"/>
          <w:sz w:val="24"/>
          <w:szCs w:val="24"/>
        </w:rPr>
        <w:t xml:space="preserve"> para 1,73m</w:t>
      </w:r>
      <w:r w:rsidR="000321C9" w:rsidRPr="00317AEE">
        <w:rPr>
          <w:rFonts w:ascii="Times New Roman" w:hAnsi="Times New Roman" w:cs="Times New Roman"/>
          <w:sz w:val="24"/>
          <w:szCs w:val="24"/>
          <w:vertAlign w:val="superscript"/>
        </w:rPr>
        <w:t>2</w:t>
      </w:r>
      <w:r w:rsidR="000321C9" w:rsidRPr="00317AEE">
        <w:rPr>
          <w:rFonts w:ascii="Times New Roman" w:hAnsi="Times New Roman" w:cs="Times New Roman"/>
          <w:sz w:val="24"/>
          <w:szCs w:val="24"/>
        </w:rPr>
        <w:t xml:space="preserve"> de área corpórea</w:t>
      </w:r>
      <w:r w:rsidR="00560A51" w:rsidRPr="00317AEE">
        <w:rPr>
          <w:rFonts w:ascii="Times New Roman" w:hAnsi="Times New Roman" w:cs="Times New Roman"/>
          <w:sz w:val="24"/>
          <w:szCs w:val="24"/>
        </w:rPr>
        <w:t xml:space="preserve"> </w:t>
      </w:r>
      <w:r w:rsidR="0080268E">
        <w:rPr>
          <w:rFonts w:ascii="Times New Roman" w:hAnsi="Times New Roman" w:cs="Times New Roman"/>
          <w:sz w:val="24"/>
          <w:szCs w:val="24"/>
        </w:rPr>
        <w:t>foram</w:t>
      </w:r>
      <w:r w:rsidR="0080268E" w:rsidRPr="00317AEE">
        <w:rPr>
          <w:rFonts w:ascii="Times New Roman" w:hAnsi="Times New Roman" w:cs="Times New Roman"/>
          <w:sz w:val="24"/>
          <w:szCs w:val="24"/>
        </w:rPr>
        <w:t xml:space="preserve"> s</w:t>
      </w:r>
      <w:r w:rsidR="0080268E">
        <w:rPr>
          <w:rFonts w:ascii="Times New Roman" w:hAnsi="Times New Roman" w:cs="Times New Roman"/>
          <w:sz w:val="24"/>
          <w:szCs w:val="24"/>
        </w:rPr>
        <w:t>emelhantes</w:t>
      </w:r>
      <w:r w:rsidR="0080268E" w:rsidRPr="00317AEE">
        <w:rPr>
          <w:rFonts w:ascii="Times New Roman" w:hAnsi="Times New Roman" w:cs="Times New Roman"/>
          <w:sz w:val="24"/>
          <w:szCs w:val="24"/>
        </w:rPr>
        <w:t xml:space="preserve"> </w:t>
      </w:r>
      <w:r w:rsidR="00560A51" w:rsidRPr="00317AEE">
        <w:rPr>
          <w:rFonts w:ascii="Times New Roman" w:hAnsi="Times New Roman" w:cs="Times New Roman"/>
          <w:sz w:val="24"/>
          <w:szCs w:val="24"/>
        </w:rPr>
        <w:t>(P&gt;0.05) em</w:t>
      </w:r>
      <w:r w:rsidR="000321C9" w:rsidRPr="00317AEE">
        <w:rPr>
          <w:rFonts w:ascii="Times New Roman" w:hAnsi="Times New Roman" w:cs="Times New Roman"/>
          <w:sz w:val="24"/>
          <w:szCs w:val="24"/>
        </w:rPr>
        <w:t xml:space="preserve"> homens e mulheres (111 ± 22,0 ml/min</w:t>
      </w:r>
      <w:r w:rsidR="0019288C">
        <w:rPr>
          <w:rFonts w:ascii="Times New Roman" w:hAnsi="Times New Roman" w:cs="Times New Roman"/>
          <w:sz w:val="24"/>
          <w:szCs w:val="24"/>
        </w:rPr>
        <w:t>/1.73m</w:t>
      </w:r>
      <w:r w:rsidR="0019288C">
        <w:rPr>
          <w:rFonts w:ascii="Times New Roman" w:hAnsi="Times New Roman" w:cs="Times New Roman"/>
          <w:sz w:val="24"/>
          <w:szCs w:val="24"/>
          <w:vertAlign w:val="superscript"/>
        </w:rPr>
        <w:t>2</w:t>
      </w:r>
      <w:r w:rsidR="000321C9" w:rsidRPr="00317AEE">
        <w:rPr>
          <w:rFonts w:ascii="Times New Roman" w:hAnsi="Times New Roman" w:cs="Times New Roman"/>
          <w:sz w:val="24"/>
          <w:szCs w:val="24"/>
        </w:rPr>
        <w:t xml:space="preserve"> </w:t>
      </w:r>
      <w:proofErr w:type="spellStart"/>
      <w:r w:rsidR="007030A3" w:rsidRPr="00317AEE">
        <w:rPr>
          <w:rFonts w:ascii="Times New Roman" w:hAnsi="Times New Roman" w:cs="Times New Roman"/>
          <w:i/>
          <w:iCs/>
          <w:sz w:val="24"/>
          <w:szCs w:val="24"/>
        </w:rPr>
        <w:t>vs</w:t>
      </w:r>
      <w:proofErr w:type="spellEnd"/>
      <w:r w:rsidR="000321C9" w:rsidRPr="00317AEE">
        <w:rPr>
          <w:rFonts w:ascii="Times New Roman" w:hAnsi="Times New Roman" w:cs="Times New Roman"/>
          <w:sz w:val="24"/>
          <w:szCs w:val="24"/>
        </w:rPr>
        <w:t xml:space="preserve"> 109 ± 25,2 ml/min</w:t>
      </w:r>
      <w:r w:rsidR="0019288C">
        <w:rPr>
          <w:rFonts w:ascii="Times New Roman" w:hAnsi="Times New Roman" w:cs="Times New Roman"/>
          <w:sz w:val="24"/>
          <w:szCs w:val="24"/>
        </w:rPr>
        <w:t>/1.73m</w:t>
      </w:r>
      <w:r w:rsidR="0019288C">
        <w:rPr>
          <w:rFonts w:ascii="Times New Roman" w:hAnsi="Times New Roman" w:cs="Times New Roman"/>
          <w:sz w:val="24"/>
          <w:szCs w:val="24"/>
          <w:vertAlign w:val="superscript"/>
        </w:rPr>
        <w:t>2</w:t>
      </w:r>
      <w:r w:rsidR="000321C9" w:rsidRPr="00317AEE">
        <w:rPr>
          <w:rFonts w:ascii="Times New Roman" w:hAnsi="Times New Roman" w:cs="Times New Roman"/>
          <w:sz w:val="24"/>
          <w:szCs w:val="24"/>
        </w:rPr>
        <w:t>)</w:t>
      </w:r>
      <w:r w:rsidR="0080268E">
        <w:rPr>
          <w:rFonts w:ascii="Times New Roman" w:hAnsi="Times New Roman" w:cs="Times New Roman"/>
          <w:sz w:val="24"/>
          <w:szCs w:val="24"/>
        </w:rPr>
        <w:t>, com dados aderentes à normalidade</w:t>
      </w:r>
      <w:r w:rsidR="00150616" w:rsidRPr="00317AEE">
        <w:rPr>
          <w:rFonts w:ascii="Times New Roman" w:hAnsi="Times New Roman" w:cs="Times New Roman"/>
          <w:sz w:val="24"/>
          <w:szCs w:val="24"/>
        </w:rPr>
        <w:t xml:space="preserve">. </w:t>
      </w:r>
      <w:r w:rsidR="000C1515">
        <w:rPr>
          <w:rFonts w:ascii="Times New Roman" w:hAnsi="Times New Roman" w:cs="Times New Roman"/>
          <w:sz w:val="24"/>
          <w:szCs w:val="24"/>
        </w:rPr>
        <w:t xml:space="preserve">A distribuição normal </w:t>
      </w:r>
      <w:r w:rsidR="0080268E">
        <w:rPr>
          <w:rFonts w:ascii="Times New Roman" w:hAnsi="Times New Roman" w:cs="Times New Roman"/>
          <w:sz w:val="24"/>
          <w:szCs w:val="24"/>
        </w:rPr>
        <w:t>também</w:t>
      </w:r>
      <w:r w:rsidR="00A23542">
        <w:rPr>
          <w:rFonts w:ascii="Times New Roman" w:hAnsi="Times New Roman" w:cs="Times New Roman"/>
          <w:sz w:val="24"/>
          <w:szCs w:val="24"/>
        </w:rPr>
        <w:t xml:space="preserve"> </w:t>
      </w:r>
      <w:r w:rsidR="000C1515">
        <w:rPr>
          <w:rFonts w:ascii="Times New Roman" w:hAnsi="Times New Roman" w:cs="Times New Roman"/>
          <w:sz w:val="24"/>
          <w:szCs w:val="24"/>
        </w:rPr>
        <w:t xml:space="preserve">foi </w:t>
      </w:r>
      <w:r w:rsidR="0080268E">
        <w:rPr>
          <w:rFonts w:ascii="Times New Roman" w:hAnsi="Times New Roman" w:cs="Times New Roman"/>
          <w:sz w:val="24"/>
          <w:szCs w:val="24"/>
        </w:rPr>
        <w:t xml:space="preserve">identificada </w:t>
      </w:r>
      <w:r w:rsidR="000C1515">
        <w:rPr>
          <w:rFonts w:ascii="Times New Roman" w:hAnsi="Times New Roman" w:cs="Times New Roman"/>
          <w:sz w:val="24"/>
          <w:szCs w:val="24"/>
        </w:rPr>
        <w:t>na análise da</w:t>
      </w:r>
      <w:r w:rsidR="00B35314" w:rsidRPr="00317AEE">
        <w:rPr>
          <w:rFonts w:ascii="Times New Roman" w:hAnsi="Times New Roman" w:cs="Times New Roman"/>
          <w:sz w:val="24"/>
          <w:szCs w:val="24"/>
        </w:rPr>
        <w:t xml:space="preserve"> </w:t>
      </w:r>
      <w:r w:rsidRPr="00317AEE">
        <w:rPr>
          <w:rFonts w:ascii="Times New Roman" w:hAnsi="Times New Roman" w:cs="Times New Roman"/>
          <w:sz w:val="24"/>
          <w:szCs w:val="24"/>
        </w:rPr>
        <w:t>TFG</w:t>
      </w:r>
      <w:r w:rsidR="00A23542">
        <w:rPr>
          <w:rFonts w:ascii="Times New Roman" w:hAnsi="Times New Roman" w:cs="Times New Roman"/>
          <w:sz w:val="24"/>
          <w:szCs w:val="24"/>
        </w:rPr>
        <w:t>,</w:t>
      </w:r>
      <w:r w:rsidRPr="00317AEE">
        <w:rPr>
          <w:rFonts w:ascii="Times New Roman" w:hAnsi="Times New Roman" w:cs="Times New Roman"/>
          <w:sz w:val="24"/>
          <w:szCs w:val="24"/>
        </w:rPr>
        <w:t xml:space="preserve"> </w:t>
      </w:r>
      <w:r w:rsidR="000C1515">
        <w:rPr>
          <w:rFonts w:ascii="Times New Roman" w:hAnsi="Times New Roman" w:cs="Times New Roman"/>
          <w:sz w:val="24"/>
          <w:szCs w:val="24"/>
        </w:rPr>
        <w:t>estimada</w:t>
      </w:r>
      <w:r w:rsidRPr="00317AEE">
        <w:rPr>
          <w:rFonts w:ascii="Times New Roman" w:hAnsi="Times New Roman" w:cs="Times New Roman"/>
          <w:sz w:val="24"/>
          <w:szCs w:val="24"/>
        </w:rPr>
        <w:t xml:space="preserve"> </w:t>
      </w:r>
      <w:r w:rsidR="000C2889">
        <w:rPr>
          <w:rFonts w:ascii="Times New Roman" w:hAnsi="Times New Roman" w:cs="Times New Roman"/>
          <w:sz w:val="24"/>
          <w:szCs w:val="24"/>
        </w:rPr>
        <w:t>tanto</w:t>
      </w:r>
      <w:r w:rsidR="00A23542">
        <w:rPr>
          <w:rFonts w:ascii="Times New Roman" w:hAnsi="Times New Roman" w:cs="Times New Roman"/>
          <w:sz w:val="24"/>
          <w:szCs w:val="24"/>
        </w:rPr>
        <w:t xml:space="preserve"> </w:t>
      </w:r>
      <w:r w:rsidR="00A23542" w:rsidRPr="00317AEE">
        <w:rPr>
          <w:rFonts w:ascii="Times New Roman" w:hAnsi="Times New Roman" w:cs="Times New Roman"/>
          <w:sz w:val="24"/>
          <w:szCs w:val="24"/>
        </w:rPr>
        <w:t>pela</w:t>
      </w:r>
      <w:r w:rsidR="000C2889">
        <w:rPr>
          <w:rFonts w:ascii="Times New Roman" w:hAnsi="Times New Roman" w:cs="Times New Roman"/>
          <w:sz w:val="24"/>
          <w:szCs w:val="24"/>
        </w:rPr>
        <w:t xml:space="preserve"> </w:t>
      </w:r>
      <w:r w:rsidRPr="00317AEE">
        <w:rPr>
          <w:rFonts w:ascii="Times New Roman" w:hAnsi="Times New Roman" w:cs="Times New Roman"/>
          <w:sz w:val="24"/>
          <w:szCs w:val="24"/>
        </w:rPr>
        <w:lastRenderedPageBreak/>
        <w:t>fórmula CKD-EPI</w:t>
      </w:r>
      <w:r w:rsidR="000C2889">
        <w:rPr>
          <w:rFonts w:ascii="Times New Roman" w:hAnsi="Times New Roman" w:cs="Times New Roman"/>
          <w:sz w:val="24"/>
          <w:szCs w:val="24"/>
        </w:rPr>
        <w:t xml:space="preserve"> quanto pela </w:t>
      </w:r>
      <w:r w:rsidRPr="00317AEE">
        <w:rPr>
          <w:rFonts w:ascii="Times New Roman" w:hAnsi="Times New Roman" w:cs="Times New Roman"/>
          <w:sz w:val="24"/>
          <w:szCs w:val="24"/>
        </w:rPr>
        <w:t>MDRD-4</w:t>
      </w:r>
      <w:r w:rsidR="000C2889">
        <w:rPr>
          <w:rFonts w:ascii="Times New Roman" w:hAnsi="Times New Roman" w:cs="Times New Roman"/>
          <w:sz w:val="24"/>
          <w:szCs w:val="24"/>
        </w:rPr>
        <w:t>, independendo do ajuste por cor da pele</w:t>
      </w:r>
      <w:r w:rsidR="005B441A">
        <w:rPr>
          <w:rFonts w:ascii="Times New Roman" w:hAnsi="Times New Roman" w:cs="Times New Roman"/>
          <w:sz w:val="24"/>
          <w:szCs w:val="24"/>
        </w:rPr>
        <w:t xml:space="preserve"> </w:t>
      </w:r>
      <w:r w:rsidR="000C2889" w:rsidRPr="00317AEE">
        <w:rPr>
          <w:rFonts w:ascii="Times New Roman" w:hAnsi="Times New Roman" w:cs="Times New Roman"/>
          <w:sz w:val="24"/>
          <w:szCs w:val="24"/>
        </w:rPr>
        <w:t>(P&gt;0.05)</w:t>
      </w:r>
      <w:r w:rsidR="000C2889">
        <w:rPr>
          <w:rFonts w:ascii="Times New Roman" w:hAnsi="Times New Roman" w:cs="Times New Roman"/>
          <w:sz w:val="24"/>
          <w:szCs w:val="24"/>
        </w:rPr>
        <w:t xml:space="preserve">. </w:t>
      </w:r>
      <w:r w:rsidR="00D465C5" w:rsidRPr="00317AEE">
        <w:rPr>
          <w:rFonts w:ascii="Times New Roman" w:hAnsi="Times New Roman" w:cs="Times New Roman"/>
          <w:sz w:val="24"/>
          <w:szCs w:val="24"/>
        </w:rPr>
        <w:t xml:space="preserve">A comparação </w:t>
      </w:r>
      <w:r w:rsidR="005B441A">
        <w:rPr>
          <w:rFonts w:ascii="Times New Roman" w:hAnsi="Times New Roman" w:cs="Times New Roman"/>
          <w:sz w:val="24"/>
          <w:szCs w:val="24"/>
        </w:rPr>
        <w:t xml:space="preserve">entre médias </w:t>
      </w:r>
      <w:r w:rsidR="00D465C5" w:rsidRPr="00317AEE">
        <w:rPr>
          <w:rFonts w:ascii="Times New Roman" w:hAnsi="Times New Roman" w:cs="Times New Roman"/>
          <w:sz w:val="24"/>
          <w:szCs w:val="24"/>
        </w:rPr>
        <w:t xml:space="preserve">dos resultados </w:t>
      </w:r>
      <w:r w:rsidR="0019288C">
        <w:rPr>
          <w:rFonts w:ascii="Times New Roman" w:hAnsi="Times New Roman" w:cs="Times New Roman"/>
          <w:sz w:val="24"/>
          <w:szCs w:val="24"/>
        </w:rPr>
        <w:t>em</w:t>
      </w:r>
      <w:r w:rsidR="00D465C5" w:rsidRPr="00317AEE">
        <w:rPr>
          <w:rFonts w:ascii="Times New Roman" w:hAnsi="Times New Roman" w:cs="Times New Roman"/>
          <w:sz w:val="24"/>
          <w:szCs w:val="24"/>
        </w:rPr>
        <w:t xml:space="preserve"> homens e mulheres não resultou em diferença significante nas duas equações</w:t>
      </w:r>
      <w:r w:rsidR="0080268E">
        <w:rPr>
          <w:rFonts w:ascii="Times New Roman" w:hAnsi="Times New Roman" w:cs="Times New Roman"/>
          <w:sz w:val="24"/>
          <w:szCs w:val="24"/>
        </w:rPr>
        <w:t xml:space="preserve"> </w:t>
      </w:r>
      <w:r w:rsidR="0080268E" w:rsidRPr="00317AEE">
        <w:rPr>
          <w:rFonts w:ascii="Times New Roman" w:hAnsi="Times New Roman" w:cs="Times New Roman"/>
          <w:sz w:val="24"/>
          <w:szCs w:val="24"/>
        </w:rPr>
        <w:t>(P&gt;0.05)</w:t>
      </w:r>
      <w:r w:rsidR="00D465C5" w:rsidRPr="00317AEE">
        <w:rPr>
          <w:rFonts w:ascii="Times New Roman" w:hAnsi="Times New Roman" w:cs="Times New Roman"/>
          <w:sz w:val="24"/>
          <w:szCs w:val="24"/>
        </w:rPr>
        <w:t>, sinalizando que a aplicação de correção matemática por sexo não diminui a acurácia das duas fórmulas</w:t>
      </w:r>
      <w:r w:rsidR="00712CEA" w:rsidRPr="00317AEE">
        <w:rPr>
          <w:rFonts w:ascii="Times New Roman" w:hAnsi="Times New Roman" w:cs="Times New Roman"/>
          <w:sz w:val="24"/>
          <w:szCs w:val="24"/>
        </w:rPr>
        <w:t>.</w:t>
      </w:r>
    </w:p>
    <w:p w14:paraId="0DCC3442" w14:textId="586A9461" w:rsidR="00910687" w:rsidRPr="00C16B6C" w:rsidRDefault="00910687" w:rsidP="00910687">
      <w:pPr>
        <w:jc w:val="both"/>
        <w:rPr>
          <w:rFonts w:ascii="Times New Roman" w:hAnsi="Times New Roman" w:cs="Times New Roman"/>
          <w:sz w:val="20"/>
          <w:szCs w:val="20"/>
        </w:rPr>
      </w:pPr>
      <w:r w:rsidRPr="00C16B6C">
        <w:rPr>
          <w:rFonts w:ascii="Times New Roman" w:hAnsi="Times New Roman" w:cs="Times New Roman"/>
          <w:b/>
          <w:bCs/>
          <w:sz w:val="20"/>
          <w:szCs w:val="20"/>
        </w:rPr>
        <w:t>Tabela 3 –</w:t>
      </w:r>
      <w:r w:rsidRPr="00C16B6C">
        <w:rPr>
          <w:rFonts w:ascii="Times New Roman" w:hAnsi="Times New Roman" w:cs="Times New Roman"/>
          <w:sz w:val="20"/>
          <w:szCs w:val="20"/>
        </w:rPr>
        <w:t xml:space="preserve"> Taxa de Filtração Glomerular calculada pelo </w:t>
      </w:r>
      <w:proofErr w:type="spellStart"/>
      <w:r w:rsidRPr="00C16B6C">
        <w:rPr>
          <w:rFonts w:ascii="Times New Roman" w:hAnsi="Times New Roman" w:cs="Times New Roman"/>
          <w:sz w:val="20"/>
          <w:szCs w:val="20"/>
        </w:rPr>
        <w:t>ClCreat</w:t>
      </w:r>
      <w:proofErr w:type="spellEnd"/>
      <w:r w:rsidRPr="00C16B6C">
        <w:rPr>
          <w:rFonts w:ascii="Times New Roman" w:hAnsi="Times New Roman" w:cs="Times New Roman"/>
          <w:sz w:val="20"/>
          <w:szCs w:val="20"/>
        </w:rPr>
        <w:t xml:space="preserve"> e estimada pelas equações  MDRD-4 e CKD-EPI</w:t>
      </w:r>
    </w:p>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0"/>
        <w:gridCol w:w="2002"/>
        <w:gridCol w:w="2064"/>
        <w:gridCol w:w="1409"/>
      </w:tblGrid>
      <w:tr w:rsidR="00910687" w:rsidRPr="00C02ECA" w14:paraId="5E79F232" w14:textId="77777777" w:rsidTr="004B6F41">
        <w:trPr>
          <w:trHeight w:val="270"/>
        </w:trPr>
        <w:tc>
          <w:tcPr>
            <w:tcW w:w="3369" w:type="dxa"/>
            <w:tcBorders>
              <w:top w:val="single" w:sz="4" w:space="0" w:color="auto"/>
              <w:bottom w:val="single" w:sz="4" w:space="0" w:color="auto"/>
            </w:tcBorders>
          </w:tcPr>
          <w:p w14:paraId="6DFD771B" w14:textId="77777777" w:rsidR="00910687" w:rsidRPr="00C02ECA" w:rsidRDefault="00910687" w:rsidP="004B6F41">
            <w:pPr>
              <w:rPr>
                <w:rFonts w:ascii="Times New Roman" w:hAnsi="Times New Roman" w:cs="Times New Roman"/>
                <w:sz w:val="20"/>
                <w:szCs w:val="20"/>
              </w:rPr>
            </w:pPr>
          </w:p>
        </w:tc>
        <w:tc>
          <w:tcPr>
            <w:tcW w:w="2041" w:type="dxa"/>
            <w:tcBorders>
              <w:top w:val="single" w:sz="4" w:space="0" w:color="auto"/>
              <w:bottom w:val="single" w:sz="4" w:space="0" w:color="auto"/>
            </w:tcBorders>
          </w:tcPr>
          <w:p w14:paraId="2FCF2A51" w14:textId="77777777" w:rsidR="00910687" w:rsidRDefault="00910687" w:rsidP="004B6F41">
            <w:pPr>
              <w:jc w:val="center"/>
              <w:rPr>
                <w:rFonts w:ascii="Times New Roman" w:hAnsi="Times New Roman" w:cs="Times New Roman"/>
                <w:b/>
                <w:sz w:val="20"/>
                <w:szCs w:val="20"/>
              </w:rPr>
            </w:pPr>
          </w:p>
          <w:p w14:paraId="3997214B" w14:textId="77777777" w:rsidR="00910687" w:rsidRPr="00C02ECA" w:rsidRDefault="00910687" w:rsidP="004B6F41">
            <w:pPr>
              <w:jc w:val="center"/>
              <w:rPr>
                <w:rFonts w:ascii="Times New Roman" w:hAnsi="Times New Roman" w:cs="Times New Roman"/>
                <w:b/>
                <w:sz w:val="20"/>
                <w:szCs w:val="20"/>
              </w:rPr>
            </w:pPr>
            <w:r w:rsidRPr="00C02ECA">
              <w:rPr>
                <w:rFonts w:ascii="Times New Roman" w:hAnsi="Times New Roman" w:cs="Times New Roman"/>
                <w:b/>
                <w:sz w:val="20"/>
                <w:szCs w:val="20"/>
              </w:rPr>
              <w:t>Homens</w:t>
            </w:r>
          </w:p>
        </w:tc>
        <w:tc>
          <w:tcPr>
            <w:tcW w:w="2102" w:type="dxa"/>
            <w:tcBorders>
              <w:top w:val="single" w:sz="4" w:space="0" w:color="auto"/>
              <w:bottom w:val="single" w:sz="4" w:space="0" w:color="auto"/>
            </w:tcBorders>
          </w:tcPr>
          <w:p w14:paraId="75E5191A" w14:textId="77777777" w:rsidR="00910687" w:rsidRDefault="00910687" w:rsidP="004B6F41">
            <w:pPr>
              <w:jc w:val="center"/>
              <w:rPr>
                <w:rFonts w:ascii="Times New Roman" w:hAnsi="Times New Roman" w:cs="Times New Roman"/>
                <w:b/>
                <w:sz w:val="20"/>
                <w:szCs w:val="20"/>
              </w:rPr>
            </w:pPr>
          </w:p>
          <w:p w14:paraId="7100F8FF" w14:textId="77777777" w:rsidR="00910687" w:rsidRPr="00C02ECA" w:rsidRDefault="00910687" w:rsidP="004B6F41">
            <w:pPr>
              <w:jc w:val="center"/>
              <w:rPr>
                <w:rFonts w:ascii="Times New Roman" w:hAnsi="Times New Roman" w:cs="Times New Roman"/>
                <w:b/>
                <w:sz w:val="20"/>
                <w:szCs w:val="20"/>
              </w:rPr>
            </w:pPr>
            <w:r w:rsidRPr="00C02ECA">
              <w:rPr>
                <w:rFonts w:ascii="Times New Roman" w:hAnsi="Times New Roman" w:cs="Times New Roman"/>
                <w:b/>
                <w:sz w:val="20"/>
                <w:szCs w:val="20"/>
              </w:rPr>
              <w:t>Mulheres</w:t>
            </w:r>
          </w:p>
        </w:tc>
        <w:tc>
          <w:tcPr>
            <w:tcW w:w="1243" w:type="dxa"/>
            <w:tcBorders>
              <w:top w:val="single" w:sz="4" w:space="0" w:color="auto"/>
              <w:bottom w:val="single" w:sz="4" w:space="0" w:color="auto"/>
            </w:tcBorders>
          </w:tcPr>
          <w:p w14:paraId="4D5D46E5" w14:textId="77777777" w:rsidR="00910687" w:rsidRDefault="00910687" w:rsidP="004B6F41">
            <w:pPr>
              <w:jc w:val="center"/>
              <w:rPr>
                <w:rFonts w:ascii="Times New Roman" w:hAnsi="Times New Roman" w:cs="Times New Roman"/>
                <w:b/>
                <w:sz w:val="20"/>
                <w:szCs w:val="20"/>
              </w:rPr>
            </w:pPr>
          </w:p>
          <w:p w14:paraId="0E75AD90" w14:textId="77777777" w:rsidR="00910687" w:rsidRDefault="00910687" w:rsidP="004B6F41">
            <w:pPr>
              <w:jc w:val="center"/>
              <w:rPr>
                <w:rFonts w:ascii="Times New Roman" w:hAnsi="Times New Roman" w:cs="Times New Roman"/>
                <w:b/>
                <w:sz w:val="20"/>
                <w:szCs w:val="20"/>
              </w:rPr>
            </w:pPr>
            <w:r w:rsidRPr="00C02ECA">
              <w:rPr>
                <w:rFonts w:ascii="Times New Roman" w:hAnsi="Times New Roman" w:cs="Times New Roman"/>
                <w:b/>
                <w:sz w:val="20"/>
                <w:szCs w:val="20"/>
              </w:rPr>
              <w:t>Todos</w:t>
            </w:r>
          </w:p>
          <w:p w14:paraId="53903624" w14:textId="77777777" w:rsidR="00910687" w:rsidRPr="00C02ECA" w:rsidRDefault="00910687" w:rsidP="004B6F41">
            <w:pPr>
              <w:jc w:val="center"/>
              <w:rPr>
                <w:rFonts w:ascii="Times New Roman" w:hAnsi="Times New Roman" w:cs="Times New Roman"/>
                <w:b/>
                <w:sz w:val="20"/>
                <w:szCs w:val="20"/>
              </w:rPr>
            </w:pPr>
          </w:p>
        </w:tc>
      </w:tr>
      <w:tr w:rsidR="00910687" w:rsidRPr="00C02ECA" w14:paraId="769647FD" w14:textId="77777777" w:rsidTr="004B6F41">
        <w:trPr>
          <w:trHeight w:val="424"/>
        </w:trPr>
        <w:tc>
          <w:tcPr>
            <w:tcW w:w="3369" w:type="dxa"/>
            <w:tcBorders>
              <w:top w:val="single" w:sz="4" w:space="0" w:color="auto"/>
            </w:tcBorders>
            <w:vAlign w:val="center"/>
          </w:tcPr>
          <w:p w14:paraId="074D5051" w14:textId="77777777" w:rsidR="00910687" w:rsidRPr="00C02ECA" w:rsidRDefault="00910687" w:rsidP="004B6F41">
            <w:pPr>
              <w:spacing w:line="276" w:lineRule="auto"/>
              <w:rPr>
                <w:rFonts w:ascii="Times New Roman" w:hAnsi="Times New Roman" w:cs="Times New Roman"/>
                <w:sz w:val="20"/>
                <w:szCs w:val="20"/>
              </w:rPr>
            </w:pPr>
            <w:proofErr w:type="spellStart"/>
            <w:r w:rsidRPr="00C02ECA">
              <w:rPr>
                <w:rFonts w:ascii="Times New Roman" w:hAnsi="Times New Roman" w:cs="Times New Roman"/>
                <w:sz w:val="20"/>
                <w:szCs w:val="20"/>
              </w:rPr>
              <w:t>ClCreat</w:t>
            </w:r>
            <w:proofErr w:type="spellEnd"/>
            <w:r w:rsidRPr="00C02ECA">
              <w:rPr>
                <w:rFonts w:ascii="Times New Roman" w:hAnsi="Times New Roman" w:cs="Times New Roman"/>
                <w:sz w:val="20"/>
                <w:szCs w:val="20"/>
              </w:rPr>
              <w:t xml:space="preserve"> (urina de 24h)</w:t>
            </w:r>
          </w:p>
        </w:tc>
        <w:tc>
          <w:tcPr>
            <w:tcW w:w="2041" w:type="dxa"/>
            <w:tcBorders>
              <w:top w:val="single" w:sz="4" w:space="0" w:color="auto"/>
            </w:tcBorders>
            <w:vAlign w:val="center"/>
          </w:tcPr>
          <w:p w14:paraId="3C0EF956"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111(110) ±22,0</w:t>
            </w:r>
          </w:p>
        </w:tc>
        <w:tc>
          <w:tcPr>
            <w:tcW w:w="2102" w:type="dxa"/>
            <w:tcBorders>
              <w:top w:val="single" w:sz="4" w:space="0" w:color="auto"/>
            </w:tcBorders>
            <w:vAlign w:val="center"/>
          </w:tcPr>
          <w:p w14:paraId="25801DC7"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109 (107) ±25,2</w:t>
            </w:r>
          </w:p>
        </w:tc>
        <w:tc>
          <w:tcPr>
            <w:tcW w:w="1243" w:type="dxa"/>
            <w:tcBorders>
              <w:top w:val="single" w:sz="4" w:space="0" w:color="auto"/>
            </w:tcBorders>
            <w:vAlign w:val="center"/>
          </w:tcPr>
          <w:p w14:paraId="3F032459"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110(108)±23,7</w:t>
            </w:r>
          </w:p>
        </w:tc>
      </w:tr>
      <w:tr w:rsidR="00910687" w:rsidRPr="00C02ECA" w14:paraId="6063700F" w14:textId="77777777" w:rsidTr="004B6F41">
        <w:trPr>
          <w:trHeight w:val="594"/>
        </w:trPr>
        <w:tc>
          <w:tcPr>
            <w:tcW w:w="3369" w:type="dxa"/>
            <w:vAlign w:val="center"/>
          </w:tcPr>
          <w:p w14:paraId="7E54B70F" w14:textId="77777777" w:rsidR="00910687" w:rsidRPr="00C02ECA" w:rsidRDefault="00910687" w:rsidP="004B6F41">
            <w:pPr>
              <w:spacing w:line="276" w:lineRule="auto"/>
              <w:rPr>
                <w:rFonts w:ascii="Times New Roman" w:hAnsi="Times New Roman" w:cs="Times New Roman"/>
                <w:sz w:val="20"/>
                <w:szCs w:val="20"/>
              </w:rPr>
            </w:pPr>
            <w:proofErr w:type="spellStart"/>
            <w:r w:rsidRPr="00C02ECA">
              <w:rPr>
                <w:rFonts w:ascii="Times New Roman" w:hAnsi="Times New Roman" w:cs="Times New Roman"/>
                <w:sz w:val="20"/>
                <w:szCs w:val="20"/>
              </w:rPr>
              <w:t>ClCreat</w:t>
            </w:r>
            <w:proofErr w:type="spellEnd"/>
            <w:r w:rsidRPr="00C02ECA">
              <w:rPr>
                <w:rFonts w:ascii="Times New Roman" w:hAnsi="Times New Roman" w:cs="Times New Roman"/>
                <w:sz w:val="20"/>
                <w:szCs w:val="20"/>
              </w:rPr>
              <w:t xml:space="preserve"> por MDRD</w:t>
            </w:r>
          </w:p>
        </w:tc>
        <w:tc>
          <w:tcPr>
            <w:tcW w:w="2041" w:type="dxa"/>
            <w:vAlign w:val="center"/>
          </w:tcPr>
          <w:p w14:paraId="12FFA7EC"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92 (89) ±20,9</w:t>
            </w:r>
          </w:p>
        </w:tc>
        <w:tc>
          <w:tcPr>
            <w:tcW w:w="2102" w:type="dxa"/>
            <w:vAlign w:val="center"/>
          </w:tcPr>
          <w:p w14:paraId="74D9CABE"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91 (88) ±22,6</w:t>
            </w:r>
          </w:p>
        </w:tc>
        <w:tc>
          <w:tcPr>
            <w:tcW w:w="1243" w:type="dxa"/>
            <w:vAlign w:val="center"/>
          </w:tcPr>
          <w:p w14:paraId="6243DC33"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91(89) ±21,8</w:t>
            </w:r>
          </w:p>
        </w:tc>
      </w:tr>
      <w:tr w:rsidR="00910687" w:rsidRPr="00C02ECA" w14:paraId="43C252FE" w14:textId="77777777" w:rsidTr="004B6F41">
        <w:trPr>
          <w:trHeight w:val="560"/>
        </w:trPr>
        <w:tc>
          <w:tcPr>
            <w:tcW w:w="3369" w:type="dxa"/>
            <w:vAlign w:val="center"/>
          </w:tcPr>
          <w:p w14:paraId="61CEDFFD" w14:textId="77777777" w:rsidR="00910687" w:rsidRPr="00C02ECA" w:rsidRDefault="00910687" w:rsidP="004B6F41">
            <w:pPr>
              <w:spacing w:line="276" w:lineRule="auto"/>
              <w:rPr>
                <w:rFonts w:ascii="Times New Roman" w:hAnsi="Times New Roman" w:cs="Times New Roman"/>
                <w:sz w:val="20"/>
                <w:szCs w:val="20"/>
              </w:rPr>
            </w:pPr>
            <w:proofErr w:type="spellStart"/>
            <w:r w:rsidRPr="00C02ECA">
              <w:rPr>
                <w:rFonts w:ascii="Times New Roman" w:hAnsi="Times New Roman" w:cs="Times New Roman"/>
                <w:sz w:val="20"/>
                <w:szCs w:val="20"/>
              </w:rPr>
              <w:t>ClCreat</w:t>
            </w:r>
            <w:proofErr w:type="spellEnd"/>
            <w:r w:rsidRPr="00C02ECA">
              <w:rPr>
                <w:rFonts w:ascii="Times New Roman" w:hAnsi="Times New Roman" w:cs="Times New Roman"/>
                <w:sz w:val="20"/>
                <w:szCs w:val="20"/>
              </w:rPr>
              <w:t xml:space="preserve"> por CKD-EPI</w:t>
            </w:r>
          </w:p>
        </w:tc>
        <w:tc>
          <w:tcPr>
            <w:tcW w:w="2041" w:type="dxa"/>
            <w:vAlign w:val="center"/>
          </w:tcPr>
          <w:p w14:paraId="5873E65E"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98 (98) ±18,5</w:t>
            </w:r>
          </w:p>
        </w:tc>
        <w:tc>
          <w:tcPr>
            <w:tcW w:w="2102" w:type="dxa"/>
            <w:vAlign w:val="center"/>
          </w:tcPr>
          <w:p w14:paraId="71598ED8"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99 (100) ±21,1</w:t>
            </w:r>
          </w:p>
        </w:tc>
        <w:tc>
          <w:tcPr>
            <w:tcW w:w="1243" w:type="dxa"/>
            <w:vAlign w:val="center"/>
          </w:tcPr>
          <w:p w14:paraId="13C9E77D"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98 (98)±18,7</w:t>
            </w:r>
          </w:p>
        </w:tc>
      </w:tr>
      <w:tr w:rsidR="00910687" w:rsidRPr="00C02ECA" w14:paraId="08D5D4C5" w14:textId="77777777" w:rsidTr="004B6F41">
        <w:trPr>
          <w:trHeight w:val="851"/>
        </w:trPr>
        <w:tc>
          <w:tcPr>
            <w:tcW w:w="3369" w:type="dxa"/>
            <w:vAlign w:val="center"/>
          </w:tcPr>
          <w:p w14:paraId="10F6B70A" w14:textId="77777777" w:rsidR="00910687" w:rsidRPr="00C02ECA" w:rsidRDefault="00910687" w:rsidP="004B6F41">
            <w:pPr>
              <w:spacing w:line="276" w:lineRule="auto"/>
              <w:rPr>
                <w:rFonts w:ascii="Times New Roman" w:hAnsi="Times New Roman" w:cs="Times New Roman"/>
                <w:sz w:val="20"/>
                <w:szCs w:val="20"/>
              </w:rPr>
            </w:pPr>
            <w:proofErr w:type="spellStart"/>
            <w:r w:rsidRPr="00C02ECA">
              <w:rPr>
                <w:rFonts w:ascii="Times New Roman" w:hAnsi="Times New Roman" w:cs="Times New Roman"/>
                <w:sz w:val="20"/>
                <w:szCs w:val="20"/>
              </w:rPr>
              <w:t>ClCreat</w:t>
            </w:r>
            <w:proofErr w:type="spellEnd"/>
            <w:r w:rsidRPr="00C02ECA">
              <w:rPr>
                <w:rFonts w:ascii="Times New Roman" w:hAnsi="Times New Roman" w:cs="Times New Roman"/>
                <w:sz w:val="20"/>
                <w:szCs w:val="20"/>
              </w:rPr>
              <w:t xml:space="preserve"> por MDRD sem ajuste por cor</w:t>
            </w:r>
          </w:p>
        </w:tc>
        <w:tc>
          <w:tcPr>
            <w:tcW w:w="2041" w:type="dxa"/>
            <w:vAlign w:val="center"/>
          </w:tcPr>
          <w:p w14:paraId="63D8A929"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89(88) ±17.9</w:t>
            </w:r>
          </w:p>
        </w:tc>
        <w:tc>
          <w:tcPr>
            <w:tcW w:w="2102" w:type="dxa"/>
            <w:vAlign w:val="center"/>
          </w:tcPr>
          <w:p w14:paraId="09DE8262"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89 (87) ±21,7</w:t>
            </w:r>
          </w:p>
        </w:tc>
        <w:tc>
          <w:tcPr>
            <w:tcW w:w="1243" w:type="dxa"/>
            <w:vAlign w:val="center"/>
          </w:tcPr>
          <w:p w14:paraId="383CA013" w14:textId="77777777" w:rsidR="00910687" w:rsidRPr="00C02ECA" w:rsidRDefault="00910687" w:rsidP="004B6F41">
            <w:pPr>
              <w:spacing w:line="276" w:lineRule="auto"/>
              <w:rPr>
                <w:rFonts w:ascii="Times New Roman" w:hAnsi="Times New Roman" w:cs="Times New Roman"/>
                <w:sz w:val="20"/>
                <w:szCs w:val="20"/>
              </w:rPr>
            </w:pPr>
            <w:r w:rsidRPr="00C02ECA">
              <w:rPr>
                <w:rFonts w:ascii="Times New Roman" w:hAnsi="Times New Roman" w:cs="Times New Roman"/>
                <w:sz w:val="20"/>
                <w:szCs w:val="20"/>
              </w:rPr>
              <w:t xml:space="preserve">               89(88)±20.0</w:t>
            </w:r>
          </w:p>
        </w:tc>
      </w:tr>
      <w:tr w:rsidR="00910687" w:rsidRPr="00C02ECA" w14:paraId="3000A561" w14:textId="77777777" w:rsidTr="004B6F41">
        <w:trPr>
          <w:trHeight w:val="707"/>
        </w:trPr>
        <w:tc>
          <w:tcPr>
            <w:tcW w:w="3369" w:type="dxa"/>
            <w:tcBorders>
              <w:bottom w:val="single" w:sz="4" w:space="0" w:color="auto"/>
            </w:tcBorders>
            <w:vAlign w:val="center"/>
          </w:tcPr>
          <w:p w14:paraId="0E503135" w14:textId="77777777" w:rsidR="00910687" w:rsidRPr="00C02ECA" w:rsidRDefault="00910687" w:rsidP="004B6F41">
            <w:pPr>
              <w:spacing w:line="276" w:lineRule="auto"/>
              <w:rPr>
                <w:rFonts w:ascii="Times New Roman" w:hAnsi="Times New Roman" w:cs="Times New Roman"/>
                <w:sz w:val="20"/>
                <w:szCs w:val="20"/>
              </w:rPr>
            </w:pPr>
            <w:proofErr w:type="spellStart"/>
            <w:r w:rsidRPr="00C02ECA">
              <w:rPr>
                <w:rFonts w:ascii="Times New Roman" w:hAnsi="Times New Roman" w:cs="Times New Roman"/>
                <w:sz w:val="20"/>
                <w:szCs w:val="20"/>
              </w:rPr>
              <w:t>ClCreat</w:t>
            </w:r>
            <w:proofErr w:type="spellEnd"/>
            <w:r w:rsidRPr="00C02ECA">
              <w:rPr>
                <w:rFonts w:ascii="Times New Roman" w:hAnsi="Times New Roman" w:cs="Times New Roman"/>
                <w:sz w:val="20"/>
                <w:szCs w:val="20"/>
              </w:rPr>
              <w:t xml:space="preserve">  CKD-EPI sem ajuste por cor</w:t>
            </w:r>
          </w:p>
        </w:tc>
        <w:tc>
          <w:tcPr>
            <w:tcW w:w="2041" w:type="dxa"/>
            <w:tcBorders>
              <w:bottom w:val="single" w:sz="4" w:space="0" w:color="auto"/>
            </w:tcBorders>
            <w:vAlign w:val="center"/>
          </w:tcPr>
          <w:p w14:paraId="357C751A"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96 (96) ±16,2</w:t>
            </w:r>
          </w:p>
        </w:tc>
        <w:tc>
          <w:tcPr>
            <w:tcW w:w="2102" w:type="dxa"/>
            <w:tcBorders>
              <w:bottom w:val="single" w:sz="4" w:space="0" w:color="auto"/>
            </w:tcBorders>
            <w:vAlign w:val="center"/>
          </w:tcPr>
          <w:p w14:paraId="02A53ECA"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97(99) ±20,6</w:t>
            </w:r>
          </w:p>
        </w:tc>
        <w:tc>
          <w:tcPr>
            <w:tcW w:w="1243" w:type="dxa"/>
            <w:tcBorders>
              <w:bottom w:val="single" w:sz="4" w:space="0" w:color="auto"/>
            </w:tcBorders>
            <w:vAlign w:val="center"/>
          </w:tcPr>
          <w:p w14:paraId="186684C8" w14:textId="77777777" w:rsidR="00910687" w:rsidRPr="00C02ECA" w:rsidRDefault="00910687" w:rsidP="004B6F41">
            <w:pPr>
              <w:spacing w:line="276" w:lineRule="auto"/>
              <w:jc w:val="center"/>
              <w:rPr>
                <w:rFonts w:ascii="Times New Roman" w:hAnsi="Times New Roman" w:cs="Times New Roman"/>
                <w:sz w:val="20"/>
                <w:szCs w:val="20"/>
              </w:rPr>
            </w:pPr>
            <w:r w:rsidRPr="00C02ECA">
              <w:rPr>
                <w:rFonts w:ascii="Times New Roman" w:hAnsi="Times New Roman" w:cs="Times New Roman"/>
                <w:sz w:val="20"/>
                <w:szCs w:val="20"/>
              </w:rPr>
              <w:t>97(98)±18.7</w:t>
            </w:r>
          </w:p>
        </w:tc>
      </w:tr>
    </w:tbl>
    <w:p w14:paraId="4A9CCE36" w14:textId="77777777" w:rsidR="00910687" w:rsidRPr="00C16B6C" w:rsidRDefault="00910687" w:rsidP="00910687">
      <w:pPr>
        <w:spacing w:after="0" w:line="240" w:lineRule="auto"/>
        <w:rPr>
          <w:rFonts w:ascii="Times New Roman" w:hAnsi="Times New Roman" w:cs="Times New Roman"/>
          <w:b/>
          <w:bCs/>
          <w:sz w:val="20"/>
          <w:szCs w:val="20"/>
        </w:rPr>
      </w:pPr>
      <w:r w:rsidRPr="00C16B6C">
        <w:rPr>
          <w:rFonts w:ascii="Times New Roman" w:hAnsi="Times New Roman" w:cs="Times New Roman"/>
          <w:b/>
          <w:bCs/>
          <w:sz w:val="20"/>
          <w:szCs w:val="20"/>
        </w:rPr>
        <w:t>Nota:</w:t>
      </w:r>
    </w:p>
    <w:p w14:paraId="7C9FD6E3" w14:textId="77777777" w:rsidR="00910687" w:rsidRPr="00C02ECA" w:rsidRDefault="00910687" w:rsidP="00910687">
      <w:pPr>
        <w:spacing w:after="0" w:line="240" w:lineRule="auto"/>
        <w:rPr>
          <w:rFonts w:ascii="Times New Roman" w:hAnsi="Times New Roman" w:cs="Times New Roman"/>
          <w:sz w:val="20"/>
          <w:szCs w:val="20"/>
        </w:rPr>
      </w:pPr>
      <w:r w:rsidRPr="00C02ECA">
        <w:rPr>
          <w:rFonts w:ascii="Times New Roman" w:hAnsi="Times New Roman" w:cs="Times New Roman"/>
          <w:sz w:val="20"/>
          <w:szCs w:val="20"/>
        </w:rPr>
        <w:t>Os dados representam a média (mediana)) ± desvio padrão.</w:t>
      </w:r>
    </w:p>
    <w:p w14:paraId="2F3DBEFA" w14:textId="0C61D389" w:rsidR="00910687" w:rsidRDefault="00910687" w:rsidP="00E02394">
      <w:pPr>
        <w:spacing w:line="360" w:lineRule="auto"/>
        <w:ind w:firstLine="709"/>
        <w:jc w:val="both"/>
        <w:rPr>
          <w:rFonts w:ascii="Times New Roman" w:hAnsi="Times New Roman" w:cs="Times New Roman"/>
          <w:sz w:val="24"/>
          <w:szCs w:val="24"/>
        </w:rPr>
      </w:pPr>
    </w:p>
    <w:p w14:paraId="05194A67" w14:textId="3A6E2993" w:rsidR="00DE3AFC" w:rsidRPr="00EA6DE8" w:rsidRDefault="00DE3AFC" w:rsidP="00E02394">
      <w:pPr>
        <w:spacing w:line="360" w:lineRule="auto"/>
        <w:ind w:firstLine="709"/>
        <w:jc w:val="both"/>
        <w:rPr>
          <w:rFonts w:ascii="Times New Roman" w:hAnsi="Times New Roman" w:cs="Times New Roman"/>
          <w:sz w:val="24"/>
          <w:szCs w:val="24"/>
        </w:rPr>
      </w:pPr>
      <w:r w:rsidRPr="00EA6DE8">
        <w:rPr>
          <w:rFonts w:ascii="Times New Roman" w:hAnsi="Times New Roman" w:cs="Times New Roman"/>
          <w:sz w:val="24"/>
          <w:szCs w:val="24"/>
        </w:rPr>
        <w:t>A estimativa  pela MDRD-4 mostrou</w:t>
      </w:r>
      <w:r w:rsidR="00F92EAB" w:rsidRPr="00EA6DE8">
        <w:rPr>
          <w:rFonts w:ascii="Times New Roman" w:hAnsi="Times New Roman" w:cs="Times New Roman"/>
          <w:sz w:val="24"/>
          <w:szCs w:val="24"/>
        </w:rPr>
        <w:t xml:space="preserve"> </w:t>
      </w:r>
      <w:r w:rsidR="00C36BEB" w:rsidRPr="00EA6DE8">
        <w:rPr>
          <w:rFonts w:ascii="Times New Roman" w:hAnsi="Times New Roman" w:cs="Times New Roman"/>
          <w:sz w:val="24"/>
          <w:szCs w:val="24"/>
        </w:rPr>
        <w:t xml:space="preserve">correlação </w:t>
      </w:r>
      <w:r w:rsidR="00F92EAB" w:rsidRPr="00EA6DE8">
        <w:rPr>
          <w:rFonts w:ascii="Times New Roman" w:hAnsi="Times New Roman" w:cs="Times New Roman"/>
          <w:sz w:val="24"/>
          <w:szCs w:val="24"/>
        </w:rPr>
        <w:t>positiva e</w:t>
      </w:r>
      <w:r w:rsidRPr="00EA6DE8">
        <w:rPr>
          <w:rFonts w:ascii="Times New Roman" w:hAnsi="Times New Roman" w:cs="Times New Roman"/>
          <w:sz w:val="24"/>
          <w:szCs w:val="24"/>
        </w:rPr>
        <w:t xml:space="preserve"> moderada  com </w:t>
      </w:r>
      <w:r w:rsidR="00EB4967" w:rsidRPr="00EA6DE8">
        <w:rPr>
          <w:rFonts w:ascii="Times New Roman" w:hAnsi="Times New Roman" w:cs="Times New Roman"/>
          <w:sz w:val="24"/>
          <w:szCs w:val="24"/>
        </w:rPr>
        <w:t>o</w:t>
      </w:r>
      <w:r w:rsidRPr="00EA6DE8">
        <w:rPr>
          <w:rFonts w:ascii="Times New Roman" w:hAnsi="Times New Roman" w:cs="Times New Roman"/>
          <w:sz w:val="24"/>
          <w:szCs w:val="24"/>
        </w:rPr>
        <w:t xml:space="preserve"> </w:t>
      </w:r>
      <w:proofErr w:type="spellStart"/>
      <w:r w:rsidR="00156DF1" w:rsidRPr="00EA6DE8">
        <w:rPr>
          <w:rFonts w:ascii="Times New Roman" w:hAnsi="Times New Roman" w:cs="Times New Roman"/>
          <w:sz w:val="24"/>
          <w:szCs w:val="24"/>
        </w:rPr>
        <w:t>ClCreat</w:t>
      </w:r>
      <w:proofErr w:type="spellEnd"/>
      <w:r w:rsidR="00156DF1" w:rsidRPr="00EA6DE8">
        <w:rPr>
          <w:rFonts w:ascii="Times New Roman" w:hAnsi="Times New Roman" w:cs="Times New Roman"/>
          <w:sz w:val="24"/>
          <w:szCs w:val="24"/>
        </w:rPr>
        <w:t xml:space="preserve"> </w:t>
      </w:r>
      <w:r w:rsidRPr="00EA6DE8">
        <w:rPr>
          <w:rFonts w:ascii="Times New Roman" w:hAnsi="Times New Roman" w:cs="Times New Roman"/>
          <w:sz w:val="24"/>
          <w:szCs w:val="24"/>
        </w:rPr>
        <w:t>(r</w:t>
      </w:r>
      <w:r w:rsidR="00833993">
        <w:rPr>
          <w:rFonts w:ascii="Times New Roman" w:hAnsi="Times New Roman" w:cs="Times New Roman"/>
          <w:sz w:val="24"/>
          <w:szCs w:val="24"/>
        </w:rPr>
        <w:t xml:space="preserve"> =</w:t>
      </w:r>
      <w:r w:rsidR="00ED3E72">
        <w:rPr>
          <w:rFonts w:ascii="Times New Roman" w:hAnsi="Times New Roman" w:cs="Times New Roman"/>
          <w:sz w:val="24"/>
          <w:szCs w:val="24"/>
        </w:rPr>
        <w:t xml:space="preserve"> </w:t>
      </w:r>
      <w:r w:rsidRPr="00EA6DE8">
        <w:rPr>
          <w:rFonts w:ascii="Times New Roman" w:hAnsi="Times New Roman" w:cs="Times New Roman"/>
          <w:sz w:val="24"/>
          <w:szCs w:val="24"/>
        </w:rPr>
        <w:t>0,45</w:t>
      </w:r>
      <w:r w:rsidR="00FB2841" w:rsidRPr="00EA6DE8">
        <w:rPr>
          <w:rFonts w:ascii="Times New Roman" w:hAnsi="Times New Roman" w:cs="Times New Roman"/>
          <w:sz w:val="24"/>
          <w:szCs w:val="24"/>
        </w:rPr>
        <w:t>3</w:t>
      </w:r>
      <w:r w:rsidRPr="00EA6DE8">
        <w:rPr>
          <w:rFonts w:ascii="Times New Roman" w:hAnsi="Times New Roman" w:cs="Times New Roman"/>
          <w:sz w:val="24"/>
          <w:szCs w:val="24"/>
        </w:rPr>
        <w:t xml:space="preserve"> sem ajuste por </w:t>
      </w:r>
      <w:r w:rsidR="00584D5E" w:rsidRPr="00EA6DE8">
        <w:rPr>
          <w:rFonts w:ascii="Times New Roman" w:hAnsi="Times New Roman" w:cs="Times New Roman"/>
          <w:sz w:val="24"/>
          <w:szCs w:val="24"/>
        </w:rPr>
        <w:t>cor</w:t>
      </w:r>
      <w:r w:rsidRPr="00EA6DE8">
        <w:rPr>
          <w:rFonts w:ascii="Times New Roman" w:hAnsi="Times New Roman" w:cs="Times New Roman"/>
          <w:sz w:val="24"/>
          <w:szCs w:val="24"/>
        </w:rPr>
        <w:t xml:space="preserve"> e </w:t>
      </w:r>
      <w:r w:rsidR="00156DF1" w:rsidRPr="00EA6DE8">
        <w:rPr>
          <w:rFonts w:ascii="Times New Roman" w:hAnsi="Times New Roman" w:cs="Times New Roman"/>
          <w:sz w:val="24"/>
          <w:szCs w:val="24"/>
        </w:rPr>
        <w:t xml:space="preserve">de </w:t>
      </w:r>
      <w:r w:rsidR="005B441A">
        <w:rPr>
          <w:rFonts w:ascii="Times New Roman" w:hAnsi="Times New Roman" w:cs="Times New Roman"/>
          <w:sz w:val="24"/>
          <w:szCs w:val="24"/>
        </w:rPr>
        <w:t xml:space="preserve">r = </w:t>
      </w:r>
      <w:r w:rsidRPr="00EA6DE8">
        <w:rPr>
          <w:rFonts w:ascii="Times New Roman" w:hAnsi="Times New Roman" w:cs="Times New Roman"/>
          <w:sz w:val="24"/>
          <w:szCs w:val="24"/>
        </w:rPr>
        <w:t>0,446</w:t>
      </w:r>
      <w:r w:rsidR="000C2889">
        <w:rPr>
          <w:rFonts w:ascii="Times New Roman" w:hAnsi="Times New Roman" w:cs="Times New Roman"/>
          <w:sz w:val="24"/>
          <w:szCs w:val="24"/>
        </w:rPr>
        <w:t xml:space="preserve"> após ajuste</w:t>
      </w:r>
      <w:r w:rsidRPr="00EA6DE8">
        <w:rPr>
          <w:rFonts w:ascii="Times New Roman" w:hAnsi="Times New Roman" w:cs="Times New Roman"/>
          <w:sz w:val="24"/>
          <w:szCs w:val="24"/>
        </w:rPr>
        <w:t xml:space="preserve">), </w:t>
      </w:r>
      <w:r w:rsidR="000C2889">
        <w:rPr>
          <w:rFonts w:ascii="Times New Roman" w:hAnsi="Times New Roman" w:cs="Times New Roman"/>
          <w:sz w:val="24"/>
          <w:szCs w:val="24"/>
        </w:rPr>
        <w:t xml:space="preserve">de forma semelhante à </w:t>
      </w:r>
      <w:r w:rsidRPr="00EA6DE8">
        <w:rPr>
          <w:rFonts w:ascii="Times New Roman" w:hAnsi="Times New Roman" w:cs="Times New Roman"/>
          <w:sz w:val="24"/>
          <w:szCs w:val="24"/>
        </w:rPr>
        <w:t xml:space="preserve">a CKD-EPI (r </w:t>
      </w:r>
      <w:r w:rsidR="005B441A">
        <w:rPr>
          <w:rFonts w:ascii="Times New Roman" w:hAnsi="Times New Roman" w:cs="Times New Roman"/>
          <w:sz w:val="24"/>
          <w:szCs w:val="24"/>
        </w:rPr>
        <w:t>=</w:t>
      </w:r>
      <w:r w:rsidRPr="00EA6DE8">
        <w:rPr>
          <w:rFonts w:ascii="Times New Roman" w:hAnsi="Times New Roman" w:cs="Times New Roman"/>
          <w:sz w:val="24"/>
          <w:szCs w:val="24"/>
        </w:rPr>
        <w:t xml:space="preserve"> 0,4</w:t>
      </w:r>
      <w:r w:rsidR="00FB2841" w:rsidRPr="00EA6DE8">
        <w:rPr>
          <w:rFonts w:ascii="Times New Roman" w:hAnsi="Times New Roman" w:cs="Times New Roman"/>
          <w:sz w:val="24"/>
          <w:szCs w:val="24"/>
        </w:rPr>
        <w:t>61</w:t>
      </w:r>
      <w:r w:rsidRPr="00EA6DE8">
        <w:rPr>
          <w:rFonts w:ascii="Times New Roman" w:hAnsi="Times New Roman" w:cs="Times New Roman"/>
          <w:sz w:val="24"/>
          <w:szCs w:val="24"/>
        </w:rPr>
        <w:t xml:space="preserve"> sem ajuste por </w:t>
      </w:r>
      <w:r w:rsidR="00584D5E" w:rsidRPr="00EA6DE8">
        <w:rPr>
          <w:rFonts w:ascii="Times New Roman" w:hAnsi="Times New Roman" w:cs="Times New Roman"/>
          <w:sz w:val="24"/>
          <w:szCs w:val="24"/>
        </w:rPr>
        <w:t>cor</w:t>
      </w:r>
      <w:r w:rsidRPr="00EA6DE8">
        <w:rPr>
          <w:rFonts w:ascii="Times New Roman" w:hAnsi="Times New Roman" w:cs="Times New Roman"/>
          <w:sz w:val="24"/>
          <w:szCs w:val="24"/>
        </w:rPr>
        <w:t xml:space="preserve"> e </w:t>
      </w:r>
      <w:r w:rsidR="005B441A">
        <w:rPr>
          <w:rFonts w:ascii="Times New Roman" w:hAnsi="Times New Roman" w:cs="Times New Roman"/>
          <w:sz w:val="24"/>
          <w:szCs w:val="24"/>
        </w:rPr>
        <w:t xml:space="preserve">r = </w:t>
      </w:r>
      <w:r w:rsidRPr="00EA6DE8">
        <w:rPr>
          <w:rFonts w:ascii="Times New Roman" w:hAnsi="Times New Roman" w:cs="Times New Roman"/>
          <w:sz w:val="24"/>
          <w:szCs w:val="24"/>
        </w:rPr>
        <w:t>0,4</w:t>
      </w:r>
      <w:r w:rsidR="00FB2841" w:rsidRPr="00EA6DE8">
        <w:rPr>
          <w:rFonts w:ascii="Times New Roman" w:hAnsi="Times New Roman" w:cs="Times New Roman"/>
          <w:sz w:val="24"/>
          <w:szCs w:val="24"/>
        </w:rPr>
        <w:t>51</w:t>
      </w:r>
      <w:r w:rsidRPr="00EA6DE8">
        <w:rPr>
          <w:rFonts w:ascii="Times New Roman" w:hAnsi="Times New Roman" w:cs="Times New Roman"/>
          <w:sz w:val="24"/>
          <w:szCs w:val="24"/>
        </w:rPr>
        <w:t xml:space="preserve"> após ajuste), sendo que para as duas equações, a análise </w:t>
      </w:r>
      <w:r w:rsidR="00D465C5" w:rsidRPr="00EA6DE8">
        <w:rPr>
          <w:rFonts w:ascii="Times New Roman" w:hAnsi="Times New Roman" w:cs="Times New Roman"/>
          <w:sz w:val="24"/>
          <w:szCs w:val="24"/>
        </w:rPr>
        <w:t xml:space="preserve">exclusiva </w:t>
      </w:r>
      <w:r w:rsidRPr="00EA6DE8">
        <w:rPr>
          <w:rFonts w:ascii="Times New Roman" w:hAnsi="Times New Roman" w:cs="Times New Roman"/>
          <w:sz w:val="24"/>
          <w:szCs w:val="24"/>
        </w:rPr>
        <w:t>do sexo feminino mostra correlação ligeiramente superior ao masculino.</w:t>
      </w:r>
      <w:r w:rsidR="00FB2841" w:rsidRPr="00EA6DE8">
        <w:rPr>
          <w:rFonts w:ascii="Times New Roman" w:hAnsi="Times New Roman" w:cs="Times New Roman"/>
          <w:sz w:val="24"/>
          <w:szCs w:val="24"/>
        </w:rPr>
        <w:t xml:space="preserve"> Considerando que a cor</w:t>
      </w:r>
      <w:r w:rsidR="00156DF1" w:rsidRPr="00EA6DE8">
        <w:rPr>
          <w:rFonts w:ascii="Times New Roman" w:hAnsi="Times New Roman" w:cs="Times New Roman"/>
          <w:sz w:val="24"/>
          <w:szCs w:val="24"/>
        </w:rPr>
        <w:t xml:space="preserve"> da pele</w:t>
      </w:r>
      <w:r w:rsidR="00FB2841" w:rsidRPr="00EA6DE8">
        <w:rPr>
          <w:rFonts w:ascii="Times New Roman" w:hAnsi="Times New Roman" w:cs="Times New Roman"/>
          <w:sz w:val="24"/>
          <w:szCs w:val="24"/>
        </w:rPr>
        <w:t xml:space="preserve"> é uma característica comumente autorreferida, calculamos o coeficiente de correlação entre </w:t>
      </w:r>
      <w:r w:rsidR="00833993">
        <w:rPr>
          <w:rFonts w:ascii="Times New Roman" w:hAnsi="Times New Roman" w:cs="Times New Roman"/>
          <w:sz w:val="24"/>
          <w:szCs w:val="24"/>
        </w:rPr>
        <w:t xml:space="preserve">o </w:t>
      </w:r>
      <w:proofErr w:type="spellStart"/>
      <w:r w:rsidR="00833993">
        <w:rPr>
          <w:rFonts w:ascii="Times New Roman" w:hAnsi="Times New Roman" w:cs="Times New Roman"/>
          <w:sz w:val="24"/>
          <w:szCs w:val="24"/>
        </w:rPr>
        <w:t>ClCr</w:t>
      </w:r>
      <w:r w:rsidR="005B441A">
        <w:rPr>
          <w:rFonts w:ascii="Times New Roman" w:hAnsi="Times New Roman" w:cs="Times New Roman"/>
          <w:sz w:val="24"/>
          <w:szCs w:val="24"/>
        </w:rPr>
        <w:t>eat</w:t>
      </w:r>
      <w:proofErr w:type="spellEnd"/>
      <w:r w:rsidR="005B441A">
        <w:rPr>
          <w:rFonts w:ascii="Times New Roman" w:hAnsi="Times New Roman" w:cs="Times New Roman"/>
          <w:sz w:val="24"/>
          <w:szCs w:val="24"/>
        </w:rPr>
        <w:t xml:space="preserve"> de 24h</w:t>
      </w:r>
      <w:r w:rsidR="00FB2841" w:rsidRPr="00EA6DE8">
        <w:rPr>
          <w:rFonts w:ascii="Times New Roman" w:hAnsi="Times New Roman" w:cs="Times New Roman"/>
          <w:sz w:val="24"/>
          <w:szCs w:val="24"/>
        </w:rPr>
        <w:t xml:space="preserve"> e </w:t>
      </w:r>
      <w:r w:rsidR="00833993">
        <w:rPr>
          <w:rFonts w:ascii="Times New Roman" w:hAnsi="Times New Roman" w:cs="Times New Roman"/>
          <w:sz w:val="24"/>
          <w:szCs w:val="24"/>
        </w:rPr>
        <w:t xml:space="preserve">o </w:t>
      </w:r>
      <w:r w:rsidR="00FB2841" w:rsidRPr="00EA6DE8">
        <w:rPr>
          <w:rFonts w:ascii="Times New Roman" w:hAnsi="Times New Roman" w:cs="Times New Roman"/>
          <w:sz w:val="24"/>
          <w:szCs w:val="24"/>
        </w:rPr>
        <w:t xml:space="preserve">estimado pelas equações, ajustadas </w:t>
      </w:r>
      <w:r w:rsidR="0080268E">
        <w:rPr>
          <w:rFonts w:ascii="Times New Roman" w:hAnsi="Times New Roman" w:cs="Times New Roman"/>
          <w:sz w:val="24"/>
          <w:szCs w:val="24"/>
        </w:rPr>
        <w:t>com o acréscimo para cor da pele em negros</w:t>
      </w:r>
      <w:r w:rsidR="00FB2841" w:rsidRPr="00EA6DE8">
        <w:rPr>
          <w:rFonts w:ascii="Times New Roman" w:hAnsi="Times New Roman" w:cs="Times New Roman"/>
          <w:sz w:val="24"/>
          <w:szCs w:val="24"/>
        </w:rPr>
        <w:t xml:space="preserve"> e pardos</w:t>
      </w:r>
      <w:r w:rsidR="00A23542">
        <w:rPr>
          <w:rFonts w:ascii="Times New Roman" w:hAnsi="Times New Roman" w:cs="Times New Roman"/>
          <w:sz w:val="24"/>
          <w:szCs w:val="24"/>
        </w:rPr>
        <w:t>.</w:t>
      </w:r>
      <w:r w:rsidR="00FB2841" w:rsidRPr="00EA6DE8">
        <w:rPr>
          <w:rFonts w:ascii="Times New Roman" w:hAnsi="Times New Roman" w:cs="Times New Roman"/>
          <w:sz w:val="24"/>
          <w:szCs w:val="24"/>
        </w:rPr>
        <w:t xml:space="preserve"> </w:t>
      </w:r>
      <w:r w:rsidR="00701173">
        <w:rPr>
          <w:rFonts w:ascii="Times New Roman" w:hAnsi="Times New Roman" w:cs="Times New Roman"/>
          <w:sz w:val="24"/>
          <w:szCs w:val="24"/>
        </w:rPr>
        <w:t>O</w:t>
      </w:r>
      <w:r w:rsidR="00A23542">
        <w:rPr>
          <w:rFonts w:ascii="Times New Roman" w:hAnsi="Times New Roman" w:cs="Times New Roman"/>
          <w:sz w:val="24"/>
          <w:szCs w:val="24"/>
        </w:rPr>
        <w:t xml:space="preserve"> resultado obtido </w:t>
      </w:r>
      <w:r w:rsidR="00701173">
        <w:rPr>
          <w:rFonts w:ascii="Times New Roman" w:hAnsi="Times New Roman" w:cs="Times New Roman"/>
          <w:sz w:val="24"/>
          <w:szCs w:val="24"/>
        </w:rPr>
        <w:t>nesta análise sugeriu uma</w:t>
      </w:r>
      <w:r w:rsidR="00FB2841" w:rsidRPr="00EA6DE8">
        <w:rPr>
          <w:rFonts w:ascii="Times New Roman" w:hAnsi="Times New Roman" w:cs="Times New Roman"/>
          <w:sz w:val="24"/>
          <w:szCs w:val="24"/>
        </w:rPr>
        <w:t xml:space="preserve"> correlação positiva de valor desprezível</w:t>
      </w:r>
      <w:r w:rsidR="00A23542">
        <w:rPr>
          <w:rFonts w:ascii="Times New Roman" w:hAnsi="Times New Roman" w:cs="Times New Roman"/>
          <w:sz w:val="24"/>
          <w:szCs w:val="24"/>
        </w:rPr>
        <w:t xml:space="preserve"> </w:t>
      </w:r>
      <w:r w:rsidR="00FB2841" w:rsidRPr="00EA6DE8">
        <w:rPr>
          <w:rFonts w:ascii="Times New Roman" w:hAnsi="Times New Roman" w:cs="Times New Roman"/>
          <w:sz w:val="24"/>
          <w:szCs w:val="24"/>
        </w:rPr>
        <w:t>(r  de 0,101 para a MDRD e de 0,113 para a CKD-EPI)</w:t>
      </w:r>
      <w:r w:rsidR="00701173">
        <w:rPr>
          <w:rFonts w:ascii="Times New Roman" w:hAnsi="Times New Roman" w:cs="Times New Roman"/>
          <w:sz w:val="24"/>
          <w:szCs w:val="24"/>
        </w:rPr>
        <w:t xml:space="preserve"> entre equações e referencial</w:t>
      </w:r>
      <w:r w:rsidR="0080268E">
        <w:rPr>
          <w:rFonts w:ascii="Times New Roman" w:hAnsi="Times New Roman" w:cs="Times New Roman"/>
          <w:sz w:val="24"/>
          <w:szCs w:val="24"/>
        </w:rPr>
        <w:t>.</w:t>
      </w:r>
    </w:p>
    <w:p w14:paraId="38B3C643" w14:textId="3CC8DA60" w:rsidR="00DD2C4F" w:rsidRDefault="00E5227C" w:rsidP="00DD2C4F">
      <w:pPr>
        <w:spacing w:line="360" w:lineRule="auto"/>
        <w:ind w:firstLine="709"/>
        <w:jc w:val="both"/>
        <w:rPr>
          <w:rFonts w:ascii="Times New Roman" w:hAnsi="Times New Roman" w:cs="Times New Roman"/>
          <w:sz w:val="24"/>
          <w:szCs w:val="24"/>
        </w:rPr>
      </w:pPr>
      <w:r w:rsidRPr="00EA6DE8">
        <w:rPr>
          <w:rFonts w:ascii="Times New Roman" w:hAnsi="Times New Roman" w:cs="Times New Roman"/>
          <w:sz w:val="24"/>
          <w:szCs w:val="24"/>
        </w:rPr>
        <w:t xml:space="preserve">A </w:t>
      </w:r>
      <w:r w:rsidR="00FB2841" w:rsidRPr="00EA6DE8">
        <w:rPr>
          <w:rFonts w:ascii="Times New Roman" w:hAnsi="Times New Roman" w:cs="Times New Roman"/>
          <w:sz w:val="24"/>
          <w:szCs w:val="24"/>
        </w:rPr>
        <w:t>ANOVA de uma via com medidas repetidas mostrou que há diferença entre as médias d</w:t>
      </w:r>
      <w:r w:rsidR="00833993">
        <w:rPr>
          <w:rFonts w:ascii="Times New Roman" w:hAnsi="Times New Roman" w:cs="Times New Roman"/>
          <w:sz w:val="24"/>
          <w:szCs w:val="24"/>
        </w:rPr>
        <w:t xml:space="preserve">o </w:t>
      </w:r>
      <w:proofErr w:type="spellStart"/>
      <w:r w:rsidR="00833993">
        <w:rPr>
          <w:rFonts w:ascii="Times New Roman" w:hAnsi="Times New Roman" w:cs="Times New Roman"/>
          <w:sz w:val="24"/>
          <w:szCs w:val="24"/>
        </w:rPr>
        <w:t>ClCreat</w:t>
      </w:r>
      <w:proofErr w:type="spellEnd"/>
      <w:r w:rsidR="00FB2841" w:rsidRPr="00EA6DE8">
        <w:rPr>
          <w:rFonts w:ascii="Times New Roman" w:hAnsi="Times New Roman" w:cs="Times New Roman"/>
          <w:sz w:val="24"/>
          <w:szCs w:val="24"/>
        </w:rPr>
        <w:t xml:space="preserve"> obtida</w:t>
      </w:r>
      <w:r w:rsidR="0017529A" w:rsidRPr="00EA6DE8">
        <w:rPr>
          <w:rFonts w:ascii="Times New Roman" w:hAnsi="Times New Roman" w:cs="Times New Roman"/>
          <w:sz w:val="24"/>
          <w:szCs w:val="24"/>
        </w:rPr>
        <w:t>s</w:t>
      </w:r>
      <w:r w:rsidR="00FB2841" w:rsidRPr="00EA6DE8">
        <w:rPr>
          <w:rFonts w:ascii="Times New Roman" w:hAnsi="Times New Roman" w:cs="Times New Roman"/>
          <w:sz w:val="24"/>
          <w:szCs w:val="24"/>
        </w:rPr>
        <w:t xml:space="preserve"> </w:t>
      </w:r>
      <w:r w:rsidR="00EB4967" w:rsidRPr="00EA6DE8">
        <w:rPr>
          <w:rFonts w:ascii="Times New Roman" w:hAnsi="Times New Roman" w:cs="Times New Roman"/>
          <w:sz w:val="24"/>
          <w:szCs w:val="24"/>
        </w:rPr>
        <w:t>da</w:t>
      </w:r>
      <w:r w:rsidR="0017529A" w:rsidRPr="00EA6DE8">
        <w:rPr>
          <w:rFonts w:ascii="Times New Roman" w:hAnsi="Times New Roman" w:cs="Times New Roman"/>
          <w:sz w:val="24"/>
          <w:szCs w:val="24"/>
        </w:rPr>
        <w:t xml:space="preserve"> </w:t>
      </w:r>
      <w:r w:rsidR="00F92EAB" w:rsidRPr="00EA6DE8">
        <w:rPr>
          <w:rFonts w:ascii="Times New Roman" w:hAnsi="Times New Roman" w:cs="Times New Roman"/>
          <w:sz w:val="24"/>
          <w:szCs w:val="24"/>
        </w:rPr>
        <w:t xml:space="preserve">urina de 24 horas </w:t>
      </w:r>
      <w:r w:rsidR="00EB4967" w:rsidRPr="00EA6DE8">
        <w:rPr>
          <w:rFonts w:ascii="Times New Roman" w:hAnsi="Times New Roman" w:cs="Times New Roman"/>
          <w:sz w:val="24"/>
          <w:szCs w:val="24"/>
        </w:rPr>
        <w:t xml:space="preserve">e </w:t>
      </w:r>
      <w:r w:rsidR="0017529A" w:rsidRPr="00EA6DE8">
        <w:rPr>
          <w:rFonts w:ascii="Times New Roman" w:hAnsi="Times New Roman" w:cs="Times New Roman"/>
          <w:sz w:val="24"/>
          <w:szCs w:val="24"/>
        </w:rPr>
        <w:t>os resul</w:t>
      </w:r>
      <w:r w:rsidR="002D785C" w:rsidRPr="00EA6DE8">
        <w:rPr>
          <w:rFonts w:ascii="Times New Roman" w:hAnsi="Times New Roman" w:cs="Times New Roman"/>
          <w:sz w:val="24"/>
          <w:szCs w:val="24"/>
        </w:rPr>
        <w:t>t</w:t>
      </w:r>
      <w:r w:rsidR="0017529A" w:rsidRPr="00EA6DE8">
        <w:rPr>
          <w:rFonts w:ascii="Times New Roman" w:hAnsi="Times New Roman" w:cs="Times New Roman"/>
          <w:sz w:val="24"/>
          <w:szCs w:val="24"/>
        </w:rPr>
        <w:t>ados</w:t>
      </w:r>
      <w:r w:rsidR="00F92EAB" w:rsidRPr="00EA6DE8">
        <w:rPr>
          <w:rFonts w:ascii="Times New Roman" w:hAnsi="Times New Roman" w:cs="Times New Roman"/>
          <w:sz w:val="24"/>
          <w:szCs w:val="24"/>
        </w:rPr>
        <w:t xml:space="preserve"> </w:t>
      </w:r>
      <w:r w:rsidR="0017529A" w:rsidRPr="00EA6DE8">
        <w:rPr>
          <w:rFonts w:ascii="Times New Roman" w:hAnsi="Times New Roman" w:cs="Times New Roman"/>
          <w:sz w:val="24"/>
          <w:szCs w:val="24"/>
        </w:rPr>
        <w:t>das</w:t>
      </w:r>
      <w:r w:rsidR="00F92EAB" w:rsidRPr="00EA6DE8">
        <w:rPr>
          <w:rFonts w:ascii="Times New Roman" w:hAnsi="Times New Roman" w:cs="Times New Roman"/>
          <w:sz w:val="24"/>
          <w:szCs w:val="24"/>
        </w:rPr>
        <w:t xml:space="preserve"> equaç</w:t>
      </w:r>
      <w:r w:rsidR="0017529A" w:rsidRPr="00EA6DE8">
        <w:rPr>
          <w:rFonts w:ascii="Times New Roman" w:hAnsi="Times New Roman" w:cs="Times New Roman"/>
          <w:sz w:val="24"/>
          <w:szCs w:val="24"/>
        </w:rPr>
        <w:t>ões</w:t>
      </w:r>
      <w:r w:rsidR="00F92EAB" w:rsidRPr="00EA6DE8">
        <w:rPr>
          <w:rFonts w:ascii="Times New Roman" w:hAnsi="Times New Roman" w:cs="Times New Roman"/>
          <w:sz w:val="24"/>
          <w:szCs w:val="24"/>
        </w:rPr>
        <w:t xml:space="preserve"> MDRD-4 e CKD-EPI</w:t>
      </w:r>
      <w:r w:rsidR="0080268E">
        <w:rPr>
          <w:rFonts w:ascii="Times New Roman" w:hAnsi="Times New Roman" w:cs="Times New Roman"/>
          <w:sz w:val="24"/>
          <w:szCs w:val="24"/>
        </w:rPr>
        <w:t>,</w:t>
      </w:r>
      <w:r w:rsidR="00FB2841" w:rsidRPr="00EA6DE8">
        <w:rPr>
          <w:rFonts w:ascii="Times New Roman" w:hAnsi="Times New Roman" w:cs="Times New Roman"/>
          <w:sz w:val="24"/>
          <w:szCs w:val="24"/>
        </w:rPr>
        <w:t xml:space="preserve"> sem ajuste por </w:t>
      </w:r>
      <w:r w:rsidR="00584D5E" w:rsidRPr="00EA6DE8">
        <w:rPr>
          <w:rFonts w:ascii="Times New Roman" w:hAnsi="Times New Roman" w:cs="Times New Roman"/>
          <w:sz w:val="24"/>
          <w:szCs w:val="24"/>
        </w:rPr>
        <w:t xml:space="preserve">cor </w:t>
      </w:r>
      <w:r w:rsidR="0080268E">
        <w:rPr>
          <w:rFonts w:ascii="Times New Roman" w:hAnsi="Times New Roman" w:cs="Times New Roman"/>
          <w:sz w:val="24"/>
          <w:szCs w:val="24"/>
        </w:rPr>
        <w:t xml:space="preserve">da pele, </w:t>
      </w:r>
      <w:r w:rsidR="00D465C5" w:rsidRPr="00EA6DE8">
        <w:rPr>
          <w:rFonts w:ascii="Times New Roman" w:hAnsi="Times New Roman" w:cs="Times New Roman"/>
          <w:sz w:val="24"/>
          <w:szCs w:val="24"/>
        </w:rPr>
        <w:t xml:space="preserve">e </w:t>
      </w:r>
      <w:r w:rsidR="00FB2841" w:rsidRPr="00EA6DE8">
        <w:rPr>
          <w:rFonts w:ascii="Times New Roman" w:hAnsi="Times New Roman" w:cs="Times New Roman"/>
          <w:sz w:val="24"/>
          <w:szCs w:val="24"/>
        </w:rPr>
        <w:t xml:space="preserve">que as médias das equações também </w:t>
      </w:r>
      <w:r w:rsidR="00F92EAB" w:rsidRPr="00EA6DE8">
        <w:rPr>
          <w:rFonts w:ascii="Times New Roman" w:hAnsi="Times New Roman" w:cs="Times New Roman"/>
          <w:sz w:val="24"/>
          <w:szCs w:val="24"/>
        </w:rPr>
        <w:t xml:space="preserve">diferem entre si </w:t>
      </w:r>
      <w:r w:rsidR="00FB2841" w:rsidRPr="00EA6DE8">
        <w:rPr>
          <w:rFonts w:ascii="Times New Roman" w:hAnsi="Times New Roman" w:cs="Times New Roman"/>
          <w:sz w:val="24"/>
          <w:szCs w:val="24"/>
        </w:rPr>
        <w:t>[F (1,143; 307,54)= 162,710; p&lt;0,0001)]</w:t>
      </w:r>
      <w:r w:rsidR="0017529A" w:rsidRPr="00EA6DE8">
        <w:rPr>
          <w:rFonts w:ascii="Times New Roman" w:hAnsi="Times New Roman" w:cs="Times New Roman"/>
          <w:sz w:val="24"/>
          <w:szCs w:val="24"/>
        </w:rPr>
        <w:t xml:space="preserve">, </w:t>
      </w:r>
      <w:r w:rsidR="0080268E">
        <w:rPr>
          <w:rFonts w:ascii="Times New Roman" w:hAnsi="Times New Roman" w:cs="Times New Roman"/>
          <w:sz w:val="24"/>
          <w:szCs w:val="24"/>
        </w:rPr>
        <w:t>de maneira</w:t>
      </w:r>
      <w:r w:rsidR="00FB2841" w:rsidRPr="00EA6DE8">
        <w:rPr>
          <w:rFonts w:ascii="Times New Roman" w:hAnsi="Times New Roman" w:cs="Times New Roman"/>
          <w:sz w:val="24"/>
          <w:szCs w:val="24"/>
        </w:rPr>
        <w:t xml:space="preserve"> </w:t>
      </w:r>
      <w:r w:rsidR="00F349A1">
        <w:rPr>
          <w:rFonts w:ascii="Times New Roman" w:hAnsi="Times New Roman" w:cs="Times New Roman"/>
          <w:sz w:val="24"/>
          <w:szCs w:val="24"/>
        </w:rPr>
        <w:t>semelhante</w:t>
      </w:r>
      <w:r w:rsidR="00FB2841" w:rsidRPr="00EA6DE8">
        <w:rPr>
          <w:rFonts w:ascii="Times New Roman" w:hAnsi="Times New Roman" w:cs="Times New Roman"/>
          <w:sz w:val="24"/>
          <w:szCs w:val="24"/>
        </w:rPr>
        <w:t xml:space="preserve"> </w:t>
      </w:r>
      <w:r w:rsidR="0080268E">
        <w:rPr>
          <w:rFonts w:ascii="Times New Roman" w:hAnsi="Times New Roman" w:cs="Times New Roman"/>
          <w:sz w:val="24"/>
          <w:szCs w:val="24"/>
        </w:rPr>
        <w:t>ao</w:t>
      </w:r>
      <w:r w:rsidR="0080268E" w:rsidRPr="00EA6DE8">
        <w:rPr>
          <w:rFonts w:ascii="Times New Roman" w:hAnsi="Times New Roman" w:cs="Times New Roman"/>
          <w:sz w:val="24"/>
          <w:szCs w:val="24"/>
        </w:rPr>
        <w:t xml:space="preserve"> </w:t>
      </w:r>
      <w:r w:rsidR="00FB2841" w:rsidRPr="00EA6DE8">
        <w:rPr>
          <w:rFonts w:ascii="Times New Roman" w:hAnsi="Times New Roman" w:cs="Times New Roman"/>
          <w:sz w:val="24"/>
          <w:szCs w:val="24"/>
        </w:rPr>
        <w:t xml:space="preserve">observado quando </w:t>
      </w:r>
      <w:r w:rsidR="00B0693D">
        <w:rPr>
          <w:rFonts w:ascii="Times New Roman" w:hAnsi="Times New Roman" w:cs="Times New Roman"/>
          <w:sz w:val="24"/>
          <w:szCs w:val="24"/>
        </w:rPr>
        <w:t>foi empregado</w:t>
      </w:r>
      <w:r w:rsidR="00FB2841" w:rsidRPr="00EA6DE8">
        <w:rPr>
          <w:rFonts w:ascii="Times New Roman" w:hAnsi="Times New Roman" w:cs="Times New Roman"/>
          <w:sz w:val="24"/>
          <w:szCs w:val="24"/>
        </w:rPr>
        <w:t xml:space="preserve"> o </w:t>
      </w:r>
      <w:r w:rsidR="00B0693D">
        <w:rPr>
          <w:rFonts w:ascii="Times New Roman" w:hAnsi="Times New Roman" w:cs="Times New Roman"/>
          <w:sz w:val="24"/>
          <w:szCs w:val="24"/>
        </w:rPr>
        <w:t xml:space="preserve">fator de </w:t>
      </w:r>
      <w:r w:rsidR="00FB2841" w:rsidRPr="00EA6DE8">
        <w:rPr>
          <w:rFonts w:ascii="Times New Roman" w:hAnsi="Times New Roman" w:cs="Times New Roman"/>
          <w:sz w:val="24"/>
          <w:szCs w:val="24"/>
        </w:rPr>
        <w:t xml:space="preserve">ajuste para </w:t>
      </w:r>
      <w:r w:rsidR="00F349A1">
        <w:rPr>
          <w:rFonts w:ascii="Times New Roman" w:hAnsi="Times New Roman" w:cs="Times New Roman"/>
          <w:sz w:val="24"/>
          <w:szCs w:val="24"/>
        </w:rPr>
        <w:t>negros</w:t>
      </w:r>
      <w:r w:rsidR="00F349A1" w:rsidRPr="00EA6DE8">
        <w:rPr>
          <w:rFonts w:ascii="Times New Roman" w:hAnsi="Times New Roman" w:cs="Times New Roman"/>
          <w:sz w:val="24"/>
          <w:szCs w:val="24"/>
        </w:rPr>
        <w:t xml:space="preserve"> </w:t>
      </w:r>
      <w:r w:rsidR="00FB2841" w:rsidRPr="00EA6DE8">
        <w:rPr>
          <w:rFonts w:ascii="Times New Roman" w:hAnsi="Times New Roman" w:cs="Times New Roman"/>
          <w:sz w:val="24"/>
          <w:szCs w:val="24"/>
        </w:rPr>
        <w:t>[F (1,143; 307,54)= 119,95;</w:t>
      </w:r>
      <w:r w:rsidR="00A148FA">
        <w:rPr>
          <w:rFonts w:ascii="Times New Roman" w:hAnsi="Times New Roman" w:cs="Times New Roman"/>
          <w:sz w:val="24"/>
          <w:szCs w:val="24"/>
        </w:rPr>
        <w:t xml:space="preserve"> </w:t>
      </w:r>
      <w:r w:rsidR="00FB2841" w:rsidRPr="00EA6DE8">
        <w:rPr>
          <w:rFonts w:ascii="Times New Roman" w:hAnsi="Times New Roman" w:cs="Times New Roman"/>
          <w:sz w:val="24"/>
          <w:szCs w:val="24"/>
        </w:rPr>
        <w:lastRenderedPageBreak/>
        <w:t>p&lt;0,0001)]. Em todos os casos, o</w:t>
      </w:r>
      <w:r w:rsidR="00833993">
        <w:rPr>
          <w:rFonts w:ascii="Times New Roman" w:hAnsi="Times New Roman" w:cs="Times New Roman"/>
          <w:sz w:val="24"/>
          <w:szCs w:val="24"/>
        </w:rPr>
        <w:t xml:space="preserve"> teste</w:t>
      </w:r>
      <w:r w:rsidR="00FB2841" w:rsidRPr="00EA6DE8">
        <w:rPr>
          <w:rFonts w:ascii="Times New Roman" w:hAnsi="Times New Roman" w:cs="Times New Roman"/>
          <w:sz w:val="24"/>
          <w:szCs w:val="24"/>
        </w:rPr>
        <w:t xml:space="preserve"> </w:t>
      </w:r>
      <w:r w:rsidR="00FB2841" w:rsidRPr="000A7869">
        <w:rPr>
          <w:rFonts w:ascii="Times New Roman" w:hAnsi="Times New Roman" w:cs="Times New Roman"/>
          <w:i/>
          <w:sz w:val="24"/>
          <w:szCs w:val="24"/>
        </w:rPr>
        <w:t>post-hoc</w:t>
      </w:r>
      <w:r w:rsidR="00FB2841" w:rsidRPr="00EA6DE8">
        <w:rPr>
          <w:rFonts w:ascii="Times New Roman" w:hAnsi="Times New Roman" w:cs="Times New Roman"/>
          <w:sz w:val="24"/>
          <w:szCs w:val="24"/>
        </w:rPr>
        <w:t xml:space="preserve"> </w:t>
      </w:r>
      <w:proofErr w:type="spellStart"/>
      <w:r w:rsidR="00FB2841" w:rsidRPr="00680FA7">
        <w:rPr>
          <w:rFonts w:ascii="Times New Roman" w:hAnsi="Times New Roman" w:cs="Times New Roman"/>
          <w:i/>
          <w:iCs/>
          <w:sz w:val="24"/>
          <w:szCs w:val="24"/>
        </w:rPr>
        <w:t>Sidak</w:t>
      </w:r>
      <w:proofErr w:type="spellEnd"/>
      <w:r w:rsidR="00FB2841" w:rsidRPr="00EA6DE8">
        <w:rPr>
          <w:rFonts w:ascii="Times New Roman" w:hAnsi="Times New Roman" w:cs="Times New Roman"/>
          <w:sz w:val="24"/>
          <w:szCs w:val="24"/>
        </w:rPr>
        <w:t xml:space="preserve"> mostrou que as médias diferem entre si indistintamente. </w:t>
      </w:r>
    </w:p>
    <w:p w14:paraId="3530D131" w14:textId="5951F869" w:rsidR="000A7869" w:rsidRPr="00EA6DE8" w:rsidRDefault="00B0693D" w:rsidP="00DD2C4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Tabela 3 mostra as médias obtidas para a TFG medida em 24 horas e estimada pelas fórmulas. </w:t>
      </w:r>
      <w:r w:rsidR="00F92EAB" w:rsidRPr="00EA6DE8">
        <w:rPr>
          <w:rFonts w:ascii="Times New Roman" w:hAnsi="Times New Roman" w:cs="Times New Roman"/>
          <w:sz w:val="24"/>
          <w:szCs w:val="24"/>
        </w:rPr>
        <w:t>O teste</w:t>
      </w:r>
      <w:r w:rsidR="00732C59" w:rsidRPr="00EA6DE8">
        <w:rPr>
          <w:rFonts w:ascii="Times New Roman" w:hAnsi="Times New Roman" w:cs="Times New Roman"/>
          <w:sz w:val="24"/>
          <w:szCs w:val="24"/>
        </w:rPr>
        <w:t xml:space="preserve"> t-pareado </w:t>
      </w:r>
      <w:r w:rsidR="00F92EAB" w:rsidRPr="00EA6DE8">
        <w:rPr>
          <w:rFonts w:ascii="Times New Roman" w:hAnsi="Times New Roman" w:cs="Times New Roman"/>
          <w:sz w:val="24"/>
          <w:szCs w:val="24"/>
        </w:rPr>
        <w:t>mostrou que as médias d</w:t>
      </w:r>
      <w:r w:rsidR="00833993">
        <w:rPr>
          <w:rFonts w:ascii="Times New Roman" w:hAnsi="Times New Roman" w:cs="Times New Roman"/>
          <w:sz w:val="24"/>
          <w:szCs w:val="24"/>
        </w:rPr>
        <w:t>as</w:t>
      </w:r>
      <w:r w:rsidR="00F92EAB" w:rsidRPr="00EA6DE8">
        <w:rPr>
          <w:rFonts w:ascii="Times New Roman" w:hAnsi="Times New Roman" w:cs="Times New Roman"/>
          <w:sz w:val="24"/>
          <w:szCs w:val="24"/>
        </w:rPr>
        <w:t xml:space="preserve"> TFG </w:t>
      </w:r>
      <w:r w:rsidR="00F349A1">
        <w:rPr>
          <w:rFonts w:ascii="Times New Roman" w:hAnsi="Times New Roman" w:cs="Times New Roman"/>
          <w:sz w:val="24"/>
          <w:szCs w:val="24"/>
        </w:rPr>
        <w:t>estimadas</w:t>
      </w:r>
      <w:r w:rsidR="00F349A1" w:rsidRPr="00EA6DE8">
        <w:rPr>
          <w:rFonts w:ascii="Times New Roman" w:hAnsi="Times New Roman" w:cs="Times New Roman"/>
          <w:sz w:val="24"/>
          <w:szCs w:val="24"/>
        </w:rPr>
        <w:t xml:space="preserve">  </w:t>
      </w:r>
      <w:r w:rsidR="00D10773" w:rsidRPr="00EA6DE8">
        <w:rPr>
          <w:rFonts w:ascii="Times New Roman" w:hAnsi="Times New Roman" w:cs="Times New Roman"/>
          <w:sz w:val="24"/>
          <w:szCs w:val="24"/>
        </w:rPr>
        <w:t xml:space="preserve">por </w:t>
      </w:r>
      <w:r w:rsidR="00F92EAB" w:rsidRPr="00EA6DE8">
        <w:rPr>
          <w:rFonts w:ascii="Times New Roman" w:hAnsi="Times New Roman" w:cs="Times New Roman"/>
          <w:sz w:val="24"/>
          <w:szCs w:val="24"/>
        </w:rPr>
        <w:t xml:space="preserve">MDRD-4 </w:t>
      </w:r>
      <w:r w:rsidR="00833993">
        <w:rPr>
          <w:rFonts w:ascii="Times New Roman" w:hAnsi="Times New Roman" w:cs="Times New Roman"/>
          <w:sz w:val="24"/>
          <w:szCs w:val="24"/>
        </w:rPr>
        <w:t>e</w:t>
      </w:r>
      <w:r w:rsidR="00D10773" w:rsidRPr="00EA6DE8">
        <w:rPr>
          <w:rFonts w:ascii="Times New Roman" w:hAnsi="Times New Roman" w:cs="Times New Roman"/>
          <w:sz w:val="24"/>
          <w:szCs w:val="24"/>
        </w:rPr>
        <w:t xml:space="preserve"> por CKD-EPI </w:t>
      </w:r>
      <w:r w:rsidR="00F92EAB" w:rsidRPr="00EA6DE8">
        <w:rPr>
          <w:rFonts w:ascii="Times New Roman" w:hAnsi="Times New Roman" w:cs="Times New Roman"/>
          <w:sz w:val="24"/>
          <w:szCs w:val="24"/>
        </w:rPr>
        <w:t>diferem daquel</w:t>
      </w:r>
      <w:r w:rsidR="00F349A1">
        <w:rPr>
          <w:rFonts w:ascii="Times New Roman" w:hAnsi="Times New Roman" w:cs="Times New Roman"/>
          <w:sz w:val="24"/>
          <w:szCs w:val="24"/>
        </w:rPr>
        <w:t>a</w:t>
      </w:r>
      <w:r w:rsidR="00F92EAB" w:rsidRPr="00EA6DE8">
        <w:rPr>
          <w:rFonts w:ascii="Times New Roman" w:hAnsi="Times New Roman" w:cs="Times New Roman"/>
          <w:sz w:val="24"/>
          <w:szCs w:val="24"/>
        </w:rPr>
        <w:t>s medid</w:t>
      </w:r>
      <w:r w:rsidR="00F349A1">
        <w:rPr>
          <w:rFonts w:ascii="Times New Roman" w:hAnsi="Times New Roman" w:cs="Times New Roman"/>
          <w:sz w:val="24"/>
          <w:szCs w:val="24"/>
        </w:rPr>
        <w:t>a</w:t>
      </w:r>
      <w:r w:rsidR="00F92EAB" w:rsidRPr="00EA6DE8">
        <w:rPr>
          <w:rFonts w:ascii="Times New Roman" w:hAnsi="Times New Roman" w:cs="Times New Roman"/>
          <w:sz w:val="24"/>
          <w:szCs w:val="24"/>
        </w:rPr>
        <w:t xml:space="preserve">s </w:t>
      </w:r>
      <w:r w:rsidR="00F349A1">
        <w:rPr>
          <w:rFonts w:ascii="Times New Roman" w:hAnsi="Times New Roman" w:cs="Times New Roman"/>
          <w:sz w:val="24"/>
          <w:szCs w:val="24"/>
        </w:rPr>
        <w:t>em</w:t>
      </w:r>
      <w:r w:rsidR="00F92EAB" w:rsidRPr="00EA6DE8">
        <w:rPr>
          <w:rFonts w:ascii="Times New Roman" w:hAnsi="Times New Roman" w:cs="Times New Roman"/>
          <w:sz w:val="24"/>
          <w:szCs w:val="24"/>
        </w:rPr>
        <w:t xml:space="preserve"> urina de 24</w:t>
      </w:r>
      <w:r w:rsidR="000A7869">
        <w:rPr>
          <w:rFonts w:ascii="Times New Roman" w:hAnsi="Times New Roman" w:cs="Times New Roman"/>
          <w:sz w:val="24"/>
          <w:szCs w:val="24"/>
        </w:rPr>
        <w:t>h</w:t>
      </w:r>
      <w:r w:rsidR="00F92EAB" w:rsidRPr="00EA6DE8">
        <w:rPr>
          <w:rFonts w:ascii="Times New Roman" w:hAnsi="Times New Roman" w:cs="Times New Roman"/>
          <w:sz w:val="24"/>
          <w:szCs w:val="24"/>
        </w:rPr>
        <w:t xml:space="preserve">, independente do ajuste por </w:t>
      </w:r>
      <w:r w:rsidR="00584D5E" w:rsidRPr="00EA6DE8">
        <w:rPr>
          <w:rFonts w:ascii="Times New Roman" w:hAnsi="Times New Roman" w:cs="Times New Roman"/>
          <w:sz w:val="24"/>
          <w:szCs w:val="24"/>
        </w:rPr>
        <w:t>cor</w:t>
      </w:r>
      <w:r w:rsidR="00F92EAB" w:rsidRPr="00EA6DE8">
        <w:rPr>
          <w:rFonts w:ascii="Times New Roman" w:hAnsi="Times New Roman" w:cs="Times New Roman"/>
          <w:sz w:val="24"/>
          <w:szCs w:val="24"/>
        </w:rPr>
        <w:t xml:space="preserve"> (p&lt;0,0001). Os dados sugerem que</w:t>
      </w:r>
      <w:r w:rsidR="00EB4967" w:rsidRPr="00EA6DE8">
        <w:rPr>
          <w:rFonts w:ascii="Times New Roman" w:hAnsi="Times New Roman" w:cs="Times New Roman"/>
          <w:sz w:val="24"/>
          <w:szCs w:val="24"/>
        </w:rPr>
        <w:t xml:space="preserve"> as</w:t>
      </w:r>
      <w:r w:rsidR="00F92EAB" w:rsidRPr="00EA6DE8">
        <w:rPr>
          <w:rFonts w:ascii="Times New Roman" w:hAnsi="Times New Roman" w:cs="Times New Roman"/>
          <w:sz w:val="24"/>
          <w:szCs w:val="24"/>
        </w:rPr>
        <w:t xml:space="preserve"> equações MDRD-4 e CKD-EPI  tendem a subestimar a TFG, sendo que a CKD-EPI demonstra na observação </w:t>
      </w:r>
      <w:r w:rsidR="005F47BC" w:rsidRPr="00EA6DE8">
        <w:rPr>
          <w:rFonts w:ascii="Times New Roman" w:hAnsi="Times New Roman" w:cs="Times New Roman"/>
          <w:sz w:val="24"/>
          <w:szCs w:val="24"/>
        </w:rPr>
        <w:t>descritiva dos dados</w:t>
      </w:r>
      <w:r w:rsidR="00F92EAB" w:rsidRPr="00EA6DE8">
        <w:rPr>
          <w:rFonts w:ascii="Times New Roman" w:hAnsi="Times New Roman" w:cs="Times New Roman"/>
          <w:sz w:val="24"/>
          <w:szCs w:val="24"/>
        </w:rPr>
        <w:t xml:space="preserve">, maior proximidade em relação à TFG medida </w:t>
      </w:r>
      <w:r w:rsidR="00EB4967" w:rsidRPr="00EA6DE8">
        <w:rPr>
          <w:rFonts w:ascii="Times New Roman" w:hAnsi="Times New Roman" w:cs="Times New Roman"/>
          <w:sz w:val="24"/>
          <w:szCs w:val="24"/>
        </w:rPr>
        <w:t xml:space="preserve"> pelo </w:t>
      </w:r>
      <w:proofErr w:type="spellStart"/>
      <w:r w:rsidR="00047ED3" w:rsidRPr="00EA6DE8">
        <w:rPr>
          <w:rFonts w:ascii="Times New Roman" w:hAnsi="Times New Roman" w:cs="Times New Roman"/>
          <w:sz w:val="24"/>
          <w:szCs w:val="24"/>
        </w:rPr>
        <w:t>ClCreat</w:t>
      </w:r>
      <w:proofErr w:type="spellEnd"/>
      <w:r w:rsidR="00F92EAB" w:rsidRPr="00EA6DE8">
        <w:rPr>
          <w:rFonts w:ascii="Times New Roman" w:hAnsi="Times New Roman" w:cs="Times New Roman"/>
          <w:sz w:val="24"/>
          <w:szCs w:val="24"/>
        </w:rPr>
        <w:t>, sinalizando uma ligeira superioridade</w:t>
      </w:r>
      <w:r w:rsidR="000A7869">
        <w:rPr>
          <w:rFonts w:ascii="Times New Roman" w:hAnsi="Times New Roman" w:cs="Times New Roman"/>
          <w:sz w:val="24"/>
          <w:szCs w:val="24"/>
        </w:rPr>
        <w:t xml:space="preserve"> preditiva</w:t>
      </w:r>
      <w:r w:rsidR="00F92EAB" w:rsidRPr="00EA6DE8">
        <w:rPr>
          <w:rFonts w:ascii="Times New Roman" w:hAnsi="Times New Roman" w:cs="Times New Roman"/>
          <w:sz w:val="24"/>
          <w:szCs w:val="24"/>
        </w:rPr>
        <w:t xml:space="preserve"> desta última. </w:t>
      </w:r>
    </w:p>
    <w:p w14:paraId="6BA65C71" w14:textId="742585BE" w:rsidR="000321C9" w:rsidRDefault="00150616" w:rsidP="00E02394">
      <w:pPr>
        <w:spacing w:line="360" w:lineRule="auto"/>
        <w:ind w:firstLine="709"/>
        <w:jc w:val="both"/>
        <w:rPr>
          <w:rFonts w:ascii="Times New Roman" w:hAnsi="Times New Roman" w:cs="Times New Roman"/>
          <w:sz w:val="24"/>
          <w:szCs w:val="24"/>
        </w:rPr>
      </w:pPr>
      <w:r w:rsidRPr="00EA6DE8">
        <w:rPr>
          <w:rFonts w:ascii="Times New Roman" w:hAnsi="Times New Roman" w:cs="Times New Roman"/>
          <w:sz w:val="24"/>
          <w:szCs w:val="24"/>
        </w:rPr>
        <w:t xml:space="preserve">A regressão linear simples </w:t>
      </w:r>
      <w:r w:rsidR="00A93E6F" w:rsidRPr="00EA6DE8">
        <w:rPr>
          <w:rFonts w:ascii="Times New Roman" w:hAnsi="Times New Roman" w:cs="Times New Roman"/>
          <w:sz w:val="24"/>
          <w:szCs w:val="24"/>
        </w:rPr>
        <w:t xml:space="preserve">para avaliar o desempenho da fórmula CKD-EPI </w:t>
      </w:r>
      <w:r w:rsidRPr="00EA6DE8">
        <w:rPr>
          <w:rFonts w:ascii="Times New Roman" w:hAnsi="Times New Roman" w:cs="Times New Roman"/>
          <w:sz w:val="24"/>
          <w:szCs w:val="24"/>
        </w:rPr>
        <w:t xml:space="preserve">sugere que </w:t>
      </w:r>
      <w:r w:rsidR="001C65B3" w:rsidRPr="00EA6DE8">
        <w:rPr>
          <w:rFonts w:ascii="Times New Roman" w:hAnsi="Times New Roman" w:cs="Times New Roman"/>
          <w:sz w:val="24"/>
          <w:szCs w:val="24"/>
        </w:rPr>
        <w:t xml:space="preserve">a TFG calculada </w:t>
      </w:r>
      <w:r w:rsidR="00EB4967" w:rsidRPr="00EA6DE8">
        <w:rPr>
          <w:rFonts w:ascii="Times New Roman" w:hAnsi="Times New Roman" w:cs="Times New Roman"/>
          <w:sz w:val="24"/>
          <w:szCs w:val="24"/>
        </w:rPr>
        <w:t>pela</w:t>
      </w:r>
      <w:r w:rsidR="001C65B3" w:rsidRPr="00EA6DE8">
        <w:rPr>
          <w:rFonts w:ascii="Times New Roman" w:hAnsi="Times New Roman" w:cs="Times New Roman"/>
          <w:sz w:val="24"/>
          <w:szCs w:val="24"/>
        </w:rPr>
        <w:t xml:space="preserve"> equação CKD-EPI pode prever a função renal via depuração de creatinina [(F1,266) = 70,879; p&lt;0,001 ; R</w:t>
      </w:r>
      <w:r w:rsidR="007030A3" w:rsidRPr="00EA6DE8">
        <w:rPr>
          <w:rFonts w:ascii="Times New Roman" w:hAnsi="Times New Roman" w:cs="Times New Roman"/>
          <w:sz w:val="24"/>
          <w:szCs w:val="24"/>
          <w:vertAlign w:val="superscript"/>
        </w:rPr>
        <w:t>2</w:t>
      </w:r>
      <w:r w:rsidR="001C65B3" w:rsidRPr="00EA6DE8">
        <w:rPr>
          <w:rFonts w:ascii="Times New Roman" w:hAnsi="Times New Roman" w:cs="Times New Roman"/>
          <w:sz w:val="24"/>
          <w:szCs w:val="24"/>
        </w:rPr>
        <w:t>=0,210].</w:t>
      </w:r>
      <w:r w:rsidR="00A93E6F" w:rsidRPr="00EA6DE8">
        <w:rPr>
          <w:rFonts w:ascii="Times New Roman" w:hAnsi="Times New Roman" w:cs="Times New Roman"/>
          <w:sz w:val="24"/>
          <w:szCs w:val="24"/>
        </w:rPr>
        <w:t xml:space="preserve"> O mesmo tratamento não permitiu a adoção de um modelo linear para avaliar a equação MDRD-4 (ausência de homoscedasticidade da análise dos resíduos).</w:t>
      </w:r>
    </w:p>
    <w:p w14:paraId="607F643A" w14:textId="4FA755FE" w:rsidR="00910687" w:rsidRPr="00507761" w:rsidRDefault="00910687" w:rsidP="00910687">
      <w:pPr>
        <w:tabs>
          <w:tab w:val="left" w:pos="3686"/>
        </w:tabs>
        <w:jc w:val="both"/>
        <w:rPr>
          <w:rFonts w:ascii="Times New Roman" w:hAnsi="Times New Roman" w:cs="Times New Roman"/>
          <w:sz w:val="24"/>
          <w:szCs w:val="24"/>
        </w:rPr>
      </w:pPr>
      <w:r w:rsidRPr="000350CB">
        <w:rPr>
          <w:rFonts w:ascii="Times New Roman" w:hAnsi="Times New Roman" w:cs="Times New Roman"/>
          <w:noProof/>
          <w:sz w:val="24"/>
          <w:szCs w:val="24"/>
          <w:lang w:val="en-US"/>
        </w:rPr>
        <w:drawing>
          <wp:anchor distT="0" distB="0" distL="114300" distR="114300" simplePos="0" relativeHeight="251814912" behindDoc="0" locked="0" layoutInCell="1" allowOverlap="1" wp14:anchorId="6B39F09E" wp14:editId="5A92CE80">
            <wp:simplePos x="0" y="0"/>
            <wp:positionH relativeFrom="column">
              <wp:posOffset>2684780</wp:posOffset>
            </wp:positionH>
            <wp:positionV relativeFrom="paragraph">
              <wp:posOffset>435610</wp:posOffset>
            </wp:positionV>
            <wp:extent cx="2622550" cy="1954530"/>
            <wp:effectExtent l="0" t="0" r="0" b="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2550" cy="195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50CB">
        <w:rPr>
          <w:rFonts w:ascii="Times New Roman" w:hAnsi="Times New Roman" w:cs="Times New Roman"/>
          <w:noProof/>
          <w:sz w:val="24"/>
          <w:szCs w:val="24"/>
          <w:lang w:val="en-US"/>
        </w:rPr>
        <w:drawing>
          <wp:anchor distT="0" distB="0" distL="114300" distR="114300" simplePos="0" relativeHeight="251817984" behindDoc="0" locked="0" layoutInCell="1" allowOverlap="1" wp14:anchorId="6DBE66B1" wp14:editId="4D08E71B">
            <wp:simplePos x="0" y="0"/>
            <wp:positionH relativeFrom="margin">
              <wp:posOffset>-635</wp:posOffset>
            </wp:positionH>
            <wp:positionV relativeFrom="paragraph">
              <wp:posOffset>464457</wp:posOffset>
            </wp:positionV>
            <wp:extent cx="2705100" cy="1910080"/>
            <wp:effectExtent l="0" t="0" r="0" b="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5100" cy="191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7761">
        <w:rPr>
          <w:rFonts w:ascii="Times New Roman" w:hAnsi="Times New Roman" w:cs="Times New Roman"/>
          <w:b/>
          <w:bCs/>
          <w:sz w:val="24"/>
          <w:szCs w:val="24"/>
        </w:rPr>
        <w:t xml:space="preserve">Figura 1 </w:t>
      </w:r>
      <w:r w:rsidRPr="00507761">
        <w:rPr>
          <w:rFonts w:ascii="Times New Roman" w:hAnsi="Times New Roman" w:cs="Times New Roman"/>
          <w:sz w:val="24"/>
          <w:szCs w:val="24"/>
        </w:rPr>
        <w:t xml:space="preserve">- Análise de correlação (A e B) e concordância (C e D) entre o </w:t>
      </w:r>
      <w:proofErr w:type="spellStart"/>
      <w:r w:rsidRPr="00507761">
        <w:rPr>
          <w:rFonts w:ascii="Times New Roman" w:hAnsi="Times New Roman" w:cs="Times New Roman"/>
          <w:sz w:val="24"/>
          <w:szCs w:val="24"/>
        </w:rPr>
        <w:t>clearance</w:t>
      </w:r>
      <w:proofErr w:type="spellEnd"/>
      <w:r w:rsidRPr="00507761">
        <w:rPr>
          <w:rFonts w:ascii="Times New Roman" w:hAnsi="Times New Roman" w:cs="Times New Roman"/>
          <w:sz w:val="24"/>
          <w:szCs w:val="24"/>
        </w:rPr>
        <w:t xml:space="preserve"> de</w:t>
      </w:r>
      <w:r>
        <w:rPr>
          <w:rFonts w:ascii="Times New Roman" w:hAnsi="Times New Roman" w:cs="Times New Roman"/>
          <w:sz w:val="24"/>
          <w:szCs w:val="24"/>
        </w:rPr>
        <w:t xml:space="preserve"> </w:t>
      </w:r>
      <w:r w:rsidRPr="00507761">
        <w:rPr>
          <w:rFonts w:ascii="Times New Roman" w:hAnsi="Times New Roman" w:cs="Times New Roman"/>
          <w:sz w:val="24"/>
          <w:szCs w:val="24"/>
        </w:rPr>
        <w:t>creatinina medido pela urina de 24</w:t>
      </w:r>
      <w:r>
        <w:rPr>
          <w:rFonts w:ascii="Times New Roman" w:hAnsi="Times New Roman" w:cs="Times New Roman"/>
          <w:sz w:val="24"/>
          <w:szCs w:val="24"/>
        </w:rPr>
        <w:t>h</w:t>
      </w:r>
      <w:r w:rsidRPr="00507761">
        <w:rPr>
          <w:rFonts w:ascii="Times New Roman" w:hAnsi="Times New Roman" w:cs="Times New Roman"/>
          <w:sz w:val="24"/>
          <w:szCs w:val="24"/>
        </w:rPr>
        <w:t xml:space="preserve"> e estimado pelas equações MDRD-4 e CKD-EPI</w:t>
      </w:r>
    </w:p>
    <w:p w14:paraId="1234DE3D" w14:textId="5EB737FF" w:rsidR="00910687" w:rsidRPr="00CF6DE6" w:rsidDel="00CF6DE6" w:rsidRDefault="00910687" w:rsidP="00910687">
      <w:pPr>
        <w:jc w:val="both"/>
        <w:rPr>
          <w:del w:id="121" w:author="Andre Lima" w:date="2021-08-19T19:39:00Z"/>
          <w:rFonts w:ascii="Times New Roman" w:hAnsi="Times New Roman" w:cs="Times New Roman"/>
          <w:sz w:val="24"/>
          <w:szCs w:val="24"/>
          <w:rPrChange w:id="122" w:author="Andre Lima" w:date="2021-08-19T19:39:00Z">
            <w:rPr>
              <w:del w:id="123" w:author="Andre Lima" w:date="2021-08-19T19:39:00Z"/>
              <w:rFonts w:ascii="Times New Roman" w:hAnsi="Times New Roman" w:cs="Times New Roman"/>
              <w:sz w:val="24"/>
              <w:szCs w:val="24"/>
              <w:lang w:val="en-US"/>
            </w:rPr>
          </w:rPrChange>
        </w:rPr>
      </w:pPr>
      <w:r>
        <w:rPr>
          <w:rFonts w:ascii="Arial" w:hAnsi="Arial" w:cs="Arial"/>
          <w:noProof/>
          <w:color w:val="111111"/>
          <w:sz w:val="17"/>
          <w:szCs w:val="17"/>
        </w:rPr>
        <mc:AlternateContent>
          <mc:Choice Requires="wps">
            <w:drawing>
              <wp:anchor distT="45720" distB="45720" distL="114300" distR="114300" simplePos="0" relativeHeight="251820032" behindDoc="0" locked="0" layoutInCell="1" allowOverlap="1" wp14:anchorId="27B6BE07" wp14:editId="6996D225">
                <wp:simplePos x="0" y="0"/>
                <wp:positionH relativeFrom="column">
                  <wp:posOffset>4947920</wp:posOffset>
                </wp:positionH>
                <wp:positionV relativeFrom="paragraph">
                  <wp:posOffset>57150</wp:posOffset>
                </wp:positionV>
                <wp:extent cx="263525" cy="302895"/>
                <wp:effectExtent l="8255" t="11430" r="13970" b="9525"/>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338CD3DB" w14:textId="77777777" w:rsidR="00910687" w:rsidRPr="00DC2DED" w:rsidRDefault="00910687" w:rsidP="00910687">
                            <w:pPr>
                              <w:jc w:val="center"/>
                              <w:rPr>
                                <w:b/>
                                <w:bCs/>
                                <w:sz w:val="28"/>
                                <w:szCs w:val="28"/>
                              </w:rPr>
                            </w:pPr>
                            <w:r>
                              <w:rPr>
                                <w:b/>
                                <w:bCs/>
                                <w:sz w:val="28"/>
                                <w:szCs w:val="28"/>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B6BE07" id="_x0000_t202" coordsize="21600,21600" o:spt="202" path="m,l,21600r21600,l21600,xe">
                <v:stroke joinstyle="miter"/>
                <v:path gradientshapeok="t" o:connecttype="rect"/>
              </v:shapetype>
              <v:shape id="Caixa de Texto 2" o:spid="_x0000_s1026" type="#_x0000_t202" style="position:absolute;left:0;text-align:left;margin-left:389.6pt;margin-top:4.5pt;width:20.75pt;height:23.8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" strokecolor="white [3212]">
                <v:textbox>
                  <w:txbxContent>
                    <w:p w14:paraId="338CD3DB" w14:textId="77777777" w:rsidR="00910687" w:rsidRPr="00DC2DED" w:rsidRDefault="00910687" w:rsidP="00910687">
                      <w:pPr>
                        <w:jc w:val="center"/>
                        <w:rPr>
                          <w:b/>
                          <w:bCs/>
                          <w:sz w:val="28"/>
                          <w:szCs w:val="28"/>
                        </w:rPr>
                      </w:pPr>
                      <w:r>
                        <w:rPr>
                          <w:b/>
                          <w:bCs/>
                          <w:sz w:val="28"/>
                          <w:szCs w:val="28"/>
                        </w:rPr>
                        <w:t>B</w:t>
                      </w:r>
                    </w:p>
                  </w:txbxContent>
                </v:textbox>
              </v:shape>
            </w:pict>
          </mc:Fallback>
        </mc:AlternateContent>
      </w:r>
      <w:r>
        <w:rPr>
          <w:noProof/>
        </w:rPr>
        <mc:AlternateContent>
          <mc:Choice Requires="wps">
            <w:drawing>
              <wp:anchor distT="45720" distB="45720" distL="114300" distR="114300" simplePos="0" relativeHeight="251819008" behindDoc="0" locked="0" layoutInCell="1" allowOverlap="1" wp14:anchorId="5A0A5D67" wp14:editId="5A08BF64">
                <wp:simplePos x="0" y="0"/>
                <wp:positionH relativeFrom="column">
                  <wp:posOffset>2265045</wp:posOffset>
                </wp:positionH>
                <wp:positionV relativeFrom="paragraph">
                  <wp:posOffset>40640</wp:posOffset>
                </wp:positionV>
                <wp:extent cx="263525" cy="302895"/>
                <wp:effectExtent l="11430" t="13970" r="10795" b="6985"/>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1D012C2C" w14:textId="77777777" w:rsidR="00910687" w:rsidRPr="00DC2DED" w:rsidRDefault="00910687" w:rsidP="00910687">
                            <w:pPr>
                              <w:jc w:val="center"/>
                              <w:rPr>
                                <w:b/>
                                <w:bCs/>
                                <w:sz w:val="28"/>
                                <w:szCs w:val="28"/>
                              </w:rPr>
                            </w:pPr>
                            <w:r w:rsidRPr="00DC2DED">
                              <w:rPr>
                                <w:b/>
                                <w:bCs/>
                                <w:sz w:val="28"/>
                                <w:szCs w:val="28"/>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0A5D67" id="_x0000_s1027" type="#_x0000_t202" style="position:absolute;left:0;text-align:left;margin-left:178.35pt;margin-top:3.2pt;width:20.75pt;height:23.8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" strokecolor="white [3212]">
                <v:textbox>
                  <w:txbxContent>
                    <w:p w14:paraId="1D012C2C" w14:textId="77777777" w:rsidR="00910687" w:rsidRPr="00DC2DED" w:rsidRDefault="00910687" w:rsidP="00910687">
                      <w:pPr>
                        <w:jc w:val="center"/>
                        <w:rPr>
                          <w:b/>
                          <w:bCs/>
                          <w:sz w:val="28"/>
                          <w:szCs w:val="28"/>
                        </w:rPr>
                      </w:pPr>
                      <w:r w:rsidRPr="00DC2DED">
                        <w:rPr>
                          <w:b/>
                          <w:bCs/>
                          <w:sz w:val="28"/>
                          <w:szCs w:val="28"/>
                        </w:rPr>
                        <w:t>A</w:t>
                      </w:r>
                    </w:p>
                  </w:txbxContent>
                </v:textbox>
              </v:shape>
            </w:pict>
          </mc:Fallback>
        </mc:AlternateContent>
      </w:r>
    </w:p>
    <w:p w14:paraId="113E837C" w14:textId="120D3F72" w:rsidR="00910687" w:rsidRDefault="00910687" w:rsidP="00CF6DE6">
      <w:pPr>
        <w:jc w:val="both"/>
        <w:rPr>
          <w:rFonts w:ascii="Arial" w:hAnsi="Arial" w:cs="Arial"/>
          <w:b/>
          <w:bCs/>
          <w:i/>
          <w:iCs/>
          <w:sz w:val="20"/>
          <w:szCs w:val="20"/>
        </w:rPr>
      </w:pPr>
    </w:p>
    <w:p w14:paraId="2646DDCD" w14:textId="42CD7454"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07B7CC54" w14:textId="3BFD041C"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3126779A" w14:textId="7742BDF4"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2BC7148E" w14:textId="26783B0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0F6C5B9D" w14:textId="5F37CEE8" w:rsidR="00910687" w:rsidRDefault="00DD2C4F" w:rsidP="00910687">
      <w:pPr>
        <w:pStyle w:val="NormalWeb"/>
        <w:shd w:val="clear" w:color="auto" w:fill="FFFFFF"/>
        <w:spacing w:before="240" w:beforeAutospacing="0" w:after="240" w:afterAutospacing="0"/>
        <w:rPr>
          <w:rFonts w:ascii="Arial" w:hAnsi="Arial" w:cs="Arial"/>
          <w:color w:val="111111"/>
          <w:sz w:val="17"/>
          <w:szCs w:val="17"/>
        </w:rPr>
      </w:pPr>
      <w:r w:rsidRPr="000350CB">
        <w:rPr>
          <w:noProof/>
          <w:lang w:val="en-US"/>
        </w:rPr>
        <w:drawing>
          <wp:anchor distT="0" distB="0" distL="114300" distR="114300" simplePos="0" relativeHeight="251815936" behindDoc="0" locked="0" layoutInCell="1" allowOverlap="1" wp14:anchorId="2C5A2286" wp14:editId="6786BEAC">
            <wp:simplePos x="0" y="0"/>
            <wp:positionH relativeFrom="column">
              <wp:posOffset>-13335</wp:posOffset>
            </wp:positionH>
            <wp:positionV relativeFrom="paragraph">
              <wp:posOffset>224790</wp:posOffset>
            </wp:positionV>
            <wp:extent cx="2724150" cy="1998980"/>
            <wp:effectExtent l="0" t="0" r="0" b="1270"/>
            <wp:wrapNone/>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998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50CB">
        <w:rPr>
          <w:noProof/>
          <w:lang w:val="en-US"/>
        </w:rPr>
        <w:drawing>
          <wp:anchor distT="0" distB="0" distL="114300" distR="114300" simplePos="0" relativeHeight="251816960" behindDoc="0" locked="0" layoutInCell="1" allowOverlap="1" wp14:anchorId="12DA240E" wp14:editId="3C1E0A87">
            <wp:simplePos x="0" y="0"/>
            <wp:positionH relativeFrom="column">
              <wp:posOffset>2707640</wp:posOffset>
            </wp:positionH>
            <wp:positionV relativeFrom="paragraph">
              <wp:posOffset>225062</wp:posOffset>
            </wp:positionV>
            <wp:extent cx="2626360" cy="1982470"/>
            <wp:effectExtent l="0" t="0" r="2540" b="0"/>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6360" cy="1982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687">
        <w:rPr>
          <w:b/>
          <w:bCs/>
          <w:noProof/>
        </w:rPr>
        <mc:AlternateContent>
          <mc:Choice Requires="wps">
            <w:drawing>
              <wp:anchor distT="45720" distB="45720" distL="114300" distR="114300" simplePos="0" relativeHeight="251822080" behindDoc="0" locked="0" layoutInCell="1" allowOverlap="1" wp14:anchorId="638C194F" wp14:editId="7BE8C19C">
                <wp:simplePos x="0" y="0"/>
                <wp:positionH relativeFrom="column">
                  <wp:posOffset>4953000</wp:posOffset>
                </wp:positionH>
                <wp:positionV relativeFrom="paragraph">
                  <wp:posOffset>223520</wp:posOffset>
                </wp:positionV>
                <wp:extent cx="263525" cy="302895"/>
                <wp:effectExtent l="13335" t="8255" r="8890" b="1270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49FCF9C0" w14:textId="77777777" w:rsidR="00910687" w:rsidRPr="00DC2DED" w:rsidRDefault="00910687" w:rsidP="00910687">
                            <w:pPr>
                              <w:jc w:val="center"/>
                              <w:rPr>
                                <w:b/>
                                <w:bCs/>
                                <w:sz w:val="28"/>
                                <w:szCs w:val="28"/>
                              </w:rPr>
                            </w:pPr>
                            <w:r>
                              <w:rPr>
                                <w:b/>
                                <w:bCs/>
                                <w:sz w:val="28"/>
                                <w:szCs w:val="28"/>
                              </w:rPr>
                              <w: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8C194F" id="_x0000_s1028" type="#_x0000_t202" style="position:absolute;margin-left:390pt;margin-top:17.6pt;width:20.75pt;height:23.8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" strokecolor="white [3212]">
                <v:textbox>
                  <w:txbxContent>
                    <w:p w14:paraId="49FCF9C0" w14:textId="77777777" w:rsidR="00910687" w:rsidRPr="00DC2DED" w:rsidRDefault="00910687" w:rsidP="00910687">
                      <w:pPr>
                        <w:jc w:val="center"/>
                        <w:rPr>
                          <w:b/>
                          <w:bCs/>
                          <w:sz w:val="28"/>
                          <w:szCs w:val="28"/>
                        </w:rPr>
                      </w:pPr>
                      <w:r>
                        <w:rPr>
                          <w:b/>
                          <w:bCs/>
                          <w:sz w:val="28"/>
                          <w:szCs w:val="28"/>
                        </w:rPr>
                        <w:t>D</w:t>
                      </w:r>
                    </w:p>
                  </w:txbxContent>
                </v:textbox>
              </v:shape>
            </w:pict>
          </mc:Fallback>
        </mc:AlternateContent>
      </w:r>
      <w:r w:rsidR="00910687">
        <w:rPr>
          <w:rFonts w:ascii="Arial" w:hAnsi="Arial" w:cs="Arial"/>
          <w:noProof/>
          <w:color w:val="111111"/>
          <w:sz w:val="17"/>
          <w:szCs w:val="17"/>
        </w:rPr>
        <mc:AlternateContent>
          <mc:Choice Requires="wps">
            <w:drawing>
              <wp:anchor distT="45720" distB="45720" distL="114300" distR="114300" simplePos="0" relativeHeight="251821056" behindDoc="0" locked="0" layoutInCell="1" allowOverlap="1" wp14:anchorId="5FD880D3" wp14:editId="2B586E37">
                <wp:simplePos x="0" y="0"/>
                <wp:positionH relativeFrom="column">
                  <wp:posOffset>2268220</wp:posOffset>
                </wp:positionH>
                <wp:positionV relativeFrom="paragraph">
                  <wp:posOffset>222250</wp:posOffset>
                </wp:positionV>
                <wp:extent cx="263525" cy="302895"/>
                <wp:effectExtent l="5080" t="6985" r="7620" b="13970"/>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47316EF8" w14:textId="77777777" w:rsidR="00910687" w:rsidRPr="00DC2DED" w:rsidRDefault="00910687" w:rsidP="00910687">
                            <w:pPr>
                              <w:jc w:val="center"/>
                              <w:rPr>
                                <w:b/>
                                <w:bCs/>
                                <w:sz w:val="28"/>
                                <w:szCs w:val="28"/>
                              </w:rPr>
                            </w:pPr>
                            <w:r>
                              <w:rPr>
                                <w:b/>
                                <w:bCs/>
                                <w:sz w:val="28"/>
                                <w:szCs w:val="28"/>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880D3" id="_x0000_s1029" type="#_x0000_t202" style="position:absolute;margin-left:178.6pt;margin-top:17.5pt;width:20.75pt;height:23.8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" strokecolor="white [3212]">
                <v:textbox>
                  <w:txbxContent>
                    <w:p w14:paraId="47316EF8" w14:textId="77777777" w:rsidR="00910687" w:rsidRPr="00DC2DED" w:rsidRDefault="00910687" w:rsidP="00910687">
                      <w:pPr>
                        <w:jc w:val="center"/>
                        <w:rPr>
                          <w:b/>
                          <w:bCs/>
                          <w:sz w:val="28"/>
                          <w:szCs w:val="28"/>
                        </w:rPr>
                      </w:pPr>
                      <w:r>
                        <w:rPr>
                          <w:b/>
                          <w:bCs/>
                          <w:sz w:val="28"/>
                          <w:szCs w:val="28"/>
                        </w:rPr>
                        <w:t>C</w:t>
                      </w:r>
                    </w:p>
                  </w:txbxContent>
                </v:textbox>
              </v:shape>
            </w:pict>
          </mc:Fallback>
        </mc:AlternateContent>
      </w:r>
    </w:p>
    <w:p w14:paraId="4B034936" w14:textId="11E51A9B" w:rsidR="00910687" w:rsidRDefault="00910687" w:rsidP="00910687">
      <w:pPr>
        <w:jc w:val="both"/>
        <w:rPr>
          <w:b/>
          <w:bCs/>
        </w:rPr>
      </w:pPr>
    </w:p>
    <w:p w14:paraId="581C78C7" w14:textId="05EE2C01" w:rsidR="00910687" w:rsidRDefault="00910687" w:rsidP="00910687">
      <w:pPr>
        <w:jc w:val="both"/>
        <w:rPr>
          <w:b/>
          <w:bCs/>
        </w:rPr>
      </w:pPr>
    </w:p>
    <w:p w14:paraId="5752542A" w14:textId="11AB3434" w:rsidR="00910687" w:rsidRDefault="00910687" w:rsidP="00910687">
      <w:pPr>
        <w:jc w:val="both"/>
        <w:rPr>
          <w:b/>
          <w:bCs/>
        </w:rPr>
      </w:pPr>
    </w:p>
    <w:p w14:paraId="0C73C25A" w14:textId="77777777" w:rsidR="00910687" w:rsidRDefault="00910687" w:rsidP="00910687">
      <w:pPr>
        <w:jc w:val="both"/>
        <w:rPr>
          <w:b/>
          <w:bCs/>
        </w:rPr>
      </w:pPr>
    </w:p>
    <w:p w14:paraId="4FF3AA2C" w14:textId="77777777" w:rsidR="00910687" w:rsidRDefault="00910687" w:rsidP="00910687">
      <w:pPr>
        <w:jc w:val="both"/>
        <w:rPr>
          <w:b/>
          <w:bCs/>
        </w:rPr>
      </w:pPr>
    </w:p>
    <w:p w14:paraId="51D42BA8" w14:textId="77777777" w:rsidR="00910687" w:rsidRDefault="00910687" w:rsidP="00910687">
      <w:pPr>
        <w:jc w:val="both"/>
        <w:rPr>
          <w:b/>
          <w:bCs/>
        </w:rPr>
      </w:pPr>
    </w:p>
    <w:p w14:paraId="1525EE76" w14:textId="77777777" w:rsidR="00910687" w:rsidRDefault="00910687" w:rsidP="00910687">
      <w:pPr>
        <w:jc w:val="both"/>
        <w:rPr>
          <w:b/>
          <w:bCs/>
        </w:rPr>
      </w:pPr>
    </w:p>
    <w:p w14:paraId="724D8472" w14:textId="0B5BD6A1" w:rsidR="00E02394" w:rsidRDefault="00E02394" w:rsidP="00E0239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EB4967" w:rsidRPr="00EA6DE8">
        <w:rPr>
          <w:rFonts w:ascii="Times New Roman" w:hAnsi="Times New Roman" w:cs="Times New Roman"/>
          <w:sz w:val="24"/>
          <w:szCs w:val="24"/>
        </w:rPr>
        <w:t xml:space="preserve">Figura 1 mostra as análises de correlação (A e B) e </w:t>
      </w:r>
      <w:r w:rsidR="00833993">
        <w:rPr>
          <w:rFonts w:ascii="Times New Roman" w:hAnsi="Times New Roman" w:cs="Times New Roman"/>
          <w:sz w:val="24"/>
          <w:szCs w:val="24"/>
        </w:rPr>
        <w:t xml:space="preserve">de </w:t>
      </w:r>
      <w:r w:rsidR="00EB4967" w:rsidRPr="00EA6DE8">
        <w:rPr>
          <w:rFonts w:ascii="Times New Roman" w:hAnsi="Times New Roman" w:cs="Times New Roman"/>
          <w:sz w:val="24"/>
          <w:szCs w:val="24"/>
        </w:rPr>
        <w:t xml:space="preserve">concordância (C e D) entre o </w:t>
      </w:r>
      <w:proofErr w:type="spellStart"/>
      <w:r w:rsidR="00047ED3" w:rsidRPr="00EA6DE8">
        <w:rPr>
          <w:rFonts w:ascii="Times New Roman" w:hAnsi="Times New Roman" w:cs="Times New Roman"/>
          <w:sz w:val="24"/>
          <w:szCs w:val="24"/>
        </w:rPr>
        <w:t>ClCreat</w:t>
      </w:r>
      <w:proofErr w:type="spellEnd"/>
      <w:r w:rsidR="00EB4967" w:rsidRPr="00EA6DE8">
        <w:rPr>
          <w:rFonts w:ascii="Times New Roman" w:hAnsi="Times New Roman" w:cs="Times New Roman"/>
          <w:sz w:val="24"/>
          <w:szCs w:val="24"/>
        </w:rPr>
        <w:t xml:space="preserve"> medido </w:t>
      </w:r>
      <w:r w:rsidR="00833993">
        <w:rPr>
          <w:rFonts w:ascii="Times New Roman" w:hAnsi="Times New Roman" w:cs="Times New Roman"/>
          <w:sz w:val="24"/>
          <w:szCs w:val="24"/>
        </w:rPr>
        <w:t>n</w:t>
      </w:r>
      <w:r w:rsidR="00EB4967" w:rsidRPr="00EA6DE8">
        <w:rPr>
          <w:rFonts w:ascii="Times New Roman" w:hAnsi="Times New Roman" w:cs="Times New Roman"/>
          <w:sz w:val="24"/>
          <w:szCs w:val="24"/>
        </w:rPr>
        <w:t>a urina de 24h e estimado pela</w:t>
      </w:r>
      <w:r w:rsidR="00EC0FA8">
        <w:rPr>
          <w:rFonts w:ascii="Times New Roman" w:hAnsi="Times New Roman" w:cs="Times New Roman"/>
          <w:sz w:val="24"/>
          <w:szCs w:val="24"/>
        </w:rPr>
        <w:t>s</w:t>
      </w:r>
      <w:r w:rsidR="00EB4967" w:rsidRPr="00EA6DE8">
        <w:rPr>
          <w:rFonts w:ascii="Times New Roman" w:hAnsi="Times New Roman" w:cs="Times New Roman"/>
          <w:sz w:val="24"/>
          <w:szCs w:val="24"/>
        </w:rPr>
        <w:t xml:space="preserve"> equações MDRD-4 e CKD-EPI</w:t>
      </w:r>
      <w:r w:rsidR="0051188A" w:rsidRPr="00EA6DE8">
        <w:rPr>
          <w:rFonts w:ascii="Times New Roman" w:hAnsi="Times New Roman" w:cs="Times New Roman"/>
          <w:sz w:val="24"/>
          <w:szCs w:val="24"/>
        </w:rPr>
        <w:t xml:space="preserve">, </w:t>
      </w:r>
      <w:r w:rsidR="0051188A" w:rsidRPr="00EA6DE8">
        <w:rPr>
          <w:rFonts w:ascii="Times New Roman" w:hAnsi="Times New Roman" w:cs="Times New Roman"/>
          <w:sz w:val="24"/>
          <w:szCs w:val="24"/>
        </w:rPr>
        <w:lastRenderedPageBreak/>
        <w:t>ambas ajustadas pela cor da pele</w:t>
      </w:r>
      <w:r w:rsidR="00EB4967" w:rsidRPr="00EA6DE8">
        <w:rPr>
          <w:rFonts w:ascii="Times New Roman" w:hAnsi="Times New Roman" w:cs="Times New Roman"/>
          <w:sz w:val="24"/>
          <w:szCs w:val="24"/>
        </w:rPr>
        <w:t>.</w:t>
      </w:r>
      <w:r w:rsidR="00FF1EFE" w:rsidRPr="00EA6DE8">
        <w:rPr>
          <w:rFonts w:ascii="Times New Roman" w:hAnsi="Times New Roman" w:cs="Times New Roman"/>
          <w:sz w:val="24"/>
          <w:szCs w:val="24"/>
        </w:rPr>
        <w:t xml:space="preserve"> </w:t>
      </w:r>
      <w:r w:rsidR="000321C9" w:rsidRPr="00EA6DE8">
        <w:rPr>
          <w:rFonts w:ascii="Times New Roman" w:hAnsi="Times New Roman" w:cs="Times New Roman"/>
          <w:sz w:val="24"/>
          <w:szCs w:val="24"/>
        </w:rPr>
        <w:t xml:space="preserve">Os gráficos de </w:t>
      </w:r>
      <w:proofErr w:type="spellStart"/>
      <w:r w:rsidR="000321C9" w:rsidRPr="00EA6DE8">
        <w:rPr>
          <w:rFonts w:ascii="Times New Roman" w:hAnsi="Times New Roman" w:cs="Times New Roman"/>
          <w:sz w:val="24"/>
          <w:szCs w:val="24"/>
        </w:rPr>
        <w:t>Bland</w:t>
      </w:r>
      <w:proofErr w:type="spellEnd"/>
      <w:r w:rsidR="000321C9" w:rsidRPr="00EA6DE8">
        <w:rPr>
          <w:rFonts w:ascii="Times New Roman" w:hAnsi="Times New Roman" w:cs="Times New Roman"/>
          <w:sz w:val="24"/>
          <w:szCs w:val="24"/>
        </w:rPr>
        <w:t>-Altman (C e D)</w:t>
      </w:r>
      <w:r w:rsidR="00FF1EFE" w:rsidRPr="00EA6DE8">
        <w:rPr>
          <w:rFonts w:ascii="Times New Roman" w:hAnsi="Times New Roman" w:cs="Times New Roman"/>
          <w:sz w:val="24"/>
          <w:szCs w:val="24"/>
        </w:rPr>
        <w:t xml:space="preserve"> mostram </w:t>
      </w:r>
      <w:r w:rsidR="000321C9" w:rsidRPr="00EA6DE8">
        <w:rPr>
          <w:rFonts w:ascii="Times New Roman" w:hAnsi="Times New Roman" w:cs="Times New Roman"/>
          <w:sz w:val="24"/>
          <w:szCs w:val="24"/>
        </w:rPr>
        <w:t xml:space="preserve">que há concordância entre </w:t>
      </w:r>
      <w:r w:rsidR="00D04AA3" w:rsidRPr="00EA6DE8">
        <w:rPr>
          <w:rFonts w:ascii="Times New Roman" w:hAnsi="Times New Roman" w:cs="Times New Roman"/>
          <w:sz w:val="24"/>
          <w:szCs w:val="24"/>
        </w:rPr>
        <w:t xml:space="preserve">a TFG estimada em </w:t>
      </w:r>
      <w:r w:rsidR="000321C9" w:rsidRPr="00EA6DE8">
        <w:rPr>
          <w:rFonts w:ascii="Times New Roman" w:hAnsi="Times New Roman" w:cs="Times New Roman"/>
          <w:sz w:val="24"/>
          <w:szCs w:val="24"/>
        </w:rPr>
        <w:t>cada equação</w:t>
      </w:r>
      <w:r w:rsidR="003D2E73">
        <w:rPr>
          <w:rFonts w:ascii="Times New Roman" w:hAnsi="Times New Roman" w:cs="Times New Roman"/>
          <w:sz w:val="24"/>
          <w:szCs w:val="24"/>
        </w:rPr>
        <w:t>,</w:t>
      </w:r>
      <w:r w:rsidR="00D04AA3" w:rsidRPr="00EA6DE8">
        <w:rPr>
          <w:rFonts w:ascii="Times New Roman" w:hAnsi="Times New Roman" w:cs="Times New Roman"/>
          <w:sz w:val="24"/>
          <w:szCs w:val="24"/>
        </w:rPr>
        <w:t xml:space="preserve"> em comparação com os valores obtidos </w:t>
      </w:r>
      <w:r w:rsidR="00DF16D3" w:rsidRPr="00EA6DE8">
        <w:rPr>
          <w:rFonts w:ascii="Times New Roman" w:hAnsi="Times New Roman" w:cs="Times New Roman"/>
          <w:sz w:val="24"/>
          <w:szCs w:val="24"/>
        </w:rPr>
        <w:t xml:space="preserve">pelo </w:t>
      </w:r>
      <w:proofErr w:type="spellStart"/>
      <w:r w:rsidR="00047ED3" w:rsidRPr="00EA6DE8">
        <w:rPr>
          <w:rFonts w:ascii="Times New Roman" w:hAnsi="Times New Roman" w:cs="Times New Roman"/>
          <w:sz w:val="24"/>
          <w:szCs w:val="24"/>
        </w:rPr>
        <w:t>ClCreat</w:t>
      </w:r>
      <w:proofErr w:type="spellEnd"/>
      <w:r w:rsidR="00DF16D3" w:rsidRPr="00EA6DE8">
        <w:rPr>
          <w:rFonts w:ascii="Times New Roman" w:hAnsi="Times New Roman" w:cs="Times New Roman"/>
          <w:sz w:val="24"/>
          <w:szCs w:val="24"/>
        </w:rPr>
        <w:t xml:space="preserve"> (</w:t>
      </w:r>
      <w:r w:rsidR="00D04AA3" w:rsidRPr="00EA6DE8">
        <w:rPr>
          <w:rFonts w:ascii="Times New Roman" w:hAnsi="Times New Roman" w:cs="Times New Roman"/>
          <w:sz w:val="24"/>
          <w:szCs w:val="24"/>
        </w:rPr>
        <w:t xml:space="preserve">análise de </w:t>
      </w:r>
      <w:r w:rsidR="00DF16D3" w:rsidRPr="00EA6DE8">
        <w:rPr>
          <w:rFonts w:ascii="Times New Roman" w:hAnsi="Times New Roman" w:cs="Times New Roman"/>
          <w:sz w:val="24"/>
          <w:szCs w:val="24"/>
        </w:rPr>
        <w:t>diferença entre métodos</w:t>
      </w:r>
      <w:r w:rsidR="004A3989" w:rsidRPr="00EA6DE8">
        <w:rPr>
          <w:rFonts w:ascii="Times New Roman" w:hAnsi="Times New Roman" w:cs="Times New Roman"/>
          <w:sz w:val="24"/>
          <w:szCs w:val="24"/>
        </w:rPr>
        <w:t xml:space="preserve"> mantendo</w:t>
      </w:r>
      <w:r w:rsidR="00DF16D3" w:rsidRPr="00EA6DE8">
        <w:rPr>
          <w:rFonts w:ascii="Times New Roman" w:hAnsi="Times New Roman" w:cs="Times New Roman"/>
          <w:sz w:val="24"/>
          <w:szCs w:val="24"/>
        </w:rPr>
        <w:t xml:space="preserve"> mais de 95% dos </w:t>
      </w:r>
      <w:r w:rsidR="004A3989" w:rsidRPr="00EA6DE8">
        <w:rPr>
          <w:rFonts w:ascii="Times New Roman" w:hAnsi="Times New Roman" w:cs="Times New Roman"/>
          <w:sz w:val="24"/>
          <w:szCs w:val="24"/>
        </w:rPr>
        <w:t xml:space="preserve">resultados </w:t>
      </w:r>
      <w:r w:rsidR="00DF16D3" w:rsidRPr="00EA6DE8">
        <w:rPr>
          <w:rFonts w:ascii="Times New Roman" w:hAnsi="Times New Roman" w:cs="Times New Roman"/>
          <w:sz w:val="24"/>
          <w:szCs w:val="24"/>
        </w:rPr>
        <w:t>dentro dos limites de ±1,96 x DP)</w:t>
      </w:r>
      <w:r w:rsidR="000321C9" w:rsidRPr="00EA6DE8">
        <w:rPr>
          <w:rFonts w:ascii="Times New Roman" w:hAnsi="Times New Roman" w:cs="Times New Roman"/>
          <w:sz w:val="24"/>
          <w:szCs w:val="24"/>
        </w:rPr>
        <w:t xml:space="preserve">. </w:t>
      </w:r>
    </w:p>
    <w:p w14:paraId="12E235AD" w14:textId="7DEEFA25" w:rsidR="000321C9" w:rsidRDefault="000321C9" w:rsidP="00E02394">
      <w:pPr>
        <w:spacing w:line="360" w:lineRule="auto"/>
        <w:ind w:firstLine="709"/>
        <w:jc w:val="both"/>
        <w:rPr>
          <w:rFonts w:ascii="Times New Roman" w:hAnsi="Times New Roman" w:cs="Times New Roman"/>
          <w:sz w:val="24"/>
          <w:szCs w:val="24"/>
        </w:rPr>
      </w:pPr>
      <w:r w:rsidRPr="00EA6DE8">
        <w:rPr>
          <w:rFonts w:ascii="Times New Roman" w:hAnsi="Times New Roman" w:cs="Times New Roman"/>
          <w:sz w:val="24"/>
          <w:szCs w:val="24"/>
        </w:rPr>
        <w:t xml:space="preserve">Adicionalmente, apesar de não haver uma tendência das equações em concentrar </w:t>
      </w:r>
      <w:r w:rsidR="00DF16D3" w:rsidRPr="00EA6DE8">
        <w:rPr>
          <w:rFonts w:ascii="Times New Roman" w:hAnsi="Times New Roman" w:cs="Times New Roman"/>
          <w:sz w:val="24"/>
          <w:szCs w:val="24"/>
        </w:rPr>
        <w:t>as diferenças em patamares superiores ou inferiores à média das diferenças (</w:t>
      </w:r>
      <w:r w:rsidR="004A3989" w:rsidRPr="00EA6DE8">
        <w:rPr>
          <w:rFonts w:ascii="Times New Roman" w:hAnsi="Times New Roman" w:cs="Times New Roman"/>
          <w:sz w:val="24"/>
          <w:szCs w:val="24"/>
        </w:rPr>
        <w:t>ausência de viés de proporção</w:t>
      </w:r>
      <w:r w:rsidR="00DF16D3" w:rsidRPr="00EA6DE8">
        <w:rPr>
          <w:rFonts w:ascii="Times New Roman" w:hAnsi="Times New Roman" w:cs="Times New Roman"/>
          <w:sz w:val="24"/>
          <w:szCs w:val="24"/>
        </w:rPr>
        <w:t>)</w:t>
      </w:r>
      <w:r w:rsidRPr="00EA6DE8">
        <w:rPr>
          <w:rFonts w:ascii="Times New Roman" w:hAnsi="Times New Roman" w:cs="Times New Roman"/>
          <w:sz w:val="24"/>
          <w:szCs w:val="24"/>
        </w:rPr>
        <w:t xml:space="preserve">, observa-se que as diferenças entre </w:t>
      </w:r>
      <w:r w:rsidR="00DF16D3" w:rsidRPr="00EA6DE8">
        <w:rPr>
          <w:rFonts w:ascii="Times New Roman" w:hAnsi="Times New Roman" w:cs="Times New Roman"/>
          <w:sz w:val="24"/>
          <w:szCs w:val="24"/>
        </w:rPr>
        <w:t xml:space="preserve">a TFG estimada pelas </w:t>
      </w:r>
      <w:r w:rsidRPr="00EA6DE8">
        <w:rPr>
          <w:rFonts w:ascii="Times New Roman" w:hAnsi="Times New Roman" w:cs="Times New Roman"/>
          <w:sz w:val="24"/>
          <w:szCs w:val="24"/>
        </w:rPr>
        <w:t>equaç</w:t>
      </w:r>
      <w:r w:rsidR="00DF16D3" w:rsidRPr="00EA6DE8">
        <w:rPr>
          <w:rFonts w:ascii="Times New Roman" w:hAnsi="Times New Roman" w:cs="Times New Roman"/>
          <w:sz w:val="24"/>
          <w:szCs w:val="24"/>
        </w:rPr>
        <w:t>ões</w:t>
      </w:r>
      <w:r w:rsidRPr="00EA6DE8">
        <w:rPr>
          <w:rFonts w:ascii="Times New Roman" w:hAnsi="Times New Roman" w:cs="Times New Roman"/>
          <w:sz w:val="24"/>
          <w:szCs w:val="24"/>
        </w:rPr>
        <w:t xml:space="preserve"> e </w:t>
      </w:r>
      <w:r w:rsidR="00833993">
        <w:rPr>
          <w:rFonts w:ascii="Times New Roman" w:hAnsi="Times New Roman" w:cs="Times New Roman"/>
          <w:sz w:val="24"/>
          <w:szCs w:val="24"/>
        </w:rPr>
        <w:t xml:space="preserve">a </w:t>
      </w:r>
      <w:r w:rsidR="00DF16D3" w:rsidRPr="00EA6DE8">
        <w:rPr>
          <w:rFonts w:ascii="Times New Roman" w:hAnsi="Times New Roman" w:cs="Times New Roman"/>
          <w:sz w:val="24"/>
          <w:szCs w:val="24"/>
        </w:rPr>
        <w:t xml:space="preserve">medida </w:t>
      </w:r>
      <w:r w:rsidR="00833993">
        <w:rPr>
          <w:rFonts w:ascii="Times New Roman" w:hAnsi="Times New Roman" w:cs="Times New Roman"/>
          <w:sz w:val="24"/>
          <w:szCs w:val="24"/>
        </w:rPr>
        <w:t>pelo</w:t>
      </w:r>
      <w:r w:rsidR="00DF16D3" w:rsidRPr="00EA6DE8">
        <w:rPr>
          <w:rFonts w:ascii="Times New Roman" w:hAnsi="Times New Roman" w:cs="Times New Roman"/>
          <w:sz w:val="24"/>
          <w:szCs w:val="24"/>
        </w:rPr>
        <w:t xml:space="preserve"> </w:t>
      </w:r>
      <w:proofErr w:type="spellStart"/>
      <w:r w:rsidR="00047ED3" w:rsidRPr="00EA6DE8">
        <w:rPr>
          <w:rFonts w:ascii="Times New Roman" w:hAnsi="Times New Roman" w:cs="Times New Roman"/>
          <w:sz w:val="24"/>
          <w:szCs w:val="24"/>
        </w:rPr>
        <w:t>ClCreat</w:t>
      </w:r>
      <w:proofErr w:type="spellEnd"/>
      <w:r w:rsidRPr="00EA6DE8">
        <w:rPr>
          <w:rFonts w:ascii="Times New Roman" w:hAnsi="Times New Roman" w:cs="Times New Roman"/>
          <w:sz w:val="24"/>
          <w:szCs w:val="24"/>
        </w:rPr>
        <w:t xml:space="preserve"> aumentam </w:t>
      </w:r>
      <w:r w:rsidR="003D2E73">
        <w:rPr>
          <w:rFonts w:ascii="Times New Roman" w:hAnsi="Times New Roman" w:cs="Times New Roman"/>
          <w:sz w:val="24"/>
          <w:szCs w:val="24"/>
        </w:rPr>
        <w:t>em</w:t>
      </w:r>
      <w:r w:rsidR="00BF0BC1" w:rsidRPr="00EA6DE8">
        <w:rPr>
          <w:rFonts w:ascii="Times New Roman" w:hAnsi="Times New Roman" w:cs="Times New Roman"/>
          <w:sz w:val="24"/>
          <w:szCs w:val="24"/>
        </w:rPr>
        <w:t xml:space="preserve"> </w:t>
      </w:r>
      <w:r w:rsidRPr="00EA6DE8">
        <w:rPr>
          <w:rFonts w:ascii="Times New Roman" w:hAnsi="Times New Roman" w:cs="Times New Roman"/>
          <w:sz w:val="24"/>
          <w:szCs w:val="24"/>
        </w:rPr>
        <w:t>valores mais altos de TFG.</w:t>
      </w:r>
      <w:r w:rsidR="00FF1EFE" w:rsidRPr="00EA6DE8">
        <w:rPr>
          <w:rFonts w:ascii="Times New Roman" w:hAnsi="Times New Roman" w:cs="Times New Roman"/>
          <w:sz w:val="24"/>
          <w:szCs w:val="24"/>
        </w:rPr>
        <w:t xml:space="preserve"> </w:t>
      </w:r>
      <w:r w:rsidR="00F31405">
        <w:rPr>
          <w:rFonts w:ascii="Times New Roman" w:hAnsi="Times New Roman" w:cs="Times New Roman"/>
          <w:sz w:val="24"/>
          <w:szCs w:val="24"/>
        </w:rPr>
        <w:t>É i</w:t>
      </w:r>
      <w:r w:rsidR="00F31405" w:rsidRPr="00EA6DE8">
        <w:rPr>
          <w:rFonts w:ascii="Times New Roman" w:hAnsi="Times New Roman" w:cs="Times New Roman"/>
          <w:sz w:val="24"/>
          <w:szCs w:val="24"/>
        </w:rPr>
        <w:t xml:space="preserve">mportante </w:t>
      </w:r>
      <w:r w:rsidR="00FF1EFE" w:rsidRPr="00EA6DE8">
        <w:rPr>
          <w:rFonts w:ascii="Times New Roman" w:hAnsi="Times New Roman" w:cs="Times New Roman"/>
          <w:sz w:val="24"/>
          <w:szCs w:val="24"/>
        </w:rPr>
        <w:t xml:space="preserve">observar que em valores mais baixos do </w:t>
      </w:r>
      <w:proofErr w:type="spellStart"/>
      <w:r w:rsidR="00047ED3" w:rsidRPr="00EA6DE8">
        <w:rPr>
          <w:rFonts w:ascii="Times New Roman" w:hAnsi="Times New Roman" w:cs="Times New Roman"/>
          <w:sz w:val="24"/>
          <w:szCs w:val="24"/>
        </w:rPr>
        <w:t>ClCreat</w:t>
      </w:r>
      <w:proofErr w:type="spellEnd"/>
      <w:r w:rsidR="00FF1EFE" w:rsidRPr="00EA6DE8">
        <w:rPr>
          <w:rFonts w:ascii="Times New Roman" w:hAnsi="Times New Roman" w:cs="Times New Roman"/>
          <w:sz w:val="24"/>
          <w:szCs w:val="24"/>
        </w:rPr>
        <w:t xml:space="preserve">, ou seja, nos indivíduos </w:t>
      </w:r>
      <w:r w:rsidR="00B0693D">
        <w:rPr>
          <w:rFonts w:ascii="Times New Roman" w:hAnsi="Times New Roman" w:cs="Times New Roman"/>
          <w:sz w:val="24"/>
          <w:szCs w:val="24"/>
        </w:rPr>
        <w:t xml:space="preserve">com </w:t>
      </w:r>
      <w:r w:rsidR="00FF1EFE" w:rsidRPr="00EA6DE8">
        <w:rPr>
          <w:rFonts w:ascii="Times New Roman" w:hAnsi="Times New Roman" w:cs="Times New Roman"/>
          <w:sz w:val="24"/>
          <w:szCs w:val="24"/>
        </w:rPr>
        <w:t>TFG</w:t>
      </w:r>
      <w:r w:rsidR="00B0693D">
        <w:rPr>
          <w:rFonts w:ascii="Times New Roman" w:hAnsi="Times New Roman" w:cs="Times New Roman"/>
          <w:sz w:val="24"/>
          <w:szCs w:val="24"/>
        </w:rPr>
        <w:t xml:space="preserve"> inferior a </w:t>
      </w:r>
      <w:r w:rsidR="00FF1EFE" w:rsidRPr="00EA6DE8">
        <w:rPr>
          <w:rFonts w:ascii="Times New Roman" w:hAnsi="Times New Roman" w:cs="Times New Roman"/>
          <w:sz w:val="24"/>
          <w:szCs w:val="24"/>
        </w:rPr>
        <w:t xml:space="preserve">90 </w:t>
      </w:r>
      <w:proofErr w:type="spellStart"/>
      <w:r w:rsidR="00FF1EFE" w:rsidRPr="00EA6DE8">
        <w:rPr>
          <w:rFonts w:ascii="Times New Roman" w:hAnsi="Times New Roman" w:cs="Times New Roman"/>
          <w:sz w:val="24"/>
          <w:szCs w:val="24"/>
        </w:rPr>
        <w:t>mL</w:t>
      </w:r>
      <w:proofErr w:type="spellEnd"/>
      <w:r w:rsidR="00FF1EFE" w:rsidRPr="00EA6DE8">
        <w:rPr>
          <w:rFonts w:ascii="Times New Roman" w:hAnsi="Times New Roman" w:cs="Times New Roman"/>
          <w:sz w:val="24"/>
          <w:szCs w:val="24"/>
        </w:rPr>
        <w:t>/min/1.73m</w:t>
      </w:r>
      <w:r w:rsidR="00FF1EFE" w:rsidRPr="00EA6DE8">
        <w:rPr>
          <w:rFonts w:ascii="Times New Roman" w:hAnsi="Times New Roman" w:cs="Times New Roman"/>
          <w:sz w:val="24"/>
          <w:szCs w:val="24"/>
          <w:vertAlign w:val="superscript"/>
        </w:rPr>
        <w:t>2</w:t>
      </w:r>
      <w:r w:rsidR="00BF0BC1" w:rsidRPr="00EA6DE8">
        <w:rPr>
          <w:rFonts w:ascii="Times New Roman" w:hAnsi="Times New Roman" w:cs="Times New Roman"/>
          <w:sz w:val="24"/>
          <w:szCs w:val="24"/>
        </w:rPr>
        <w:t xml:space="preserve">, </w:t>
      </w:r>
      <w:r w:rsidR="00FF1EFE" w:rsidRPr="00EA6DE8">
        <w:rPr>
          <w:rFonts w:ascii="Times New Roman" w:hAnsi="Times New Roman" w:cs="Times New Roman"/>
          <w:sz w:val="24"/>
          <w:szCs w:val="24"/>
        </w:rPr>
        <w:t xml:space="preserve">o desempenho de ambas as fórmulas foi muito </w:t>
      </w:r>
      <w:r w:rsidR="00BF0BC1" w:rsidRPr="00EA6DE8">
        <w:rPr>
          <w:rFonts w:ascii="Times New Roman" w:hAnsi="Times New Roman" w:cs="Times New Roman"/>
          <w:sz w:val="24"/>
          <w:szCs w:val="24"/>
        </w:rPr>
        <w:t>satisfatório</w:t>
      </w:r>
      <w:r w:rsidR="00B5729C">
        <w:rPr>
          <w:rFonts w:ascii="Times New Roman" w:hAnsi="Times New Roman" w:cs="Times New Roman"/>
          <w:sz w:val="24"/>
          <w:szCs w:val="24"/>
        </w:rPr>
        <w:t xml:space="preserve">, </w:t>
      </w:r>
      <w:r w:rsidR="00B0693D">
        <w:rPr>
          <w:rFonts w:ascii="Times New Roman" w:hAnsi="Times New Roman" w:cs="Times New Roman"/>
          <w:sz w:val="24"/>
          <w:szCs w:val="24"/>
        </w:rPr>
        <w:t xml:space="preserve">haja </w:t>
      </w:r>
      <w:r w:rsidR="00B5729C">
        <w:rPr>
          <w:rFonts w:ascii="Times New Roman" w:hAnsi="Times New Roman" w:cs="Times New Roman"/>
          <w:sz w:val="24"/>
          <w:szCs w:val="24"/>
        </w:rPr>
        <w:t>vist</w:t>
      </w:r>
      <w:r w:rsidR="00B0693D">
        <w:rPr>
          <w:rFonts w:ascii="Times New Roman" w:hAnsi="Times New Roman" w:cs="Times New Roman"/>
          <w:sz w:val="24"/>
          <w:szCs w:val="24"/>
        </w:rPr>
        <w:t>a</w:t>
      </w:r>
      <w:r w:rsidR="00B5729C">
        <w:rPr>
          <w:rFonts w:ascii="Times New Roman" w:hAnsi="Times New Roman" w:cs="Times New Roman"/>
          <w:sz w:val="24"/>
          <w:szCs w:val="24"/>
        </w:rPr>
        <w:t xml:space="preserve"> </w:t>
      </w:r>
      <w:r w:rsidR="00B0693D">
        <w:rPr>
          <w:rFonts w:ascii="Times New Roman" w:hAnsi="Times New Roman" w:cs="Times New Roman"/>
          <w:sz w:val="24"/>
          <w:szCs w:val="24"/>
        </w:rPr>
        <w:t>o</w:t>
      </w:r>
      <w:r w:rsidR="00B5729C">
        <w:rPr>
          <w:rFonts w:ascii="Times New Roman" w:hAnsi="Times New Roman" w:cs="Times New Roman"/>
          <w:sz w:val="24"/>
          <w:szCs w:val="24"/>
        </w:rPr>
        <w:t xml:space="preserve"> reduzido número de </w:t>
      </w:r>
      <w:r w:rsidR="00B5729C" w:rsidRPr="00FB0317">
        <w:rPr>
          <w:rFonts w:ascii="Times New Roman" w:hAnsi="Times New Roman" w:cs="Times New Roman"/>
          <w:i/>
          <w:sz w:val="24"/>
          <w:szCs w:val="24"/>
        </w:rPr>
        <w:t>outliers</w:t>
      </w:r>
      <w:r w:rsidR="003D2E73">
        <w:rPr>
          <w:rFonts w:ascii="Times New Roman" w:hAnsi="Times New Roman" w:cs="Times New Roman"/>
          <w:sz w:val="24"/>
          <w:szCs w:val="24"/>
        </w:rPr>
        <w:t>.</w:t>
      </w:r>
    </w:p>
    <w:p w14:paraId="36AE7DC7" w14:textId="7D26B89E" w:rsidR="00910687" w:rsidRPr="00C41F8E" w:rsidRDefault="00910687" w:rsidP="00910687">
      <w:pPr>
        <w:tabs>
          <w:tab w:val="left" w:pos="3686"/>
          <w:tab w:val="left" w:pos="7938"/>
        </w:tabs>
        <w:jc w:val="both"/>
      </w:pPr>
      <w:r w:rsidRPr="00C16B6C">
        <w:rPr>
          <w:b/>
          <w:bCs/>
        </w:rPr>
        <w:t>Figura 2</w:t>
      </w:r>
      <w:r>
        <w:t xml:space="preserve"> -</w:t>
      </w:r>
      <w:r w:rsidRPr="00C41F8E">
        <w:t xml:space="preserve"> Análise de correlação (A e B) e concordância (C e D) entre o </w:t>
      </w:r>
      <w:proofErr w:type="spellStart"/>
      <w:r>
        <w:t>ClCreat</w:t>
      </w:r>
      <w:proofErr w:type="spellEnd"/>
      <w:r w:rsidRPr="00C41F8E">
        <w:t xml:space="preserve"> medido pela urina de 24 horas dos participantes do sexo masculino e estimado pelas equações MDRD-4 e CKD-EPI</w:t>
      </w:r>
    </w:p>
    <w:p w14:paraId="5F1C0266"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r>
        <w:rPr>
          <w:b/>
          <w:bCs/>
          <w:noProof/>
        </w:rPr>
        <mc:AlternateContent>
          <mc:Choice Requires="wps">
            <w:drawing>
              <wp:anchor distT="45720" distB="45720" distL="114300" distR="114300" simplePos="0" relativeHeight="251831296" behindDoc="0" locked="0" layoutInCell="1" allowOverlap="1" wp14:anchorId="6BDF6BAF" wp14:editId="75331135">
                <wp:simplePos x="0" y="0"/>
                <wp:positionH relativeFrom="column">
                  <wp:posOffset>4969510</wp:posOffset>
                </wp:positionH>
                <wp:positionV relativeFrom="paragraph">
                  <wp:posOffset>78105</wp:posOffset>
                </wp:positionV>
                <wp:extent cx="263525" cy="302895"/>
                <wp:effectExtent l="10795" t="12065" r="11430" b="8890"/>
                <wp:wrapNone/>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163FE461" w14:textId="77777777" w:rsidR="00910687" w:rsidRPr="00DC2DED" w:rsidRDefault="00910687" w:rsidP="00910687">
                            <w:pPr>
                              <w:jc w:val="center"/>
                              <w:rPr>
                                <w:b/>
                                <w:bCs/>
                                <w:sz w:val="28"/>
                                <w:szCs w:val="28"/>
                              </w:rPr>
                            </w:pPr>
                            <w:r>
                              <w:rPr>
                                <w:b/>
                                <w:bCs/>
                                <w:sz w:val="28"/>
                                <w:szCs w:val="28"/>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DF6BAF" id="_x0000_s1030" type="#_x0000_t202" style="position:absolute;margin-left:391.3pt;margin-top:6.15pt;width:20.75pt;height:23.8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" strokecolor="white [3212]">
                <v:textbox>
                  <w:txbxContent>
                    <w:p w14:paraId="163FE461" w14:textId="77777777" w:rsidR="00910687" w:rsidRPr="00DC2DED" w:rsidRDefault="00910687" w:rsidP="00910687">
                      <w:pPr>
                        <w:jc w:val="center"/>
                        <w:rPr>
                          <w:b/>
                          <w:bCs/>
                          <w:sz w:val="28"/>
                          <w:szCs w:val="28"/>
                        </w:rPr>
                      </w:pPr>
                      <w:r>
                        <w:rPr>
                          <w:b/>
                          <w:bCs/>
                          <w:sz w:val="28"/>
                          <w:szCs w:val="28"/>
                        </w:rPr>
                        <w:t>B</w:t>
                      </w:r>
                    </w:p>
                  </w:txbxContent>
                </v:textbox>
              </v:shape>
            </w:pict>
          </mc:Fallback>
        </mc:AlternateContent>
      </w:r>
      <w:r>
        <w:rPr>
          <w:noProof/>
        </w:rPr>
        <mc:AlternateContent>
          <mc:Choice Requires="wps">
            <w:drawing>
              <wp:anchor distT="45720" distB="45720" distL="114300" distR="114300" simplePos="0" relativeHeight="251830272" behindDoc="0" locked="0" layoutInCell="1" allowOverlap="1" wp14:anchorId="4328092D" wp14:editId="71F4E4FA">
                <wp:simplePos x="0" y="0"/>
                <wp:positionH relativeFrom="column">
                  <wp:posOffset>2284095</wp:posOffset>
                </wp:positionH>
                <wp:positionV relativeFrom="paragraph">
                  <wp:posOffset>80645</wp:posOffset>
                </wp:positionV>
                <wp:extent cx="263525" cy="302895"/>
                <wp:effectExtent l="11430" t="5080" r="10795" b="6350"/>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3EF18876" w14:textId="77777777" w:rsidR="00910687" w:rsidRPr="00DC2DED" w:rsidRDefault="00910687" w:rsidP="00910687">
                            <w:pPr>
                              <w:jc w:val="center"/>
                              <w:rPr>
                                <w:b/>
                                <w:bCs/>
                                <w:sz w:val="28"/>
                                <w:szCs w:val="28"/>
                              </w:rPr>
                            </w:pPr>
                            <w:r>
                              <w:rPr>
                                <w:b/>
                                <w:bCs/>
                                <w:sz w:val="28"/>
                                <w:szCs w:val="28"/>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28092D" id="_x0000_s1031" type="#_x0000_t202" style="position:absolute;margin-left:179.85pt;margin-top:6.35pt;width:20.75pt;height:23.8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" strokecolor="white [3212]">
                <v:textbox>
                  <w:txbxContent>
                    <w:p w14:paraId="3EF18876" w14:textId="77777777" w:rsidR="00910687" w:rsidRPr="00DC2DED" w:rsidRDefault="00910687" w:rsidP="00910687">
                      <w:pPr>
                        <w:jc w:val="center"/>
                        <w:rPr>
                          <w:b/>
                          <w:bCs/>
                          <w:sz w:val="28"/>
                          <w:szCs w:val="28"/>
                        </w:rPr>
                      </w:pPr>
                      <w:r>
                        <w:rPr>
                          <w:b/>
                          <w:bCs/>
                          <w:sz w:val="28"/>
                          <w:szCs w:val="28"/>
                        </w:rPr>
                        <w:t>A</w:t>
                      </w:r>
                    </w:p>
                  </w:txbxContent>
                </v:textbox>
              </v:shape>
            </w:pict>
          </mc:Fallback>
        </mc:AlternateContent>
      </w:r>
      <w:r w:rsidRPr="009B73F5">
        <w:rPr>
          <w:noProof/>
        </w:rPr>
        <w:drawing>
          <wp:anchor distT="0" distB="0" distL="114300" distR="114300" simplePos="0" relativeHeight="251825152" behindDoc="0" locked="0" layoutInCell="1" allowOverlap="1" wp14:anchorId="5B013EA8" wp14:editId="59CDAC57">
            <wp:simplePos x="0" y="0"/>
            <wp:positionH relativeFrom="column">
              <wp:posOffset>2731214</wp:posOffset>
            </wp:positionH>
            <wp:positionV relativeFrom="paragraph">
              <wp:posOffset>57104</wp:posOffset>
            </wp:positionV>
            <wp:extent cx="2670333" cy="2055377"/>
            <wp:effectExtent l="0" t="0" r="0" b="0"/>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015" cy="205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73F5">
        <w:rPr>
          <w:noProof/>
        </w:rPr>
        <w:drawing>
          <wp:anchor distT="0" distB="0" distL="114300" distR="114300" simplePos="0" relativeHeight="251824128" behindDoc="0" locked="0" layoutInCell="1" allowOverlap="1" wp14:anchorId="4259625E" wp14:editId="7A1F850A">
            <wp:simplePos x="0" y="0"/>
            <wp:positionH relativeFrom="column">
              <wp:posOffset>-635</wp:posOffset>
            </wp:positionH>
            <wp:positionV relativeFrom="paragraph">
              <wp:posOffset>60769</wp:posOffset>
            </wp:positionV>
            <wp:extent cx="2736850" cy="2038985"/>
            <wp:effectExtent l="0" t="0" r="0" b="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6850" cy="2038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4EB5B"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7C15D5E6"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6CBBE292"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7EEFEB5A"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5524E6B0"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03B2C5AF"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7C567295"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r>
        <w:rPr>
          <w:b/>
          <w:bCs/>
          <w:noProof/>
        </w:rPr>
        <mc:AlternateContent>
          <mc:Choice Requires="wps">
            <w:drawing>
              <wp:anchor distT="45720" distB="45720" distL="114300" distR="114300" simplePos="0" relativeHeight="251829248" behindDoc="0" locked="0" layoutInCell="1" allowOverlap="1" wp14:anchorId="263FC91F" wp14:editId="781360BB">
                <wp:simplePos x="0" y="0"/>
                <wp:positionH relativeFrom="column">
                  <wp:posOffset>4966335</wp:posOffset>
                </wp:positionH>
                <wp:positionV relativeFrom="paragraph">
                  <wp:posOffset>172085</wp:posOffset>
                </wp:positionV>
                <wp:extent cx="263525" cy="302895"/>
                <wp:effectExtent l="7620" t="6985" r="5080" b="13970"/>
                <wp:wrapNone/>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33FC5019" w14:textId="77777777" w:rsidR="00910687" w:rsidRPr="00DC2DED" w:rsidRDefault="00910687" w:rsidP="00910687">
                            <w:pPr>
                              <w:jc w:val="center"/>
                              <w:rPr>
                                <w:b/>
                                <w:bCs/>
                                <w:sz w:val="28"/>
                                <w:szCs w:val="28"/>
                              </w:rPr>
                            </w:pPr>
                            <w:r>
                              <w:rPr>
                                <w:b/>
                                <w:bCs/>
                                <w:sz w:val="28"/>
                                <w:szCs w:val="28"/>
                              </w:rPr>
                              <w: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3FC91F" id="_x0000_s1032" type="#_x0000_t202" style="position:absolute;margin-left:391.05pt;margin-top:13.55pt;width:20.75pt;height:23.8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" strokecolor="white [3212]">
                <v:textbox>
                  <w:txbxContent>
                    <w:p w14:paraId="33FC5019" w14:textId="77777777" w:rsidR="00910687" w:rsidRPr="00DC2DED" w:rsidRDefault="00910687" w:rsidP="00910687">
                      <w:pPr>
                        <w:jc w:val="center"/>
                        <w:rPr>
                          <w:b/>
                          <w:bCs/>
                          <w:sz w:val="28"/>
                          <w:szCs w:val="28"/>
                        </w:rPr>
                      </w:pPr>
                      <w:r>
                        <w:rPr>
                          <w:b/>
                          <w:bCs/>
                          <w:sz w:val="28"/>
                          <w:szCs w:val="28"/>
                        </w:rPr>
                        <w:t>D</w:t>
                      </w:r>
                    </w:p>
                  </w:txbxContent>
                </v:textbox>
              </v:shape>
            </w:pict>
          </mc:Fallback>
        </mc:AlternateContent>
      </w:r>
      <w:r>
        <w:rPr>
          <w:b/>
          <w:bCs/>
          <w:noProof/>
        </w:rPr>
        <mc:AlternateContent>
          <mc:Choice Requires="wps">
            <w:drawing>
              <wp:anchor distT="45720" distB="45720" distL="114300" distR="114300" simplePos="0" relativeHeight="251828224" behindDoc="0" locked="0" layoutInCell="1" allowOverlap="1" wp14:anchorId="1A72E829" wp14:editId="45413B0B">
                <wp:simplePos x="0" y="0"/>
                <wp:positionH relativeFrom="column">
                  <wp:posOffset>2306320</wp:posOffset>
                </wp:positionH>
                <wp:positionV relativeFrom="paragraph">
                  <wp:posOffset>176530</wp:posOffset>
                </wp:positionV>
                <wp:extent cx="263525" cy="302895"/>
                <wp:effectExtent l="5080" t="11430" r="7620" b="9525"/>
                <wp:wrapNone/>
                <wp:docPr id="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2C9C524F" w14:textId="77777777" w:rsidR="00910687" w:rsidRPr="00DC2DED" w:rsidRDefault="00910687" w:rsidP="00910687">
                            <w:pPr>
                              <w:jc w:val="center"/>
                              <w:rPr>
                                <w:b/>
                                <w:bCs/>
                                <w:sz w:val="28"/>
                                <w:szCs w:val="28"/>
                              </w:rPr>
                            </w:pPr>
                            <w:r>
                              <w:rPr>
                                <w:b/>
                                <w:bCs/>
                                <w:sz w:val="28"/>
                                <w:szCs w:val="28"/>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72E829" id="_x0000_s1033" type="#_x0000_t202" style="position:absolute;margin-left:181.6pt;margin-top:13.9pt;width:20.75pt;height:23.85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" strokecolor="white [3212]">
                <v:textbox>
                  <w:txbxContent>
                    <w:p w14:paraId="2C9C524F" w14:textId="77777777" w:rsidR="00910687" w:rsidRPr="00DC2DED" w:rsidRDefault="00910687" w:rsidP="00910687">
                      <w:pPr>
                        <w:jc w:val="center"/>
                        <w:rPr>
                          <w:b/>
                          <w:bCs/>
                          <w:sz w:val="28"/>
                          <w:szCs w:val="28"/>
                        </w:rPr>
                      </w:pPr>
                      <w:r>
                        <w:rPr>
                          <w:b/>
                          <w:bCs/>
                          <w:sz w:val="28"/>
                          <w:szCs w:val="28"/>
                        </w:rPr>
                        <w:t>C</w:t>
                      </w:r>
                    </w:p>
                  </w:txbxContent>
                </v:textbox>
              </v:shape>
            </w:pict>
          </mc:Fallback>
        </mc:AlternateContent>
      </w:r>
      <w:r w:rsidRPr="009B73F5">
        <w:rPr>
          <w:noProof/>
        </w:rPr>
        <w:drawing>
          <wp:anchor distT="0" distB="0" distL="114300" distR="114300" simplePos="0" relativeHeight="251827200" behindDoc="0" locked="0" layoutInCell="1" allowOverlap="1" wp14:anchorId="72830024" wp14:editId="26A95B8B">
            <wp:simplePos x="0" y="0"/>
            <wp:positionH relativeFrom="margin">
              <wp:posOffset>2731135</wp:posOffset>
            </wp:positionH>
            <wp:positionV relativeFrom="paragraph">
              <wp:posOffset>141133</wp:posOffset>
            </wp:positionV>
            <wp:extent cx="2694647" cy="2008242"/>
            <wp:effectExtent l="0" t="0" r="0" b="0"/>
            <wp:wrapNone/>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4647" cy="20082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73F5">
        <w:rPr>
          <w:noProof/>
        </w:rPr>
        <w:drawing>
          <wp:anchor distT="0" distB="0" distL="114300" distR="114300" simplePos="0" relativeHeight="251826176" behindDoc="0" locked="0" layoutInCell="1" allowOverlap="1" wp14:anchorId="4A299DB7" wp14:editId="3994547E">
            <wp:simplePos x="0" y="0"/>
            <wp:positionH relativeFrom="margin">
              <wp:posOffset>-3810</wp:posOffset>
            </wp:positionH>
            <wp:positionV relativeFrom="paragraph">
              <wp:posOffset>118582</wp:posOffset>
            </wp:positionV>
            <wp:extent cx="2736850" cy="2038985"/>
            <wp:effectExtent l="0" t="0" r="0" b="0"/>
            <wp:wrapNone/>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6850" cy="2038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6BE2F"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356AD4E3"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5E75CAB3" w14:textId="77777777" w:rsidR="00910687" w:rsidRDefault="00910687" w:rsidP="00910687">
      <w:pPr>
        <w:jc w:val="both"/>
        <w:rPr>
          <w:b/>
          <w:bCs/>
        </w:rPr>
      </w:pPr>
    </w:p>
    <w:p w14:paraId="67EE24BE" w14:textId="77777777" w:rsidR="00910687" w:rsidRDefault="00910687" w:rsidP="00910687">
      <w:pPr>
        <w:jc w:val="both"/>
        <w:rPr>
          <w:b/>
          <w:bCs/>
        </w:rPr>
      </w:pPr>
    </w:p>
    <w:p w14:paraId="3604868F" w14:textId="77777777" w:rsidR="00910687" w:rsidRDefault="00910687" w:rsidP="00910687">
      <w:pPr>
        <w:jc w:val="both"/>
        <w:rPr>
          <w:b/>
          <w:bCs/>
        </w:rPr>
      </w:pPr>
    </w:p>
    <w:p w14:paraId="66AAE740" w14:textId="77777777" w:rsidR="00910687" w:rsidRDefault="00910687" w:rsidP="00910687">
      <w:pPr>
        <w:jc w:val="both"/>
        <w:rPr>
          <w:b/>
          <w:bCs/>
        </w:rPr>
      </w:pPr>
    </w:p>
    <w:p w14:paraId="45767125" w14:textId="77777777" w:rsidR="00910687" w:rsidRDefault="00910687" w:rsidP="00910687">
      <w:pPr>
        <w:tabs>
          <w:tab w:val="left" w:pos="7938"/>
        </w:tabs>
        <w:jc w:val="both"/>
        <w:rPr>
          <w:b/>
          <w:bCs/>
        </w:rPr>
      </w:pPr>
    </w:p>
    <w:p w14:paraId="4BC81561" w14:textId="3433BB92" w:rsidR="000350CB" w:rsidRPr="001E09E4" w:rsidRDefault="000350CB" w:rsidP="000350CB">
      <w:pPr>
        <w:spacing w:after="0" w:line="240" w:lineRule="auto"/>
        <w:rPr>
          <w:b/>
          <w:bCs/>
          <w:color w:val="FF0000"/>
          <w:sz w:val="24"/>
          <w:szCs w:val="24"/>
        </w:rPr>
      </w:pPr>
    </w:p>
    <w:p w14:paraId="5F6D5ACE" w14:textId="77777777" w:rsidR="00A148FA" w:rsidRDefault="00A148FA" w:rsidP="00A148FA">
      <w:pPr>
        <w:spacing w:line="360" w:lineRule="auto"/>
        <w:ind w:firstLine="709"/>
        <w:jc w:val="both"/>
        <w:rPr>
          <w:rFonts w:ascii="Times New Roman" w:hAnsi="Times New Roman" w:cs="Times New Roman"/>
          <w:sz w:val="24"/>
          <w:szCs w:val="24"/>
        </w:rPr>
      </w:pPr>
      <w:r w:rsidRPr="00CA3386">
        <w:rPr>
          <w:rFonts w:ascii="Times New Roman" w:hAnsi="Times New Roman" w:cs="Times New Roman"/>
          <w:sz w:val="24"/>
          <w:szCs w:val="24"/>
        </w:rPr>
        <w:t xml:space="preserve">Devido à menor dispersão verificada nos diagramas de </w:t>
      </w:r>
      <w:proofErr w:type="spellStart"/>
      <w:r w:rsidRPr="00CA3386">
        <w:rPr>
          <w:rFonts w:ascii="Times New Roman" w:hAnsi="Times New Roman" w:cs="Times New Roman"/>
          <w:sz w:val="24"/>
          <w:szCs w:val="24"/>
        </w:rPr>
        <w:t>Bland</w:t>
      </w:r>
      <w:proofErr w:type="spellEnd"/>
      <w:r w:rsidRPr="00CA3386">
        <w:rPr>
          <w:rFonts w:ascii="Times New Roman" w:hAnsi="Times New Roman" w:cs="Times New Roman"/>
          <w:sz w:val="24"/>
          <w:szCs w:val="24"/>
        </w:rPr>
        <w:t xml:space="preserve">-Altman obtidos para as duas equações nas faixas de TFG compreendidas entre 60 e 90 </w:t>
      </w:r>
      <w:proofErr w:type="spellStart"/>
      <w:r w:rsidRPr="00CA3386">
        <w:rPr>
          <w:rFonts w:ascii="Times New Roman" w:hAnsi="Times New Roman" w:cs="Times New Roman"/>
          <w:sz w:val="24"/>
          <w:szCs w:val="24"/>
        </w:rPr>
        <w:t>mL</w:t>
      </w:r>
      <w:proofErr w:type="spellEnd"/>
      <w:r w:rsidRPr="00CA3386">
        <w:rPr>
          <w:rFonts w:ascii="Times New Roman" w:hAnsi="Times New Roman" w:cs="Times New Roman"/>
          <w:sz w:val="24"/>
          <w:szCs w:val="24"/>
        </w:rPr>
        <w:t>/minx1,73m</w:t>
      </w:r>
      <w:r w:rsidRPr="00CA3386">
        <w:rPr>
          <w:rFonts w:ascii="Times New Roman" w:hAnsi="Times New Roman" w:cs="Times New Roman"/>
          <w:sz w:val="24"/>
          <w:szCs w:val="24"/>
          <w:vertAlign w:val="superscript"/>
        </w:rPr>
        <w:t>2</w:t>
      </w:r>
      <w:r w:rsidRPr="00CA3386">
        <w:rPr>
          <w:rFonts w:ascii="Times New Roman" w:hAnsi="Times New Roman" w:cs="Times New Roman"/>
          <w:sz w:val="24"/>
          <w:szCs w:val="24"/>
        </w:rPr>
        <w:t xml:space="preserve">, analisamos o desempenho das equações em participantes enquadrados neste intervalo </w:t>
      </w:r>
      <w:r w:rsidRPr="00CA3386">
        <w:rPr>
          <w:rFonts w:ascii="Times New Roman" w:hAnsi="Times New Roman" w:cs="Times New Roman"/>
          <w:sz w:val="24"/>
          <w:szCs w:val="24"/>
        </w:rPr>
        <w:lastRenderedPageBreak/>
        <w:t>específico (n=50). A ANOVA de uma via com medidas repetidas mostrou que há, pelo menos, uma diferença entre as médias da TFG obtidas via urina de 24</w:t>
      </w:r>
      <w:r>
        <w:rPr>
          <w:rFonts w:ascii="Times New Roman" w:hAnsi="Times New Roman" w:cs="Times New Roman"/>
          <w:sz w:val="24"/>
          <w:szCs w:val="24"/>
        </w:rPr>
        <w:t>h</w:t>
      </w:r>
      <w:r w:rsidRPr="00CA3386">
        <w:rPr>
          <w:rFonts w:ascii="Times New Roman" w:hAnsi="Times New Roman" w:cs="Times New Roman"/>
          <w:sz w:val="24"/>
          <w:szCs w:val="24"/>
        </w:rPr>
        <w:t xml:space="preserve"> e os resultados das equações MDRD-4 e CKD-EPI sem ajuste por cor [F (1,086; 53,217)= 7,564; p&lt;0,007)]. Contudo, o teste </w:t>
      </w:r>
      <w:r w:rsidRPr="00FB0317">
        <w:rPr>
          <w:rFonts w:ascii="Times New Roman" w:hAnsi="Times New Roman" w:cs="Times New Roman"/>
          <w:i/>
          <w:sz w:val="24"/>
          <w:szCs w:val="24"/>
        </w:rPr>
        <w:t>post-hoc</w:t>
      </w:r>
      <w:r w:rsidRPr="00CA3386">
        <w:rPr>
          <w:rFonts w:ascii="Times New Roman" w:hAnsi="Times New Roman" w:cs="Times New Roman"/>
          <w:sz w:val="24"/>
          <w:szCs w:val="24"/>
        </w:rPr>
        <w:t xml:space="preserve"> </w:t>
      </w:r>
      <w:proofErr w:type="spellStart"/>
      <w:r w:rsidRPr="00680FA7">
        <w:rPr>
          <w:rFonts w:ascii="Times New Roman" w:hAnsi="Times New Roman" w:cs="Times New Roman"/>
          <w:i/>
          <w:iCs/>
          <w:sz w:val="24"/>
          <w:szCs w:val="24"/>
        </w:rPr>
        <w:t>Sidak</w:t>
      </w:r>
      <w:proofErr w:type="spellEnd"/>
      <w:r w:rsidRPr="00CA3386">
        <w:rPr>
          <w:rFonts w:ascii="Times New Roman" w:hAnsi="Times New Roman" w:cs="Times New Roman"/>
          <w:sz w:val="24"/>
          <w:szCs w:val="24"/>
        </w:rPr>
        <w:t xml:space="preserve"> demonstrou que existe semelhança nas médias de TFG obtidas em urina de 24 horas e os valores calculados em cada equação (p&gt;0,05). Nesta faixa, porém, os dados não cumpriram os pré</w:t>
      </w:r>
      <w:r>
        <w:rPr>
          <w:rFonts w:ascii="Times New Roman" w:hAnsi="Times New Roman" w:cs="Times New Roman"/>
          <w:sz w:val="24"/>
          <w:szCs w:val="24"/>
        </w:rPr>
        <w:t>-</w:t>
      </w:r>
      <w:r w:rsidRPr="00CA3386">
        <w:rPr>
          <w:rFonts w:ascii="Times New Roman" w:hAnsi="Times New Roman" w:cs="Times New Roman"/>
          <w:sz w:val="24"/>
          <w:szCs w:val="24"/>
        </w:rPr>
        <w:t>requisitos para a regressão linear em nenhuma das equações, independente dos ajustes.</w:t>
      </w:r>
      <w:r>
        <w:rPr>
          <w:rFonts w:ascii="Times New Roman" w:hAnsi="Times New Roman" w:cs="Times New Roman"/>
          <w:sz w:val="24"/>
          <w:szCs w:val="24"/>
        </w:rPr>
        <w:t xml:space="preserve"> </w:t>
      </w:r>
    </w:p>
    <w:p w14:paraId="1A2C8E3D" w14:textId="014185A7" w:rsidR="00193DCA" w:rsidRDefault="00A148FA" w:rsidP="00A148FA">
      <w:pPr>
        <w:tabs>
          <w:tab w:val="left" w:pos="4111"/>
        </w:tabs>
        <w:spacing w:line="360" w:lineRule="auto"/>
        <w:ind w:firstLine="851"/>
        <w:jc w:val="both"/>
        <w:rPr>
          <w:rFonts w:ascii="Arial" w:hAnsi="Arial" w:cs="Arial"/>
          <w:sz w:val="24"/>
          <w:szCs w:val="24"/>
        </w:rPr>
      </w:pPr>
      <w:r w:rsidRPr="00EA6DE8">
        <w:rPr>
          <w:rFonts w:ascii="Times New Roman" w:hAnsi="Times New Roman" w:cs="Times New Roman"/>
          <w:sz w:val="24"/>
          <w:szCs w:val="24"/>
        </w:rPr>
        <w:t>O desempenho das equações MDRD e CKD-EPI foi melhor no sexo feminino, exibindo correlação positiva m</w:t>
      </w:r>
      <w:r>
        <w:rPr>
          <w:rFonts w:ascii="Times New Roman" w:hAnsi="Times New Roman" w:cs="Times New Roman"/>
          <w:sz w:val="24"/>
          <w:szCs w:val="24"/>
        </w:rPr>
        <w:t>a</w:t>
      </w:r>
      <w:r w:rsidRPr="00EA6DE8">
        <w:rPr>
          <w:rFonts w:ascii="Times New Roman" w:hAnsi="Times New Roman" w:cs="Times New Roman"/>
          <w:sz w:val="24"/>
          <w:szCs w:val="24"/>
        </w:rPr>
        <w:t xml:space="preserve">is forte. Nos dois sexos, a equação CKD-EPI demonstra maior força e menor dispersão dos dados </w:t>
      </w:r>
      <w:r>
        <w:rPr>
          <w:rFonts w:ascii="Times New Roman" w:hAnsi="Times New Roman" w:cs="Times New Roman"/>
          <w:sz w:val="24"/>
          <w:szCs w:val="24"/>
        </w:rPr>
        <w:t>nas</w:t>
      </w:r>
      <w:r w:rsidRPr="00EA6DE8">
        <w:rPr>
          <w:rFonts w:ascii="Times New Roman" w:hAnsi="Times New Roman" w:cs="Times New Roman"/>
          <w:sz w:val="24"/>
          <w:szCs w:val="24"/>
        </w:rPr>
        <w:t xml:space="preserve"> regressões lineares</w:t>
      </w:r>
      <w:r>
        <w:rPr>
          <w:rFonts w:ascii="Times New Roman" w:hAnsi="Times New Roman" w:cs="Times New Roman"/>
          <w:sz w:val="24"/>
          <w:szCs w:val="24"/>
        </w:rPr>
        <w:t xml:space="preserve">, sendo que as duas equações tendem a </w:t>
      </w:r>
      <w:r w:rsidRPr="00EA6DE8">
        <w:rPr>
          <w:rFonts w:ascii="Times New Roman" w:hAnsi="Times New Roman" w:cs="Times New Roman"/>
          <w:sz w:val="24"/>
          <w:szCs w:val="24"/>
        </w:rPr>
        <w:t xml:space="preserve">tendem a subestimar </w:t>
      </w:r>
      <w:r>
        <w:rPr>
          <w:rFonts w:ascii="Times New Roman" w:hAnsi="Times New Roman" w:cs="Times New Roman"/>
          <w:sz w:val="24"/>
          <w:szCs w:val="24"/>
        </w:rPr>
        <w:t>a TFG, na comparação com o referencial.</w:t>
      </w:r>
    </w:p>
    <w:p w14:paraId="4730094F" w14:textId="006E5CA9" w:rsidR="00910687" w:rsidRPr="00C17640" w:rsidRDefault="00910687" w:rsidP="00910687">
      <w:pPr>
        <w:pStyle w:val="NormalWeb"/>
        <w:shd w:val="clear" w:color="auto" w:fill="FFFFFF"/>
        <w:tabs>
          <w:tab w:val="left" w:pos="3686"/>
          <w:tab w:val="left" w:pos="7938"/>
        </w:tabs>
        <w:spacing w:before="240" w:beforeAutospacing="0" w:after="240" w:afterAutospacing="0"/>
        <w:rPr>
          <w:sz w:val="20"/>
          <w:szCs w:val="20"/>
        </w:rPr>
      </w:pPr>
      <w:r w:rsidRPr="00C17640">
        <w:rPr>
          <w:b/>
          <w:bCs/>
          <w:sz w:val="20"/>
          <w:szCs w:val="20"/>
        </w:rPr>
        <w:t>Figura 3-</w:t>
      </w:r>
      <w:r w:rsidRPr="00C17640">
        <w:rPr>
          <w:sz w:val="20"/>
          <w:szCs w:val="20"/>
        </w:rPr>
        <w:t xml:space="preserve"> Análise de correlação (A e B) e concordância (C e D) entre o </w:t>
      </w:r>
      <w:proofErr w:type="spellStart"/>
      <w:r w:rsidRPr="00C17640">
        <w:rPr>
          <w:sz w:val="20"/>
          <w:szCs w:val="20"/>
        </w:rPr>
        <w:t>ClCreat</w:t>
      </w:r>
      <w:proofErr w:type="spellEnd"/>
      <w:r w:rsidRPr="00C17640">
        <w:rPr>
          <w:sz w:val="20"/>
          <w:szCs w:val="20"/>
        </w:rPr>
        <w:t xml:space="preserve"> medido pela urina de 24 horas dos participantes do sexo feminino e estimado pelas equações MDRD-4 e CKD-EPI</w:t>
      </w:r>
    </w:p>
    <w:p w14:paraId="18E1FED5" w14:textId="1AD2F785" w:rsidR="00910687" w:rsidRDefault="00910687" w:rsidP="00910687">
      <w:pPr>
        <w:pStyle w:val="NormalWeb"/>
        <w:shd w:val="clear" w:color="auto" w:fill="FFFFFF"/>
        <w:spacing w:before="240" w:beforeAutospacing="0" w:after="240" w:afterAutospacing="0"/>
      </w:pPr>
      <w:r>
        <w:rPr>
          <w:rFonts w:ascii="Arial" w:hAnsi="Arial" w:cs="Arial"/>
          <w:noProof/>
          <w:color w:val="111111"/>
          <w:sz w:val="17"/>
          <w:szCs w:val="17"/>
        </w:rPr>
        <mc:AlternateContent>
          <mc:Choice Requires="wps">
            <w:drawing>
              <wp:anchor distT="45720" distB="45720" distL="114300" distR="114300" simplePos="0" relativeHeight="251840512" behindDoc="0" locked="0" layoutInCell="1" allowOverlap="1" wp14:anchorId="45389F4B" wp14:editId="2843E33F">
                <wp:simplePos x="0" y="0"/>
                <wp:positionH relativeFrom="column">
                  <wp:posOffset>2242820</wp:posOffset>
                </wp:positionH>
                <wp:positionV relativeFrom="paragraph">
                  <wp:posOffset>48260</wp:posOffset>
                </wp:positionV>
                <wp:extent cx="263525" cy="302895"/>
                <wp:effectExtent l="8255" t="6985" r="13970" b="13970"/>
                <wp:wrapNone/>
                <wp:docPr id="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557808CC" w14:textId="77777777" w:rsidR="00910687" w:rsidRPr="00DC2DED" w:rsidRDefault="00910687" w:rsidP="00910687">
                            <w:pPr>
                              <w:jc w:val="center"/>
                              <w:rPr>
                                <w:b/>
                                <w:bCs/>
                                <w:sz w:val="28"/>
                                <w:szCs w:val="28"/>
                              </w:rPr>
                            </w:pPr>
                            <w:r>
                              <w:rPr>
                                <w:b/>
                                <w:bCs/>
                                <w:sz w:val="28"/>
                                <w:szCs w:val="28"/>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389F4B" id="_x0000_s1034" type="#_x0000_t202" style="position:absolute;margin-left:176.6pt;margin-top:3.8pt;width:20.75pt;height:23.8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" strokecolor="white [3212]">
                <v:textbox>
                  <w:txbxContent>
                    <w:p w14:paraId="557808CC" w14:textId="77777777" w:rsidR="00910687" w:rsidRPr="00DC2DED" w:rsidRDefault="00910687" w:rsidP="00910687">
                      <w:pPr>
                        <w:jc w:val="center"/>
                        <w:rPr>
                          <w:b/>
                          <w:bCs/>
                          <w:sz w:val="28"/>
                          <w:szCs w:val="28"/>
                        </w:rPr>
                      </w:pPr>
                      <w:r>
                        <w:rPr>
                          <w:b/>
                          <w:bCs/>
                          <w:sz w:val="28"/>
                          <w:szCs w:val="28"/>
                        </w:rPr>
                        <w:t>A</w:t>
                      </w:r>
                    </w:p>
                  </w:txbxContent>
                </v:textbox>
              </v:shape>
            </w:pict>
          </mc:Fallback>
        </mc:AlternateContent>
      </w:r>
      <w:r>
        <w:rPr>
          <w:b/>
          <w:bCs/>
          <w:noProof/>
          <w:sz w:val="20"/>
          <w:szCs w:val="20"/>
        </w:rPr>
        <mc:AlternateContent>
          <mc:Choice Requires="wps">
            <w:drawing>
              <wp:anchor distT="45720" distB="45720" distL="114300" distR="114300" simplePos="0" relativeHeight="251839488" behindDoc="0" locked="0" layoutInCell="1" allowOverlap="1" wp14:anchorId="4F71B7D6" wp14:editId="6CB442EF">
                <wp:simplePos x="0" y="0"/>
                <wp:positionH relativeFrom="column">
                  <wp:posOffset>5003800</wp:posOffset>
                </wp:positionH>
                <wp:positionV relativeFrom="paragraph">
                  <wp:posOffset>16510</wp:posOffset>
                </wp:positionV>
                <wp:extent cx="263525" cy="302895"/>
                <wp:effectExtent l="6985" t="13335" r="5715" b="7620"/>
                <wp:wrapNone/>
                <wp:docPr id="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1E6F5266" w14:textId="77777777" w:rsidR="00910687" w:rsidRPr="00DC2DED" w:rsidRDefault="00910687" w:rsidP="00910687">
                            <w:pPr>
                              <w:jc w:val="center"/>
                              <w:rPr>
                                <w:b/>
                                <w:bCs/>
                                <w:sz w:val="28"/>
                                <w:szCs w:val="28"/>
                              </w:rPr>
                            </w:pPr>
                            <w:r>
                              <w:rPr>
                                <w:b/>
                                <w:bCs/>
                                <w:sz w:val="28"/>
                                <w:szCs w:val="28"/>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71B7D6" id="_x0000_s1035" type="#_x0000_t202" style="position:absolute;margin-left:394pt;margin-top:1.3pt;width:20.75pt;height:23.8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" strokecolor="white [3212]">
                <v:textbox>
                  <w:txbxContent>
                    <w:p w14:paraId="1E6F5266" w14:textId="77777777" w:rsidR="00910687" w:rsidRPr="00DC2DED" w:rsidRDefault="00910687" w:rsidP="00910687">
                      <w:pPr>
                        <w:jc w:val="center"/>
                        <w:rPr>
                          <w:b/>
                          <w:bCs/>
                          <w:sz w:val="28"/>
                          <w:szCs w:val="28"/>
                        </w:rPr>
                      </w:pPr>
                      <w:r>
                        <w:rPr>
                          <w:b/>
                          <w:bCs/>
                          <w:sz w:val="28"/>
                          <w:szCs w:val="28"/>
                        </w:rPr>
                        <w:t>B</w:t>
                      </w:r>
                    </w:p>
                  </w:txbxContent>
                </v:textbox>
              </v:shape>
            </w:pict>
          </mc:Fallback>
        </mc:AlternateContent>
      </w:r>
      <w:r w:rsidRPr="0086334D">
        <w:rPr>
          <w:rFonts w:ascii="Arial" w:hAnsi="Arial" w:cs="Arial"/>
          <w:noProof/>
          <w:color w:val="111111"/>
          <w:sz w:val="17"/>
          <w:szCs w:val="17"/>
        </w:rPr>
        <w:drawing>
          <wp:anchor distT="0" distB="0" distL="114300" distR="114300" simplePos="0" relativeHeight="251834368" behindDoc="0" locked="0" layoutInCell="1" allowOverlap="1" wp14:anchorId="01A36059" wp14:editId="0AA50AC3">
            <wp:simplePos x="0" y="0"/>
            <wp:positionH relativeFrom="column">
              <wp:posOffset>2682661</wp:posOffset>
            </wp:positionH>
            <wp:positionV relativeFrom="paragraph">
              <wp:posOffset>8064</wp:posOffset>
            </wp:positionV>
            <wp:extent cx="2678292" cy="1999615"/>
            <wp:effectExtent l="0" t="0" r="0" b="0"/>
            <wp:wrapNone/>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8292" cy="1999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334D">
        <w:rPr>
          <w:rFonts w:ascii="Arial" w:hAnsi="Arial" w:cs="Arial"/>
          <w:noProof/>
          <w:color w:val="111111"/>
          <w:sz w:val="17"/>
          <w:szCs w:val="17"/>
        </w:rPr>
        <w:drawing>
          <wp:anchor distT="0" distB="0" distL="114300" distR="114300" simplePos="0" relativeHeight="251833344" behindDoc="0" locked="0" layoutInCell="1" allowOverlap="1" wp14:anchorId="5A7640D8" wp14:editId="7D533395">
            <wp:simplePos x="0" y="0"/>
            <wp:positionH relativeFrom="margin">
              <wp:posOffset>-3894</wp:posOffset>
            </wp:positionH>
            <wp:positionV relativeFrom="paragraph">
              <wp:posOffset>8064</wp:posOffset>
            </wp:positionV>
            <wp:extent cx="2686555" cy="2005208"/>
            <wp:effectExtent l="0" t="0" r="0" b="0"/>
            <wp:wrapNone/>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555" cy="2005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9F0C5" w14:textId="77777777" w:rsidR="00910687" w:rsidRDefault="00910687" w:rsidP="00910687">
      <w:pPr>
        <w:pStyle w:val="NormalWeb"/>
        <w:shd w:val="clear" w:color="auto" w:fill="FFFFFF"/>
        <w:tabs>
          <w:tab w:val="left" w:pos="3686"/>
        </w:tabs>
        <w:spacing w:before="240" w:beforeAutospacing="0" w:after="240" w:afterAutospacing="0"/>
        <w:rPr>
          <w:rFonts w:ascii="Arial" w:hAnsi="Arial" w:cs="Arial"/>
          <w:color w:val="111111"/>
          <w:sz w:val="17"/>
          <w:szCs w:val="17"/>
        </w:rPr>
      </w:pPr>
    </w:p>
    <w:p w14:paraId="7F9682AA"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4C1FB070"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76C09C1D"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56320629"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58233606"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59DC69EE"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r>
        <w:rPr>
          <w:b/>
          <w:bCs/>
          <w:noProof/>
          <w:sz w:val="20"/>
          <w:szCs w:val="20"/>
        </w:rPr>
        <mc:AlternateContent>
          <mc:Choice Requires="wps">
            <w:drawing>
              <wp:anchor distT="45720" distB="45720" distL="114300" distR="114300" simplePos="0" relativeHeight="251837440" behindDoc="0" locked="0" layoutInCell="1" allowOverlap="1" wp14:anchorId="44028AFA" wp14:editId="309A6ADE">
                <wp:simplePos x="0" y="0"/>
                <wp:positionH relativeFrom="column">
                  <wp:posOffset>2230120</wp:posOffset>
                </wp:positionH>
                <wp:positionV relativeFrom="paragraph">
                  <wp:posOffset>64135</wp:posOffset>
                </wp:positionV>
                <wp:extent cx="263525" cy="302895"/>
                <wp:effectExtent l="5080" t="9525" r="7620" b="11430"/>
                <wp:wrapNone/>
                <wp:docPr id="4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6009910A" w14:textId="77777777" w:rsidR="00910687" w:rsidRPr="00DC2DED" w:rsidRDefault="00910687" w:rsidP="00910687">
                            <w:pPr>
                              <w:jc w:val="center"/>
                              <w:rPr>
                                <w:b/>
                                <w:bCs/>
                                <w:sz w:val="28"/>
                                <w:szCs w:val="28"/>
                              </w:rPr>
                            </w:pPr>
                            <w:r>
                              <w:rPr>
                                <w:b/>
                                <w:bCs/>
                                <w:sz w:val="28"/>
                                <w:szCs w:val="28"/>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028AFA" id="_x0000_s1036" type="#_x0000_t202" style="position:absolute;margin-left:175.6pt;margin-top:5.05pt;width:20.75pt;height:23.8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" strokecolor="white [3212]">
                <v:textbox>
                  <w:txbxContent>
                    <w:p w14:paraId="6009910A" w14:textId="77777777" w:rsidR="00910687" w:rsidRPr="00DC2DED" w:rsidRDefault="00910687" w:rsidP="00910687">
                      <w:pPr>
                        <w:jc w:val="center"/>
                        <w:rPr>
                          <w:b/>
                          <w:bCs/>
                          <w:sz w:val="28"/>
                          <w:szCs w:val="28"/>
                        </w:rPr>
                      </w:pPr>
                      <w:r>
                        <w:rPr>
                          <w:b/>
                          <w:bCs/>
                          <w:sz w:val="28"/>
                          <w:szCs w:val="28"/>
                        </w:rPr>
                        <w:t>C</w:t>
                      </w:r>
                    </w:p>
                  </w:txbxContent>
                </v:textbox>
              </v:shape>
            </w:pict>
          </mc:Fallback>
        </mc:AlternateContent>
      </w:r>
      <w:r>
        <w:rPr>
          <w:rFonts w:ascii="Arial" w:hAnsi="Arial" w:cs="Arial"/>
          <w:noProof/>
          <w:color w:val="111111"/>
          <w:sz w:val="17"/>
          <w:szCs w:val="17"/>
        </w:rPr>
        <mc:AlternateContent>
          <mc:Choice Requires="wps">
            <w:drawing>
              <wp:anchor distT="45720" distB="45720" distL="114300" distR="114300" simplePos="0" relativeHeight="251838464" behindDoc="0" locked="0" layoutInCell="1" allowOverlap="1" wp14:anchorId="2F029C85" wp14:editId="123B53F0">
                <wp:simplePos x="0" y="0"/>
                <wp:positionH relativeFrom="column">
                  <wp:posOffset>4997450</wp:posOffset>
                </wp:positionH>
                <wp:positionV relativeFrom="paragraph">
                  <wp:posOffset>59690</wp:posOffset>
                </wp:positionV>
                <wp:extent cx="263525" cy="302895"/>
                <wp:effectExtent l="10160" t="5080" r="12065" b="6350"/>
                <wp:wrapNone/>
                <wp:docPr id="4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02895"/>
                        </a:xfrm>
                        <a:prstGeom prst="rect">
                          <a:avLst/>
                        </a:prstGeom>
                        <a:solidFill>
                          <a:srgbClr val="FFFFFF"/>
                        </a:solidFill>
                        <a:ln w="9525">
                          <a:solidFill>
                            <a:schemeClr val="bg1">
                              <a:lumMod val="100000"/>
                              <a:lumOff val="0"/>
                            </a:schemeClr>
                          </a:solidFill>
                          <a:miter lim="800000"/>
                          <a:headEnd/>
                          <a:tailEnd/>
                        </a:ln>
                      </wps:spPr>
                      <wps:txbx>
                        <w:txbxContent>
                          <w:p w14:paraId="3AF23566" w14:textId="77777777" w:rsidR="00910687" w:rsidRPr="00DC2DED" w:rsidRDefault="00910687" w:rsidP="00910687">
                            <w:pPr>
                              <w:jc w:val="center"/>
                              <w:rPr>
                                <w:b/>
                                <w:bCs/>
                                <w:sz w:val="28"/>
                                <w:szCs w:val="28"/>
                              </w:rPr>
                            </w:pPr>
                            <w:r>
                              <w:rPr>
                                <w:b/>
                                <w:bCs/>
                                <w:sz w:val="28"/>
                                <w:szCs w:val="28"/>
                              </w:rPr>
                              <w: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029C85" id="_x0000_s1037" type="#_x0000_t202" style="position:absolute;margin-left:393.5pt;margin-top:4.7pt;width:20.75pt;height:23.8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" strokecolor="white [3212]">
                <v:textbox>
                  <w:txbxContent>
                    <w:p w14:paraId="3AF23566" w14:textId="77777777" w:rsidR="00910687" w:rsidRPr="00DC2DED" w:rsidRDefault="00910687" w:rsidP="00910687">
                      <w:pPr>
                        <w:jc w:val="center"/>
                        <w:rPr>
                          <w:b/>
                          <w:bCs/>
                          <w:sz w:val="28"/>
                          <w:szCs w:val="28"/>
                        </w:rPr>
                      </w:pPr>
                      <w:r>
                        <w:rPr>
                          <w:b/>
                          <w:bCs/>
                          <w:sz w:val="28"/>
                          <w:szCs w:val="28"/>
                        </w:rPr>
                        <w:t>D</w:t>
                      </w:r>
                    </w:p>
                  </w:txbxContent>
                </v:textbox>
              </v:shape>
            </w:pict>
          </mc:Fallback>
        </mc:AlternateContent>
      </w:r>
      <w:r w:rsidRPr="0086334D">
        <w:rPr>
          <w:rFonts w:ascii="Arial" w:hAnsi="Arial" w:cs="Arial"/>
          <w:noProof/>
          <w:color w:val="111111"/>
          <w:sz w:val="17"/>
          <w:szCs w:val="17"/>
        </w:rPr>
        <w:drawing>
          <wp:anchor distT="0" distB="0" distL="114300" distR="114300" simplePos="0" relativeHeight="251835392" behindDoc="0" locked="0" layoutInCell="1" allowOverlap="1" wp14:anchorId="090FEBD1" wp14:editId="42D66B4C">
            <wp:simplePos x="0" y="0"/>
            <wp:positionH relativeFrom="column">
              <wp:posOffset>-3810</wp:posOffset>
            </wp:positionH>
            <wp:positionV relativeFrom="paragraph">
              <wp:posOffset>35088</wp:posOffset>
            </wp:positionV>
            <wp:extent cx="2661920" cy="1986915"/>
            <wp:effectExtent l="0" t="0" r="0" b="0"/>
            <wp:wrapNone/>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1920" cy="1986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334D">
        <w:rPr>
          <w:rFonts w:ascii="Arial" w:hAnsi="Arial" w:cs="Arial"/>
          <w:noProof/>
          <w:color w:val="111111"/>
          <w:sz w:val="17"/>
          <w:szCs w:val="17"/>
        </w:rPr>
        <w:drawing>
          <wp:anchor distT="0" distB="0" distL="114300" distR="114300" simplePos="0" relativeHeight="251836416" behindDoc="0" locked="0" layoutInCell="1" allowOverlap="1" wp14:anchorId="36DF0931" wp14:editId="25707AB0">
            <wp:simplePos x="0" y="0"/>
            <wp:positionH relativeFrom="column">
              <wp:posOffset>2682661</wp:posOffset>
            </wp:positionH>
            <wp:positionV relativeFrom="paragraph">
              <wp:posOffset>11789</wp:posOffset>
            </wp:positionV>
            <wp:extent cx="2718435" cy="2029699"/>
            <wp:effectExtent l="0" t="0" r="0" b="0"/>
            <wp:wrapNone/>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9685" cy="20530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8C2EC"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51BAD46A"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0773C9F1"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0016D774"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075439C3" w14:textId="77777777" w:rsidR="00910687" w:rsidRDefault="00910687" w:rsidP="00910687">
      <w:pPr>
        <w:pStyle w:val="NormalWeb"/>
        <w:shd w:val="clear" w:color="auto" w:fill="FFFFFF"/>
        <w:spacing w:before="240" w:beforeAutospacing="0" w:after="240" w:afterAutospacing="0"/>
        <w:rPr>
          <w:rFonts w:ascii="Arial" w:hAnsi="Arial" w:cs="Arial"/>
          <w:color w:val="111111"/>
          <w:sz w:val="17"/>
          <w:szCs w:val="17"/>
        </w:rPr>
      </w:pPr>
    </w:p>
    <w:p w14:paraId="45D83C7B" w14:textId="1F83B4EE" w:rsidR="0086334D" w:rsidRDefault="0086334D" w:rsidP="0086334D">
      <w:pPr>
        <w:spacing w:after="0" w:line="240" w:lineRule="auto"/>
        <w:rPr>
          <w:b/>
          <w:bCs/>
          <w:color w:val="FF0000"/>
          <w:sz w:val="24"/>
          <w:szCs w:val="24"/>
        </w:rPr>
      </w:pPr>
    </w:p>
    <w:p w14:paraId="1AC0CA55" w14:textId="77777777" w:rsidR="00DD2C4F" w:rsidRPr="001E09E4" w:rsidRDefault="00DD2C4F" w:rsidP="0086334D">
      <w:pPr>
        <w:spacing w:after="0" w:line="240" w:lineRule="auto"/>
        <w:rPr>
          <w:b/>
          <w:bCs/>
          <w:color w:val="FF0000"/>
          <w:sz w:val="24"/>
          <w:szCs w:val="24"/>
        </w:rPr>
      </w:pPr>
    </w:p>
    <w:p w14:paraId="34A5512C" w14:textId="77777777" w:rsidR="00DD2C4F" w:rsidRDefault="00DD2C4F" w:rsidP="00E02394">
      <w:pPr>
        <w:tabs>
          <w:tab w:val="left" w:pos="4111"/>
        </w:tabs>
        <w:spacing w:line="360" w:lineRule="auto"/>
        <w:ind w:firstLine="709"/>
        <w:jc w:val="both"/>
        <w:rPr>
          <w:rFonts w:ascii="Times New Roman" w:hAnsi="Times New Roman" w:cs="Times New Roman"/>
          <w:sz w:val="24"/>
          <w:szCs w:val="24"/>
        </w:rPr>
      </w:pPr>
    </w:p>
    <w:p w14:paraId="41DE9402" w14:textId="0816C15B" w:rsidR="00A148FA" w:rsidRDefault="00A148FA" w:rsidP="008D70CC">
      <w:pPr>
        <w:tabs>
          <w:tab w:val="left" w:pos="4111"/>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Pr="00EA6DE8">
        <w:rPr>
          <w:rFonts w:ascii="Times New Roman" w:hAnsi="Times New Roman" w:cs="Times New Roman"/>
          <w:sz w:val="24"/>
          <w:szCs w:val="24"/>
        </w:rPr>
        <w:t xml:space="preserve"> análise de concordância pelo diagrama de </w:t>
      </w:r>
      <w:proofErr w:type="spellStart"/>
      <w:r w:rsidRPr="00EA6DE8">
        <w:rPr>
          <w:rFonts w:ascii="Times New Roman" w:hAnsi="Times New Roman" w:cs="Times New Roman"/>
          <w:sz w:val="24"/>
          <w:szCs w:val="24"/>
        </w:rPr>
        <w:t>Bland</w:t>
      </w:r>
      <w:proofErr w:type="spellEnd"/>
      <w:r>
        <w:rPr>
          <w:rFonts w:ascii="Times New Roman" w:hAnsi="Times New Roman" w:cs="Times New Roman"/>
          <w:sz w:val="24"/>
          <w:szCs w:val="24"/>
        </w:rPr>
        <w:t>-</w:t>
      </w:r>
      <w:r w:rsidRPr="00EA6DE8">
        <w:rPr>
          <w:rFonts w:ascii="Times New Roman" w:hAnsi="Times New Roman" w:cs="Times New Roman"/>
          <w:sz w:val="24"/>
          <w:szCs w:val="24"/>
        </w:rPr>
        <w:t xml:space="preserve">Altman (C e D na Figura 2) </w:t>
      </w:r>
      <w:r>
        <w:rPr>
          <w:rFonts w:ascii="Times New Roman" w:hAnsi="Times New Roman" w:cs="Times New Roman"/>
          <w:sz w:val="24"/>
          <w:szCs w:val="24"/>
        </w:rPr>
        <w:t xml:space="preserve">entre a TFG estimada pelas fórmulas e medida </w:t>
      </w:r>
      <w:r w:rsidRPr="00EA6DE8">
        <w:rPr>
          <w:rFonts w:ascii="Times New Roman" w:hAnsi="Times New Roman" w:cs="Times New Roman"/>
          <w:sz w:val="24"/>
          <w:szCs w:val="24"/>
        </w:rPr>
        <w:t xml:space="preserve">no sexo masculino, </w:t>
      </w:r>
      <w:r>
        <w:rPr>
          <w:rFonts w:ascii="Times New Roman" w:hAnsi="Times New Roman" w:cs="Times New Roman"/>
          <w:sz w:val="24"/>
          <w:szCs w:val="24"/>
        </w:rPr>
        <w:t>mostra</w:t>
      </w:r>
      <w:r w:rsidRPr="00EA6DE8">
        <w:rPr>
          <w:rFonts w:ascii="Times New Roman" w:hAnsi="Times New Roman" w:cs="Times New Roman"/>
          <w:sz w:val="24"/>
          <w:szCs w:val="24"/>
        </w:rPr>
        <w:t xml:space="preserve"> uma diferença menor entre médias na comparação entre a equação CKD-EPI e o TFG calculado pelo </w:t>
      </w:r>
      <w:proofErr w:type="spellStart"/>
      <w:r w:rsidRPr="00EA6DE8">
        <w:rPr>
          <w:rFonts w:ascii="Times New Roman" w:hAnsi="Times New Roman" w:cs="Times New Roman"/>
          <w:sz w:val="24"/>
          <w:szCs w:val="24"/>
        </w:rPr>
        <w:lastRenderedPageBreak/>
        <w:t>ClCreat</w:t>
      </w:r>
      <w:proofErr w:type="spellEnd"/>
      <w:r w:rsidRPr="00EA6DE8">
        <w:rPr>
          <w:rFonts w:ascii="Times New Roman" w:hAnsi="Times New Roman" w:cs="Times New Roman"/>
          <w:sz w:val="24"/>
          <w:szCs w:val="24"/>
        </w:rPr>
        <w:t xml:space="preserve"> de 24h.</w:t>
      </w:r>
      <w:r>
        <w:rPr>
          <w:rFonts w:ascii="Times New Roman" w:hAnsi="Times New Roman" w:cs="Times New Roman"/>
          <w:sz w:val="24"/>
          <w:szCs w:val="24"/>
        </w:rPr>
        <w:t xml:space="preserve"> Por outro lado, o</w:t>
      </w:r>
      <w:r w:rsidRPr="00EA6DE8">
        <w:rPr>
          <w:rFonts w:ascii="Times New Roman" w:hAnsi="Times New Roman" w:cs="Times New Roman"/>
          <w:sz w:val="24"/>
          <w:szCs w:val="24"/>
        </w:rPr>
        <w:t xml:space="preserve">s resultados concernentes ao sexo feminino </w:t>
      </w:r>
      <w:r>
        <w:rPr>
          <w:rFonts w:ascii="Times New Roman" w:hAnsi="Times New Roman" w:cs="Times New Roman"/>
          <w:sz w:val="24"/>
          <w:szCs w:val="24"/>
        </w:rPr>
        <w:t xml:space="preserve">(Figura 3) </w:t>
      </w:r>
      <w:r w:rsidRPr="00EA6DE8">
        <w:rPr>
          <w:rFonts w:ascii="Times New Roman" w:hAnsi="Times New Roman" w:cs="Times New Roman"/>
          <w:sz w:val="24"/>
          <w:szCs w:val="24"/>
        </w:rPr>
        <w:t xml:space="preserve">apresentam dispersão menor e correlação </w:t>
      </w:r>
      <w:r>
        <w:rPr>
          <w:rFonts w:ascii="Times New Roman" w:hAnsi="Times New Roman" w:cs="Times New Roman"/>
          <w:sz w:val="24"/>
          <w:szCs w:val="24"/>
        </w:rPr>
        <w:t xml:space="preserve">mais forte </w:t>
      </w:r>
      <w:r w:rsidRPr="00EA6DE8">
        <w:rPr>
          <w:rFonts w:ascii="Times New Roman" w:hAnsi="Times New Roman" w:cs="Times New Roman"/>
          <w:sz w:val="24"/>
          <w:szCs w:val="24"/>
        </w:rPr>
        <w:t xml:space="preserve">entre </w:t>
      </w:r>
      <w:r>
        <w:rPr>
          <w:rFonts w:ascii="Times New Roman" w:hAnsi="Times New Roman" w:cs="Times New Roman"/>
          <w:sz w:val="24"/>
          <w:szCs w:val="24"/>
        </w:rPr>
        <w:t xml:space="preserve">a </w:t>
      </w:r>
      <w:r w:rsidRPr="00EA6DE8">
        <w:rPr>
          <w:rFonts w:ascii="Times New Roman" w:hAnsi="Times New Roman" w:cs="Times New Roman"/>
          <w:sz w:val="24"/>
          <w:szCs w:val="24"/>
        </w:rPr>
        <w:t xml:space="preserve">TFG medida e estimada. Observando o diagrama de </w:t>
      </w:r>
      <w:proofErr w:type="spellStart"/>
      <w:r w:rsidRPr="00EA6DE8">
        <w:rPr>
          <w:rFonts w:ascii="Times New Roman" w:hAnsi="Times New Roman" w:cs="Times New Roman"/>
          <w:sz w:val="24"/>
          <w:szCs w:val="24"/>
        </w:rPr>
        <w:t>Bland</w:t>
      </w:r>
      <w:proofErr w:type="spellEnd"/>
      <w:r w:rsidRPr="00EA6DE8">
        <w:rPr>
          <w:rFonts w:ascii="Times New Roman" w:hAnsi="Times New Roman" w:cs="Times New Roman"/>
          <w:sz w:val="24"/>
          <w:szCs w:val="24"/>
        </w:rPr>
        <w:t xml:space="preserve">-Altman, há uma maior concordância entre a estimativa e a medição da TFG no sexo feminino. </w:t>
      </w:r>
      <w:r>
        <w:rPr>
          <w:rFonts w:ascii="Times New Roman" w:hAnsi="Times New Roman" w:cs="Times New Roman"/>
          <w:sz w:val="24"/>
          <w:szCs w:val="24"/>
        </w:rPr>
        <w:t xml:space="preserve">A análise dos dados de homens e mulheres em separado, sem o ajuste por cor da pele não resultou em diferenças relevantes nos resultados, contudo, exibiu uma maior dispersão dos dados. </w:t>
      </w:r>
      <w:r w:rsidRPr="00EA6DE8">
        <w:rPr>
          <w:rFonts w:ascii="Times New Roman" w:hAnsi="Times New Roman" w:cs="Times New Roman"/>
          <w:sz w:val="24"/>
          <w:szCs w:val="24"/>
        </w:rPr>
        <w:t xml:space="preserve">Em toda a amostra, há uma tendência à maior concordância entre os métodos quando </w:t>
      </w:r>
      <w:r>
        <w:rPr>
          <w:rFonts w:ascii="Times New Roman" w:hAnsi="Times New Roman" w:cs="Times New Roman"/>
          <w:sz w:val="24"/>
          <w:szCs w:val="24"/>
        </w:rPr>
        <w:t xml:space="preserve">observados somente </w:t>
      </w:r>
      <w:r w:rsidRPr="00EA6DE8">
        <w:rPr>
          <w:rFonts w:ascii="Times New Roman" w:hAnsi="Times New Roman" w:cs="Times New Roman"/>
          <w:sz w:val="24"/>
          <w:szCs w:val="24"/>
        </w:rPr>
        <w:t xml:space="preserve"> os indivíduos com TFG inferior a 100 </w:t>
      </w:r>
      <w:proofErr w:type="spellStart"/>
      <w:r w:rsidRPr="00EA6DE8">
        <w:rPr>
          <w:rFonts w:ascii="Times New Roman" w:hAnsi="Times New Roman" w:cs="Times New Roman"/>
          <w:sz w:val="24"/>
          <w:szCs w:val="24"/>
        </w:rPr>
        <w:t>mL</w:t>
      </w:r>
      <w:proofErr w:type="spellEnd"/>
      <w:r w:rsidRPr="00EA6DE8">
        <w:rPr>
          <w:rFonts w:ascii="Times New Roman" w:hAnsi="Times New Roman" w:cs="Times New Roman"/>
          <w:sz w:val="24"/>
          <w:szCs w:val="24"/>
        </w:rPr>
        <w:t>/min x1,73m</w:t>
      </w:r>
      <w:r w:rsidRPr="00EA6DE8">
        <w:rPr>
          <w:rFonts w:ascii="Times New Roman" w:hAnsi="Times New Roman" w:cs="Times New Roman"/>
          <w:sz w:val="24"/>
          <w:szCs w:val="24"/>
          <w:vertAlign w:val="superscript"/>
        </w:rPr>
        <w:t>2</w:t>
      </w:r>
      <w:r>
        <w:rPr>
          <w:rFonts w:ascii="Times New Roman" w:hAnsi="Times New Roman" w:cs="Times New Roman"/>
          <w:sz w:val="24"/>
          <w:szCs w:val="24"/>
        </w:rPr>
        <w:t>.</w:t>
      </w:r>
    </w:p>
    <w:p w14:paraId="1BCB472D" w14:textId="5E88D19E" w:rsidR="000321C9" w:rsidRPr="00EA6DE8" w:rsidRDefault="00996C18" w:rsidP="00E02394">
      <w:pPr>
        <w:tabs>
          <w:tab w:val="left" w:pos="4111"/>
        </w:tabs>
        <w:spacing w:line="360" w:lineRule="auto"/>
        <w:ind w:firstLine="709"/>
        <w:jc w:val="both"/>
        <w:rPr>
          <w:rFonts w:ascii="Times New Roman" w:hAnsi="Times New Roman" w:cs="Times New Roman"/>
          <w:sz w:val="24"/>
          <w:szCs w:val="24"/>
        </w:rPr>
      </w:pPr>
      <w:r w:rsidRPr="00EA6DE8">
        <w:rPr>
          <w:rFonts w:ascii="Times New Roman" w:hAnsi="Times New Roman" w:cs="Times New Roman"/>
          <w:sz w:val="24"/>
          <w:szCs w:val="24"/>
        </w:rPr>
        <w:t xml:space="preserve">Adicionalmente, </w:t>
      </w:r>
      <w:r w:rsidR="00136294" w:rsidRPr="00EA6DE8">
        <w:rPr>
          <w:rFonts w:ascii="Times New Roman" w:hAnsi="Times New Roman" w:cs="Times New Roman"/>
          <w:sz w:val="24"/>
          <w:szCs w:val="24"/>
        </w:rPr>
        <w:t>foi realizada uma análise para verificar a acur</w:t>
      </w:r>
      <w:r w:rsidR="00574FA9" w:rsidRPr="00EA6DE8">
        <w:rPr>
          <w:rFonts w:ascii="Times New Roman" w:hAnsi="Times New Roman" w:cs="Times New Roman"/>
          <w:sz w:val="24"/>
          <w:szCs w:val="24"/>
        </w:rPr>
        <w:t>ácia</w:t>
      </w:r>
      <w:r w:rsidR="00136294" w:rsidRPr="00EA6DE8">
        <w:rPr>
          <w:rFonts w:ascii="Times New Roman" w:hAnsi="Times New Roman" w:cs="Times New Roman"/>
          <w:sz w:val="24"/>
          <w:szCs w:val="24"/>
        </w:rPr>
        <w:t xml:space="preserve"> das duas equações considerando o ajuste para </w:t>
      </w:r>
      <w:r w:rsidR="00B92972">
        <w:rPr>
          <w:rFonts w:ascii="Times New Roman" w:hAnsi="Times New Roman" w:cs="Times New Roman"/>
          <w:sz w:val="24"/>
          <w:szCs w:val="24"/>
        </w:rPr>
        <w:t>cor da pele</w:t>
      </w:r>
      <w:r w:rsidR="00D436FE">
        <w:rPr>
          <w:rFonts w:ascii="Times New Roman" w:hAnsi="Times New Roman" w:cs="Times New Roman"/>
          <w:sz w:val="24"/>
          <w:szCs w:val="24"/>
        </w:rPr>
        <w:t xml:space="preserve"> apenas nos voluntários de pele negra autodeclarada</w:t>
      </w:r>
      <w:r w:rsidR="00136294" w:rsidRPr="00EA6DE8">
        <w:rPr>
          <w:rFonts w:ascii="Times New Roman" w:hAnsi="Times New Roman" w:cs="Times New Roman"/>
          <w:sz w:val="24"/>
          <w:szCs w:val="24"/>
        </w:rPr>
        <w:t xml:space="preserve">. </w:t>
      </w:r>
      <w:r w:rsidR="00D04AA3" w:rsidRPr="00EA6DE8">
        <w:rPr>
          <w:rFonts w:ascii="Times New Roman" w:hAnsi="Times New Roman" w:cs="Times New Roman"/>
          <w:sz w:val="24"/>
          <w:szCs w:val="24"/>
        </w:rPr>
        <w:t xml:space="preserve">Não foi possível estabelecer um produto de regressão linear correlacionando as duas equações com os resultados </w:t>
      </w:r>
      <w:r w:rsidR="00E37037">
        <w:rPr>
          <w:rFonts w:ascii="Times New Roman" w:hAnsi="Times New Roman" w:cs="Times New Roman"/>
          <w:sz w:val="24"/>
          <w:szCs w:val="24"/>
        </w:rPr>
        <w:t>d</w:t>
      </w:r>
      <w:r w:rsidR="00D04AA3" w:rsidRPr="00EA6DE8">
        <w:rPr>
          <w:rFonts w:ascii="Times New Roman" w:hAnsi="Times New Roman" w:cs="Times New Roman"/>
          <w:sz w:val="24"/>
          <w:szCs w:val="24"/>
        </w:rPr>
        <w:t>o referencial</w:t>
      </w:r>
      <w:r w:rsidR="00B92972">
        <w:rPr>
          <w:rFonts w:ascii="Times New Roman" w:hAnsi="Times New Roman" w:cs="Times New Roman"/>
          <w:sz w:val="24"/>
          <w:szCs w:val="24"/>
        </w:rPr>
        <w:t xml:space="preserve">. </w:t>
      </w:r>
      <w:r w:rsidR="00D04AA3" w:rsidRPr="00EA6DE8">
        <w:rPr>
          <w:rFonts w:ascii="Times New Roman" w:hAnsi="Times New Roman" w:cs="Times New Roman"/>
          <w:sz w:val="24"/>
          <w:szCs w:val="24"/>
        </w:rPr>
        <w:t xml:space="preserve">Os gráficos de </w:t>
      </w:r>
      <w:proofErr w:type="spellStart"/>
      <w:r w:rsidR="00D04AA3" w:rsidRPr="00EA6DE8">
        <w:rPr>
          <w:rFonts w:ascii="Times New Roman" w:hAnsi="Times New Roman" w:cs="Times New Roman"/>
          <w:sz w:val="24"/>
          <w:szCs w:val="24"/>
        </w:rPr>
        <w:t>Bland</w:t>
      </w:r>
      <w:proofErr w:type="spellEnd"/>
      <w:r w:rsidR="00D04AA3" w:rsidRPr="00EA6DE8">
        <w:rPr>
          <w:rFonts w:ascii="Times New Roman" w:hAnsi="Times New Roman" w:cs="Times New Roman"/>
          <w:sz w:val="24"/>
          <w:szCs w:val="24"/>
        </w:rPr>
        <w:t>-Altman desta análise sugerem que o uso do fator de correção aumenta a dispersão dos dados, e que este fator produz um viés de proporção no erro das duas equações, sinalizando que ambas tendem a superestimar os</w:t>
      </w:r>
      <w:r w:rsidR="00E37037">
        <w:rPr>
          <w:rFonts w:ascii="Times New Roman" w:hAnsi="Times New Roman" w:cs="Times New Roman"/>
          <w:sz w:val="24"/>
          <w:szCs w:val="24"/>
        </w:rPr>
        <w:t xml:space="preserve"> valores </w:t>
      </w:r>
      <w:r w:rsidR="00B92972">
        <w:rPr>
          <w:rFonts w:ascii="Times New Roman" w:hAnsi="Times New Roman" w:cs="Times New Roman"/>
          <w:sz w:val="24"/>
          <w:szCs w:val="24"/>
        </w:rPr>
        <w:t>estimados de TFG.</w:t>
      </w:r>
      <w:r w:rsidR="00D04AA3" w:rsidRPr="00EA6DE8">
        <w:rPr>
          <w:rFonts w:ascii="Times New Roman" w:hAnsi="Times New Roman" w:cs="Times New Roman"/>
          <w:sz w:val="24"/>
          <w:szCs w:val="24"/>
        </w:rPr>
        <w:t xml:space="preserve"> </w:t>
      </w:r>
    </w:p>
    <w:p w14:paraId="60764E48" w14:textId="77777777" w:rsidR="004A3989" w:rsidRPr="00EA6DE8" w:rsidRDefault="004A3989" w:rsidP="00136294">
      <w:pPr>
        <w:tabs>
          <w:tab w:val="left" w:pos="4111"/>
        </w:tabs>
        <w:jc w:val="both"/>
        <w:rPr>
          <w:rFonts w:ascii="Times New Roman" w:hAnsi="Times New Roman" w:cs="Times New Roman"/>
          <w:sz w:val="24"/>
          <w:szCs w:val="24"/>
        </w:rPr>
      </w:pPr>
    </w:p>
    <w:p w14:paraId="3C157611" w14:textId="5586A1E2" w:rsidR="000321C9" w:rsidRPr="00EA6DE8" w:rsidRDefault="005C6FBC" w:rsidP="00183046">
      <w:pPr>
        <w:jc w:val="both"/>
        <w:rPr>
          <w:rFonts w:ascii="Times New Roman" w:hAnsi="Times New Roman" w:cs="Times New Roman"/>
          <w:sz w:val="24"/>
          <w:szCs w:val="24"/>
        </w:rPr>
      </w:pPr>
      <w:r w:rsidRPr="00EA6DE8">
        <w:rPr>
          <w:rFonts w:ascii="Times New Roman" w:hAnsi="Times New Roman" w:cs="Times New Roman"/>
          <w:b/>
          <w:bCs/>
          <w:sz w:val="24"/>
          <w:szCs w:val="24"/>
        </w:rPr>
        <w:t>DISCUSSÃO</w:t>
      </w:r>
    </w:p>
    <w:p w14:paraId="7F113404" w14:textId="28FD3D7C" w:rsidR="00D67B28" w:rsidRDefault="004238CA" w:rsidP="00E0239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Este estudo foi conduzido em amostra probabilística da população adulta de </w:t>
      </w:r>
      <w:proofErr w:type="spellStart"/>
      <w:r>
        <w:rPr>
          <w:rFonts w:ascii="Times New Roman" w:hAnsi="Times New Roman" w:cs="Times New Roman"/>
          <w:sz w:val="24"/>
          <w:szCs w:val="24"/>
        </w:rPr>
        <w:t>Vitória-ES</w:t>
      </w:r>
      <w:proofErr w:type="spellEnd"/>
      <w:r>
        <w:rPr>
          <w:rFonts w:ascii="Times New Roman" w:hAnsi="Times New Roman" w:cs="Times New Roman"/>
          <w:sz w:val="24"/>
          <w:szCs w:val="24"/>
        </w:rPr>
        <w:t xml:space="preserve">, tendo incluído tanto pessoas totalmente sadias, como portadores de </w:t>
      </w:r>
      <w:r w:rsidR="00701173">
        <w:rPr>
          <w:rFonts w:ascii="Times New Roman" w:hAnsi="Times New Roman" w:cs="Times New Roman"/>
          <w:sz w:val="24"/>
          <w:szCs w:val="24"/>
        </w:rPr>
        <w:t>comorbidades</w:t>
      </w:r>
      <w:r>
        <w:rPr>
          <w:rFonts w:ascii="Times New Roman" w:hAnsi="Times New Roman" w:cs="Times New Roman"/>
          <w:sz w:val="24"/>
          <w:szCs w:val="24"/>
        </w:rPr>
        <w:t xml:space="preserve"> normalmente encontradas na população geral tais como: diabéticos, hipertensos, cardiopatas e também portadores de </w:t>
      </w:r>
      <w:proofErr w:type="spellStart"/>
      <w:r>
        <w:rPr>
          <w:rFonts w:ascii="Times New Roman" w:hAnsi="Times New Roman" w:cs="Times New Roman"/>
          <w:sz w:val="24"/>
          <w:szCs w:val="24"/>
        </w:rPr>
        <w:t>ClCreat</w:t>
      </w:r>
      <w:proofErr w:type="spellEnd"/>
      <w:r>
        <w:rPr>
          <w:rFonts w:ascii="Times New Roman" w:hAnsi="Times New Roman" w:cs="Times New Roman"/>
          <w:sz w:val="24"/>
          <w:szCs w:val="24"/>
        </w:rPr>
        <w:t xml:space="preserve"> diminuído e compatíveis com estágios </w:t>
      </w:r>
      <w:r w:rsidR="00701173">
        <w:rPr>
          <w:rFonts w:ascii="Times New Roman" w:hAnsi="Times New Roman" w:cs="Times New Roman"/>
          <w:sz w:val="24"/>
          <w:szCs w:val="24"/>
        </w:rPr>
        <w:t>intermediários</w:t>
      </w:r>
      <w:r>
        <w:rPr>
          <w:rFonts w:ascii="Times New Roman" w:hAnsi="Times New Roman" w:cs="Times New Roman"/>
          <w:sz w:val="24"/>
          <w:szCs w:val="24"/>
        </w:rPr>
        <w:t xml:space="preserve"> da DRC</w:t>
      </w:r>
      <w:r w:rsidR="00BD2BE2">
        <w:rPr>
          <w:rFonts w:ascii="Times New Roman" w:hAnsi="Times New Roman" w:cs="Times New Roman"/>
          <w:sz w:val="24"/>
          <w:szCs w:val="24"/>
        </w:rPr>
        <w:t xml:space="preserve"> </w:t>
      </w:r>
      <w:bookmarkStart w:id="124" w:name="ZOTERO_BREF_f1yBCGFuoqZb"/>
      <w:r w:rsidR="00002D4B" w:rsidRPr="00002D4B">
        <w:rPr>
          <w:rFonts w:ascii="Times New Roman" w:hAnsi="Times New Roman" w:cs="Times New Roman"/>
          <w:sz w:val="24"/>
        </w:rPr>
        <w:t>(MILL et al., 2015)</w:t>
      </w:r>
      <w:bookmarkEnd w:id="124"/>
      <w:r w:rsidR="00BD2BE2">
        <w:rPr>
          <w:rFonts w:ascii="Times New Roman" w:hAnsi="Times New Roman" w:cs="Times New Roman"/>
          <w:sz w:val="24"/>
        </w:rPr>
        <w:t>.</w:t>
      </w:r>
      <w:r w:rsidRPr="00EA6DE8">
        <w:rPr>
          <w:rFonts w:ascii="Times New Roman" w:hAnsi="Times New Roman" w:cs="Times New Roman"/>
          <w:sz w:val="24"/>
          <w:szCs w:val="24"/>
        </w:rPr>
        <w:t xml:space="preserve"> </w:t>
      </w:r>
    </w:p>
    <w:p w14:paraId="6FA346B4" w14:textId="44E332A2" w:rsidR="004238CA" w:rsidRPr="00EA6DE8" w:rsidRDefault="004238CA" w:rsidP="00E0239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Conforme esperado em trabalhos desta natureza, p</w:t>
      </w:r>
      <w:r w:rsidRPr="00EA6DE8">
        <w:rPr>
          <w:rFonts w:ascii="Times New Roman" w:hAnsi="Times New Roman" w:cs="Times New Roman"/>
          <w:sz w:val="24"/>
          <w:szCs w:val="24"/>
        </w:rPr>
        <w:t>roblemas na coleta urinária de 24</w:t>
      </w:r>
      <w:r w:rsidR="002F17BE">
        <w:rPr>
          <w:rFonts w:ascii="Times New Roman" w:hAnsi="Times New Roman" w:cs="Times New Roman"/>
          <w:sz w:val="24"/>
          <w:szCs w:val="24"/>
        </w:rPr>
        <w:t xml:space="preserve"> </w:t>
      </w:r>
      <w:r w:rsidRPr="00EA6DE8">
        <w:rPr>
          <w:rFonts w:ascii="Times New Roman" w:hAnsi="Times New Roman" w:cs="Times New Roman"/>
          <w:sz w:val="24"/>
          <w:szCs w:val="24"/>
        </w:rPr>
        <w:t>h</w:t>
      </w:r>
      <w:r w:rsidR="002F17BE">
        <w:rPr>
          <w:rFonts w:ascii="Times New Roman" w:hAnsi="Times New Roman" w:cs="Times New Roman"/>
          <w:sz w:val="24"/>
          <w:szCs w:val="24"/>
        </w:rPr>
        <w:t>oras</w:t>
      </w:r>
      <w:r w:rsidRPr="00EA6DE8">
        <w:rPr>
          <w:rFonts w:ascii="Times New Roman" w:hAnsi="Times New Roman" w:cs="Times New Roman"/>
          <w:sz w:val="24"/>
          <w:szCs w:val="24"/>
        </w:rPr>
        <w:t xml:space="preserve"> levaram a uma perda inicial de participantes. Dentre os voluntários com coleta de urina aparentemente adequada, outras remoções foram feitas em função </w:t>
      </w:r>
      <w:r>
        <w:rPr>
          <w:rFonts w:ascii="Times New Roman" w:hAnsi="Times New Roman" w:cs="Times New Roman"/>
          <w:sz w:val="24"/>
          <w:szCs w:val="24"/>
        </w:rPr>
        <w:t xml:space="preserve">da taxa </w:t>
      </w:r>
      <w:r w:rsidR="002F17BE">
        <w:rPr>
          <w:rFonts w:ascii="Times New Roman" w:hAnsi="Times New Roman" w:cs="Times New Roman"/>
          <w:sz w:val="24"/>
          <w:szCs w:val="24"/>
        </w:rPr>
        <w:t xml:space="preserve">diária </w:t>
      </w:r>
      <w:r>
        <w:rPr>
          <w:rFonts w:ascii="Times New Roman" w:hAnsi="Times New Roman" w:cs="Times New Roman"/>
          <w:sz w:val="24"/>
          <w:szCs w:val="24"/>
        </w:rPr>
        <w:t>de excreção de creatinina,</w:t>
      </w:r>
      <w:r w:rsidRPr="00EA6DE8">
        <w:rPr>
          <w:rFonts w:ascii="Times New Roman" w:hAnsi="Times New Roman" w:cs="Times New Roman"/>
          <w:sz w:val="24"/>
          <w:szCs w:val="24"/>
        </w:rPr>
        <w:t xml:space="preserve"> ajustad</w:t>
      </w:r>
      <w:r>
        <w:rPr>
          <w:rFonts w:ascii="Times New Roman" w:hAnsi="Times New Roman" w:cs="Times New Roman"/>
          <w:sz w:val="24"/>
          <w:szCs w:val="24"/>
        </w:rPr>
        <w:t>a</w:t>
      </w:r>
      <w:r w:rsidRPr="00EA6DE8">
        <w:rPr>
          <w:rFonts w:ascii="Times New Roman" w:hAnsi="Times New Roman" w:cs="Times New Roman"/>
          <w:sz w:val="24"/>
          <w:szCs w:val="24"/>
        </w:rPr>
        <w:t xml:space="preserve"> para o sexo e peso corporal</w:t>
      </w:r>
      <w:r>
        <w:rPr>
          <w:rFonts w:ascii="Times New Roman" w:hAnsi="Times New Roman" w:cs="Times New Roman"/>
          <w:sz w:val="24"/>
          <w:szCs w:val="24"/>
        </w:rPr>
        <w:t>,</w:t>
      </w:r>
      <w:r w:rsidRPr="00EA6DE8">
        <w:rPr>
          <w:rFonts w:ascii="Times New Roman" w:hAnsi="Times New Roman" w:cs="Times New Roman"/>
          <w:sz w:val="24"/>
          <w:szCs w:val="24"/>
        </w:rPr>
        <w:t xml:space="preserve"> estar fora de intervalos pré-estabelecidos na literatura</w:t>
      </w:r>
      <w:r w:rsidR="00BD2BE2">
        <w:rPr>
          <w:rFonts w:ascii="Times New Roman" w:hAnsi="Times New Roman" w:cs="Times New Roman"/>
          <w:sz w:val="24"/>
          <w:szCs w:val="24"/>
        </w:rPr>
        <w:t xml:space="preserve"> </w:t>
      </w:r>
      <w:bookmarkStart w:id="125" w:name="ZOTERO_BREF_fvEabLxp58kA"/>
      <w:r w:rsidR="00002D4B" w:rsidRPr="00002D4B">
        <w:rPr>
          <w:rFonts w:ascii="Times New Roman" w:hAnsi="Times New Roman" w:cs="Times New Roman"/>
          <w:sz w:val="24"/>
        </w:rPr>
        <w:t>(FORBES; BRUINING, 1976)</w:t>
      </w:r>
      <w:bookmarkEnd w:id="125"/>
      <w:r w:rsidR="00BD2BE2">
        <w:rPr>
          <w:rFonts w:ascii="Times New Roman" w:hAnsi="Times New Roman" w:cs="Times New Roman"/>
          <w:sz w:val="24"/>
        </w:rPr>
        <w:t>.</w:t>
      </w:r>
      <w:r w:rsidRPr="00EA6DE8">
        <w:rPr>
          <w:rFonts w:ascii="Times New Roman" w:hAnsi="Times New Roman" w:cs="Times New Roman"/>
          <w:sz w:val="24"/>
          <w:szCs w:val="24"/>
        </w:rPr>
        <w:t xml:space="preserve"> Mesmo com essas remoções, a amostra final foi robusta e composta por amplo espectro de idades, pode</w:t>
      </w:r>
      <w:r>
        <w:rPr>
          <w:rFonts w:ascii="Times New Roman" w:hAnsi="Times New Roman" w:cs="Times New Roman"/>
          <w:sz w:val="24"/>
          <w:szCs w:val="24"/>
        </w:rPr>
        <w:t>ndo</w:t>
      </w:r>
      <w:r w:rsidRPr="00EA6DE8">
        <w:rPr>
          <w:rFonts w:ascii="Times New Roman" w:hAnsi="Times New Roman" w:cs="Times New Roman"/>
          <w:sz w:val="24"/>
          <w:szCs w:val="24"/>
        </w:rPr>
        <w:t xml:space="preserve"> ser considerada </w:t>
      </w:r>
      <w:r>
        <w:rPr>
          <w:rFonts w:ascii="Times New Roman" w:hAnsi="Times New Roman" w:cs="Times New Roman"/>
          <w:sz w:val="24"/>
          <w:szCs w:val="24"/>
        </w:rPr>
        <w:t xml:space="preserve">em parâmetros sociodemográficos, </w:t>
      </w:r>
      <w:r w:rsidRPr="00EA6DE8">
        <w:rPr>
          <w:rFonts w:ascii="Times New Roman" w:hAnsi="Times New Roman" w:cs="Times New Roman"/>
          <w:sz w:val="24"/>
          <w:szCs w:val="24"/>
        </w:rPr>
        <w:t xml:space="preserve">representativa da população urbana </w:t>
      </w:r>
      <w:r>
        <w:rPr>
          <w:rFonts w:ascii="Times New Roman" w:hAnsi="Times New Roman" w:cs="Times New Roman"/>
          <w:sz w:val="24"/>
          <w:szCs w:val="24"/>
        </w:rPr>
        <w:t>adulta</w:t>
      </w:r>
      <w:r w:rsidRPr="00EA6DE8">
        <w:rPr>
          <w:rFonts w:ascii="Times New Roman" w:hAnsi="Times New Roman" w:cs="Times New Roman"/>
          <w:sz w:val="24"/>
          <w:szCs w:val="24"/>
        </w:rPr>
        <w:t xml:space="preserve"> Brasil </w:t>
      </w:r>
      <w:bookmarkStart w:id="126" w:name="ZOTERO_BREF_IUUs9F9sA7h6"/>
      <w:r w:rsidR="00002D4B" w:rsidRPr="00002D4B">
        <w:rPr>
          <w:rFonts w:ascii="Times New Roman" w:hAnsi="Times New Roman" w:cs="Times New Roman"/>
          <w:sz w:val="24"/>
        </w:rPr>
        <w:t>(ANDRADE et al., 2015)</w:t>
      </w:r>
      <w:bookmarkEnd w:id="126"/>
      <w:r w:rsidR="00BD2BE2">
        <w:rPr>
          <w:rFonts w:ascii="Times New Roman" w:hAnsi="Times New Roman" w:cs="Times New Roman"/>
          <w:sz w:val="24"/>
        </w:rPr>
        <w:t>.</w:t>
      </w:r>
    </w:p>
    <w:p w14:paraId="7B20F480" w14:textId="60BBF9D3" w:rsidR="004A3669" w:rsidRDefault="004238CA" w:rsidP="00E02394">
      <w:pPr>
        <w:spacing w:line="360" w:lineRule="auto"/>
        <w:ind w:firstLine="851"/>
        <w:jc w:val="both"/>
        <w:rPr>
          <w:rFonts w:ascii="Times New Roman" w:hAnsi="Times New Roman" w:cs="Times New Roman"/>
          <w:i/>
          <w:iCs/>
          <w:sz w:val="24"/>
          <w:szCs w:val="24"/>
        </w:rPr>
      </w:pPr>
      <w:r w:rsidRPr="00EA6DE8">
        <w:rPr>
          <w:rFonts w:ascii="Times New Roman" w:hAnsi="Times New Roman" w:cs="Times New Roman"/>
          <w:sz w:val="24"/>
          <w:szCs w:val="24"/>
        </w:rPr>
        <w:t xml:space="preserve">Participantes com urina validada e que figuraram como </w:t>
      </w:r>
      <w:r w:rsidRPr="00FB0317">
        <w:rPr>
          <w:rFonts w:ascii="Times New Roman" w:hAnsi="Times New Roman" w:cs="Times New Roman"/>
          <w:i/>
          <w:sz w:val="24"/>
          <w:szCs w:val="24"/>
        </w:rPr>
        <w:t>outliers</w:t>
      </w:r>
      <w:r w:rsidRPr="00EA6DE8">
        <w:rPr>
          <w:rFonts w:ascii="Times New Roman" w:hAnsi="Times New Roman" w:cs="Times New Roman"/>
          <w:sz w:val="24"/>
          <w:szCs w:val="24"/>
        </w:rPr>
        <w:t xml:space="preserve"> nos diagramas de </w:t>
      </w:r>
      <w:proofErr w:type="spellStart"/>
      <w:r w:rsidRPr="00EA6DE8">
        <w:rPr>
          <w:rFonts w:ascii="Times New Roman" w:hAnsi="Times New Roman" w:cs="Times New Roman"/>
          <w:sz w:val="24"/>
          <w:szCs w:val="24"/>
        </w:rPr>
        <w:t>Bland</w:t>
      </w:r>
      <w:proofErr w:type="spellEnd"/>
      <w:r w:rsidRPr="00EA6DE8">
        <w:rPr>
          <w:rFonts w:ascii="Times New Roman" w:hAnsi="Times New Roman" w:cs="Times New Roman"/>
          <w:sz w:val="24"/>
          <w:szCs w:val="24"/>
        </w:rPr>
        <w:t xml:space="preserve">-Altman e nos gráficos de correlação foram identificados. Como o estudo </w:t>
      </w:r>
      <w:r w:rsidRPr="00EA6DE8">
        <w:rPr>
          <w:rFonts w:ascii="Times New Roman" w:hAnsi="Times New Roman" w:cs="Times New Roman"/>
          <w:sz w:val="24"/>
          <w:szCs w:val="24"/>
        </w:rPr>
        <w:lastRenderedPageBreak/>
        <w:t xml:space="preserve">também coletou informações sobre </w:t>
      </w:r>
      <w:r w:rsidR="00701173" w:rsidRPr="00EA6DE8">
        <w:rPr>
          <w:rFonts w:ascii="Times New Roman" w:hAnsi="Times New Roman" w:cs="Times New Roman"/>
          <w:sz w:val="24"/>
          <w:szCs w:val="24"/>
        </w:rPr>
        <w:t>Índice</w:t>
      </w:r>
      <w:r w:rsidRPr="00EA6DE8">
        <w:rPr>
          <w:rFonts w:ascii="Times New Roman" w:hAnsi="Times New Roman" w:cs="Times New Roman"/>
          <w:sz w:val="24"/>
          <w:szCs w:val="24"/>
        </w:rPr>
        <w:t xml:space="preserve"> de Massa Corpórea (IMC), dados antropométricos, cardiovasculares, bioquímicos e relativos aos hábitos </w:t>
      </w:r>
      <w:r>
        <w:rPr>
          <w:rFonts w:ascii="Times New Roman" w:hAnsi="Times New Roman" w:cs="Times New Roman"/>
          <w:sz w:val="24"/>
          <w:szCs w:val="24"/>
        </w:rPr>
        <w:t>de vida, além de</w:t>
      </w:r>
      <w:r w:rsidRPr="00EA6DE8">
        <w:rPr>
          <w:rFonts w:ascii="Times New Roman" w:hAnsi="Times New Roman" w:cs="Times New Roman"/>
          <w:sz w:val="24"/>
          <w:szCs w:val="24"/>
        </w:rPr>
        <w:t xml:space="preserve"> </w:t>
      </w:r>
      <w:r>
        <w:rPr>
          <w:rFonts w:ascii="Times New Roman" w:hAnsi="Times New Roman" w:cs="Times New Roman"/>
          <w:sz w:val="24"/>
          <w:szCs w:val="24"/>
        </w:rPr>
        <w:t xml:space="preserve">indicadores </w:t>
      </w:r>
      <w:r w:rsidRPr="00EA6DE8">
        <w:rPr>
          <w:rFonts w:ascii="Times New Roman" w:hAnsi="Times New Roman" w:cs="Times New Roman"/>
          <w:sz w:val="24"/>
          <w:szCs w:val="24"/>
        </w:rPr>
        <w:t>socioeconômicos, foi possível verificar que a quase totalidade dos resultados mais divergentes entre TFG estimada e medida se refere</w:t>
      </w:r>
      <w:r>
        <w:rPr>
          <w:rFonts w:ascii="Times New Roman" w:hAnsi="Times New Roman" w:cs="Times New Roman"/>
          <w:sz w:val="24"/>
          <w:szCs w:val="24"/>
        </w:rPr>
        <w:t xml:space="preserve"> a</w:t>
      </w:r>
      <w:r w:rsidRPr="00EA6DE8">
        <w:rPr>
          <w:rFonts w:ascii="Times New Roman" w:hAnsi="Times New Roman" w:cs="Times New Roman"/>
          <w:sz w:val="24"/>
          <w:szCs w:val="24"/>
        </w:rPr>
        <w:t xml:space="preserve"> participantes com IMC muito baixo, e com baixo percentual de gordura (influência drástica nos níveis de </w:t>
      </w:r>
      <w:proofErr w:type="spellStart"/>
      <w:r w:rsidR="002F17BE">
        <w:rPr>
          <w:rFonts w:ascii="Times New Roman" w:hAnsi="Times New Roman" w:cs="Times New Roman"/>
          <w:sz w:val="24"/>
          <w:szCs w:val="24"/>
        </w:rPr>
        <w:t>SCr</w:t>
      </w:r>
      <w:proofErr w:type="spellEnd"/>
      <w:r w:rsidRPr="00EA6DE8">
        <w:rPr>
          <w:rFonts w:ascii="Times New Roman" w:hAnsi="Times New Roman" w:cs="Times New Roman"/>
          <w:sz w:val="24"/>
          <w:szCs w:val="24"/>
        </w:rPr>
        <w:t>)</w:t>
      </w:r>
      <w:r>
        <w:rPr>
          <w:rFonts w:ascii="Times New Roman" w:hAnsi="Times New Roman" w:cs="Times New Roman"/>
          <w:sz w:val="24"/>
          <w:szCs w:val="24"/>
        </w:rPr>
        <w:t>.</w:t>
      </w:r>
      <w:r w:rsidRPr="00EA6DE8">
        <w:rPr>
          <w:rFonts w:ascii="Times New Roman" w:hAnsi="Times New Roman" w:cs="Times New Roman"/>
          <w:sz w:val="24"/>
          <w:szCs w:val="24"/>
        </w:rPr>
        <w:t xml:space="preserve"> </w:t>
      </w:r>
      <w:r>
        <w:rPr>
          <w:rFonts w:ascii="Times New Roman" w:hAnsi="Times New Roman" w:cs="Times New Roman"/>
          <w:sz w:val="24"/>
          <w:szCs w:val="24"/>
        </w:rPr>
        <w:t xml:space="preserve">Os demais </w:t>
      </w:r>
      <w:r w:rsidRPr="007B4DEB">
        <w:rPr>
          <w:rFonts w:ascii="Times New Roman" w:hAnsi="Times New Roman" w:cs="Times New Roman"/>
          <w:i/>
          <w:iCs/>
          <w:sz w:val="24"/>
          <w:szCs w:val="24"/>
        </w:rPr>
        <w:t xml:space="preserve">outliers </w:t>
      </w:r>
      <w:r>
        <w:rPr>
          <w:rFonts w:ascii="Times New Roman" w:hAnsi="Times New Roman" w:cs="Times New Roman"/>
          <w:sz w:val="24"/>
          <w:szCs w:val="24"/>
        </w:rPr>
        <w:t>relataram</w:t>
      </w:r>
      <w:r w:rsidRPr="00EA6DE8">
        <w:rPr>
          <w:rFonts w:ascii="Times New Roman" w:hAnsi="Times New Roman" w:cs="Times New Roman"/>
          <w:sz w:val="24"/>
          <w:szCs w:val="24"/>
        </w:rPr>
        <w:t xml:space="preserve"> comorbidades tais como </w:t>
      </w:r>
      <w:r w:rsidRPr="00EA6DE8">
        <w:rPr>
          <w:rFonts w:ascii="Times New Roman" w:hAnsi="Times New Roman" w:cs="Times New Roman"/>
          <w:i/>
          <w:iCs/>
          <w:sz w:val="24"/>
          <w:szCs w:val="24"/>
        </w:rPr>
        <w:t>diabetes mellitus</w:t>
      </w:r>
      <w:r w:rsidRPr="00EA6DE8">
        <w:rPr>
          <w:rFonts w:ascii="Times New Roman" w:hAnsi="Times New Roman" w:cs="Times New Roman"/>
          <w:sz w:val="24"/>
          <w:szCs w:val="24"/>
        </w:rPr>
        <w:t xml:space="preserve"> e alterações cardiovasculares. Via de regra, por conta de induzir maior dispersão nos dados, a fórmula MDRD-4 intensificou a</w:t>
      </w:r>
      <w:r w:rsidR="00D67B28">
        <w:rPr>
          <w:rFonts w:ascii="Times New Roman" w:hAnsi="Times New Roman" w:cs="Times New Roman"/>
          <w:sz w:val="24"/>
          <w:szCs w:val="24"/>
        </w:rPr>
        <w:t>s</w:t>
      </w:r>
      <w:r w:rsidRPr="00EA6DE8">
        <w:rPr>
          <w:rFonts w:ascii="Times New Roman" w:hAnsi="Times New Roman" w:cs="Times New Roman"/>
          <w:sz w:val="24"/>
          <w:szCs w:val="24"/>
        </w:rPr>
        <w:t xml:space="preserve"> discrepância</w:t>
      </w:r>
      <w:r w:rsidR="00D67B28">
        <w:rPr>
          <w:rFonts w:ascii="Times New Roman" w:hAnsi="Times New Roman" w:cs="Times New Roman"/>
          <w:sz w:val="24"/>
          <w:szCs w:val="24"/>
        </w:rPr>
        <w:t>s</w:t>
      </w:r>
      <w:r w:rsidRPr="00EA6DE8">
        <w:rPr>
          <w:rFonts w:ascii="Times New Roman" w:hAnsi="Times New Roman" w:cs="Times New Roman"/>
          <w:sz w:val="24"/>
          <w:szCs w:val="24"/>
        </w:rPr>
        <w:t xml:space="preserve"> calculadas nos </w:t>
      </w:r>
      <w:r w:rsidRPr="00EA6DE8">
        <w:rPr>
          <w:rFonts w:ascii="Times New Roman" w:hAnsi="Times New Roman" w:cs="Times New Roman"/>
          <w:i/>
          <w:iCs/>
          <w:sz w:val="24"/>
          <w:szCs w:val="24"/>
        </w:rPr>
        <w:t>outliers.</w:t>
      </w:r>
    </w:p>
    <w:p w14:paraId="6C4C4CD6" w14:textId="2B74F658" w:rsidR="00193DCA" w:rsidRPr="00EA6DE8" w:rsidRDefault="00D67B28" w:rsidP="00E0239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Analis</w:t>
      </w:r>
      <w:r w:rsidR="00A723A0">
        <w:rPr>
          <w:rFonts w:ascii="Times New Roman" w:hAnsi="Times New Roman" w:cs="Times New Roman"/>
          <w:sz w:val="24"/>
          <w:szCs w:val="24"/>
        </w:rPr>
        <w:t>ando o</w:t>
      </w:r>
      <w:r w:rsidR="00342523" w:rsidRPr="00EA6DE8">
        <w:rPr>
          <w:rFonts w:ascii="Times New Roman" w:hAnsi="Times New Roman" w:cs="Times New Roman"/>
          <w:sz w:val="24"/>
          <w:szCs w:val="24"/>
        </w:rPr>
        <w:t xml:space="preserve"> comportamento das equações MDRD-4 e CKD-EPI</w:t>
      </w:r>
      <w:r w:rsidR="004E1F0E" w:rsidRPr="00EA6DE8">
        <w:rPr>
          <w:rFonts w:ascii="Times New Roman" w:hAnsi="Times New Roman" w:cs="Times New Roman"/>
          <w:sz w:val="24"/>
          <w:szCs w:val="24"/>
        </w:rPr>
        <w:t xml:space="preserve"> na determinação da TFG, é perceptível que os resultados concernentes às mulheres (r=0,483 e r=0,490</w:t>
      </w:r>
      <w:r w:rsidR="004A3669">
        <w:rPr>
          <w:rFonts w:ascii="Times New Roman" w:hAnsi="Times New Roman" w:cs="Times New Roman"/>
          <w:sz w:val="24"/>
          <w:szCs w:val="24"/>
        </w:rPr>
        <w:t xml:space="preserve"> respetivamente</w:t>
      </w:r>
      <w:r w:rsidR="004E1F0E" w:rsidRPr="00EA6DE8">
        <w:rPr>
          <w:rFonts w:ascii="Times New Roman" w:hAnsi="Times New Roman" w:cs="Times New Roman"/>
          <w:sz w:val="24"/>
          <w:szCs w:val="24"/>
        </w:rPr>
        <w:t xml:space="preserve">) exibem correlação linear positiva ligeiramente </w:t>
      </w:r>
      <w:r w:rsidR="00893F4E" w:rsidRPr="00EA6DE8">
        <w:rPr>
          <w:rFonts w:ascii="Times New Roman" w:hAnsi="Times New Roman" w:cs="Times New Roman"/>
          <w:sz w:val="24"/>
          <w:szCs w:val="24"/>
        </w:rPr>
        <w:t xml:space="preserve">superior aos dos </w:t>
      </w:r>
      <w:r w:rsidR="004E1F0E" w:rsidRPr="00EA6DE8">
        <w:rPr>
          <w:rFonts w:ascii="Times New Roman" w:hAnsi="Times New Roman" w:cs="Times New Roman"/>
          <w:sz w:val="24"/>
          <w:szCs w:val="24"/>
        </w:rPr>
        <w:t>homens (r=0,408e r=0,419</w:t>
      </w:r>
      <w:r w:rsidR="004A3669">
        <w:rPr>
          <w:rFonts w:ascii="Times New Roman" w:hAnsi="Times New Roman" w:cs="Times New Roman"/>
          <w:sz w:val="24"/>
          <w:szCs w:val="24"/>
        </w:rPr>
        <w:t xml:space="preserve"> respectivamente</w:t>
      </w:r>
      <w:r w:rsidR="004E1F0E" w:rsidRPr="00EA6DE8">
        <w:rPr>
          <w:rFonts w:ascii="Times New Roman" w:hAnsi="Times New Roman" w:cs="Times New Roman"/>
          <w:sz w:val="24"/>
          <w:szCs w:val="24"/>
        </w:rPr>
        <w:t>)</w:t>
      </w:r>
      <w:r w:rsidR="00106EF8" w:rsidRPr="00EA6DE8">
        <w:rPr>
          <w:rFonts w:ascii="Times New Roman" w:hAnsi="Times New Roman" w:cs="Times New Roman"/>
          <w:sz w:val="24"/>
          <w:szCs w:val="24"/>
        </w:rPr>
        <w:t xml:space="preserve">. Este fenômeno </w:t>
      </w:r>
      <w:r w:rsidR="004A3669">
        <w:rPr>
          <w:rFonts w:ascii="Times New Roman" w:hAnsi="Times New Roman" w:cs="Times New Roman"/>
          <w:sz w:val="24"/>
          <w:szCs w:val="24"/>
        </w:rPr>
        <w:t>é esperado</w:t>
      </w:r>
      <w:r w:rsidR="00106EF8" w:rsidRPr="00EA6DE8">
        <w:rPr>
          <w:rFonts w:ascii="Times New Roman" w:hAnsi="Times New Roman" w:cs="Times New Roman"/>
          <w:sz w:val="24"/>
          <w:szCs w:val="24"/>
        </w:rPr>
        <w:t xml:space="preserve"> </w:t>
      </w:r>
      <w:r w:rsidR="004A3669">
        <w:rPr>
          <w:rFonts w:ascii="Times New Roman" w:hAnsi="Times New Roman" w:cs="Times New Roman"/>
          <w:sz w:val="24"/>
          <w:szCs w:val="24"/>
        </w:rPr>
        <w:t>em virtude da</w:t>
      </w:r>
      <w:r w:rsidR="004A3669" w:rsidRPr="00EA6DE8">
        <w:rPr>
          <w:rFonts w:ascii="Times New Roman" w:hAnsi="Times New Roman" w:cs="Times New Roman"/>
          <w:sz w:val="24"/>
          <w:szCs w:val="24"/>
        </w:rPr>
        <w:t xml:space="preserve"> </w:t>
      </w:r>
      <w:r w:rsidR="00587BBB">
        <w:rPr>
          <w:rFonts w:ascii="Times New Roman" w:hAnsi="Times New Roman" w:cs="Times New Roman"/>
          <w:sz w:val="24"/>
          <w:szCs w:val="24"/>
        </w:rPr>
        <w:t xml:space="preserve">maior </w:t>
      </w:r>
      <w:r w:rsidR="00106EF8" w:rsidRPr="00EA6DE8">
        <w:rPr>
          <w:rFonts w:ascii="Times New Roman" w:hAnsi="Times New Roman" w:cs="Times New Roman"/>
          <w:sz w:val="24"/>
          <w:szCs w:val="24"/>
        </w:rPr>
        <w:t xml:space="preserve">massa muscular </w:t>
      </w:r>
      <w:r w:rsidR="00486C69">
        <w:rPr>
          <w:rFonts w:ascii="Times New Roman" w:hAnsi="Times New Roman" w:cs="Times New Roman"/>
          <w:sz w:val="24"/>
          <w:szCs w:val="24"/>
        </w:rPr>
        <w:t>relativa em</w:t>
      </w:r>
      <w:r w:rsidR="00587BBB">
        <w:rPr>
          <w:rFonts w:ascii="Times New Roman" w:hAnsi="Times New Roman" w:cs="Times New Roman"/>
          <w:sz w:val="24"/>
          <w:szCs w:val="24"/>
        </w:rPr>
        <w:t xml:space="preserve"> homens</w:t>
      </w:r>
      <w:r w:rsidR="00106EF8" w:rsidRPr="00EA6DE8">
        <w:rPr>
          <w:rFonts w:ascii="Times New Roman" w:hAnsi="Times New Roman" w:cs="Times New Roman"/>
          <w:sz w:val="24"/>
          <w:szCs w:val="24"/>
        </w:rPr>
        <w:t>,</w:t>
      </w:r>
      <w:r w:rsidR="00486C69">
        <w:rPr>
          <w:rFonts w:ascii="Times New Roman" w:hAnsi="Times New Roman" w:cs="Times New Roman"/>
          <w:sz w:val="24"/>
          <w:szCs w:val="24"/>
        </w:rPr>
        <w:t xml:space="preserve"> que</w:t>
      </w:r>
      <w:r w:rsidR="004E1F0E" w:rsidRPr="00EA6DE8">
        <w:rPr>
          <w:rFonts w:ascii="Times New Roman" w:hAnsi="Times New Roman" w:cs="Times New Roman"/>
          <w:sz w:val="24"/>
          <w:szCs w:val="24"/>
        </w:rPr>
        <w:t xml:space="preserve"> pode gerar falsos incrementos de creatinina </w:t>
      </w:r>
      <w:r w:rsidR="00106EF8" w:rsidRPr="00EA6DE8">
        <w:rPr>
          <w:rFonts w:ascii="Times New Roman" w:hAnsi="Times New Roman" w:cs="Times New Roman"/>
          <w:sz w:val="24"/>
          <w:szCs w:val="24"/>
        </w:rPr>
        <w:t>sérica</w:t>
      </w:r>
      <w:r w:rsidR="00486C69">
        <w:rPr>
          <w:rFonts w:ascii="Times New Roman" w:hAnsi="Times New Roman" w:cs="Times New Roman"/>
          <w:sz w:val="24"/>
        </w:rPr>
        <w:t>,</w:t>
      </w:r>
      <w:r w:rsidR="00486C69">
        <w:rPr>
          <w:rFonts w:ascii="Times New Roman" w:hAnsi="Times New Roman" w:cs="Times New Roman"/>
          <w:sz w:val="24"/>
          <w:szCs w:val="24"/>
        </w:rPr>
        <w:t xml:space="preserve"> compensados em parte com os ajustes das equações para</w:t>
      </w:r>
      <w:r w:rsidR="004C0F38" w:rsidRPr="00EA6DE8">
        <w:rPr>
          <w:rFonts w:ascii="Times New Roman" w:hAnsi="Times New Roman" w:cs="Times New Roman"/>
          <w:sz w:val="24"/>
          <w:szCs w:val="24"/>
        </w:rPr>
        <w:t xml:space="preserve"> a TFG </w:t>
      </w:r>
      <w:r w:rsidR="00486C69">
        <w:rPr>
          <w:rFonts w:ascii="Times New Roman" w:hAnsi="Times New Roman" w:cs="Times New Roman"/>
          <w:sz w:val="24"/>
          <w:szCs w:val="24"/>
        </w:rPr>
        <w:t>n</w:t>
      </w:r>
      <w:r w:rsidR="00106EF8" w:rsidRPr="00EA6DE8">
        <w:rPr>
          <w:rFonts w:ascii="Times New Roman" w:hAnsi="Times New Roman" w:cs="Times New Roman"/>
          <w:sz w:val="24"/>
          <w:szCs w:val="24"/>
        </w:rPr>
        <w:t>o</w:t>
      </w:r>
      <w:r w:rsidR="004C0F38" w:rsidRPr="00EA6DE8">
        <w:rPr>
          <w:rFonts w:ascii="Times New Roman" w:hAnsi="Times New Roman" w:cs="Times New Roman"/>
          <w:sz w:val="24"/>
          <w:szCs w:val="24"/>
        </w:rPr>
        <w:t xml:space="preserve"> sexo feminino.</w:t>
      </w:r>
    </w:p>
    <w:p w14:paraId="3296C48A" w14:textId="5B1A436C" w:rsidR="004A4932" w:rsidRDefault="004A5EF1" w:rsidP="00E02394">
      <w:pPr>
        <w:spacing w:line="360" w:lineRule="auto"/>
        <w:ind w:firstLine="851"/>
        <w:jc w:val="both"/>
        <w:rPr>
          <w:rFonts w:ascii="Times New Roman" w:hAnsi="Times New Roman" w:cs="Times New Roman"/>
          <w:sz w:val="24"/>
          <w:szCs w:val="24"/>
        </w:rPr>
      </w:pPr>
      <w:r w:rsidRPr="00EA6DE8">
        <w:rPr>
          <w:rFonts w:ascii="Times New Roman" w:hAnsi="Times New Roman" w:cs="Times New Roman"/>
          <w:sz w:val="24"/>
          <w:szCs w:val="24"/>
        </w:rPr>
        <w:t>As fórmulas apresentaram correlação apenas moderada com o método de referência</w:t>
      </w:r>
      <w:r w:rsidR="00497B20" w:rsidRPr="00EA6DE8">
        <w:rPr>
          <w:rFonts w:ascii="Times New Roman" w:hAnsi="Times New Roman" w:cs="Times New Roman"/>
          <w:sz w:val="24"/>
          <w:szCs w:val="24"/>
        </w:rPr>
        <w:t xml:space="preserve">, porém, na análise de concordância entre métodos é notório que, nos indivíduos com TFG </w:t>
      </w:r>
      <w:r w:rsidR="00D82AC9" w:rsidRPr="00EA6DE8">
        <w:rPr>
          <w:rFonts w:ascii="Times New Roman" w:hAnsi="Times New Roman" w:cs="Times New Roman"/>
          <w:sz w:val="24"/>
          <w:szCs w:val="24"/>
        </w:rPr>
        <w:t xml:space="preserve">medida </w:t>
      </w:r>
      <w:r w:rsidR="00497B20" w:rsidRPr="00EA6DE8">
        <w:rPr>
          <w:rFonts w:ascii="Times New Roman" w:hAnsi="Times New Roman" w:cs="Times New Roman"/>
          <w:sz w:val="24"/>
          <w:szCs w:val="24"/>
        </w:rPr>
        <w:t xml:space="preserve">inferior a </w:t>
      </w:r>
      <w:r w:rsidR="00A1480E" w:rsidRPr="00EA6DE8">
        <w:rPr>
          <w:rFonts w:ascii="Times New Roman" w:hAnsi="Times New Roman" w:cs="Times New Roman"/>
          <w:sz w:val="24"/>
          <w:szCs w:val="24"/>
        </w:rPr>
        <w:t xml:space="preserve">90 </w:t>
      </w:r>
      <w:proofErr w:type="spellStart"/>
      <w:r w:rsidR="00497B20" w:rsidRPr="00EA6DE8">
        <w:rPr>
          <w:rFonts w:ascii="Times New Roman" w:hAnsi="Times New Roman" w:cs="Times New Roman"/>
          <w:sz w:val="24"/>
          <w:szCs w:val="24"/>
        </w:rPr>
        <w:t>m</w:t>
      </w:r>
      <w:r w:rsidR="00A1480E" w:rsidRPr="00EA6DE8">
        <w:rPr>
          <w:rFonts w:ascii="Times New Roman" w:hAnsi="Times New Roman" w:cs="Times New Roman"/>
          <w:sz w:val="24"/>
          <w:szCs w:val="24"/>
        </w:rPr>
        <w:t>L</w:t>
      </w:r>
      <w:proofErr w:type="spellEnd"/>
      <w:r w:rsidR="00497B20" w:rsidRPr="00EA6DE8">
        <w:rPr>
          <w:rFonts w:ascii="Times New Roman" w:hAnsi="Times New Roman" w:cs="Times New Roman"/>
          <w:sz w:val="24"/>
          <w:szCs w:val="24"/>
        </w:rPr>
        <w:t>/min x 1,73m</w:t>
      </w:r>
      <w:r w:rsidR="00497B20" w:rsidRPr="00EA6DE8">
        <w:rPr>
          <w:rFonts w:ascii="Times New Roman" w:hAnsi="Times New Roman" w:cs="Times New Roman"/>
          <w:sz w:val="24"/>
          <w:szCs w:val="24"/>
          <w:vertAlign w:val="superscript"/>
        </w:rPr>
        <w:t>2</w:t>
      </w:r>
      <w:r w:rsidR="00497B20" w:rsidRPr="00EA6DE8">
        <w:rPr>
          <w:rFonts w:ascii="Times New Roman" w:hAnsi="Times New Roman" w:cs="Times New Roman"/>
          <w:sz w:val="24"/>
          <w:szCs w:val="24"/>
        </w:rPr>
        <w:t>, a quase totalidade dos dados estimados pelas fórmulas CKD-EPI e MDRD-4 se enquadraram no intervalo de confiança (1,96DP) que</w:t>
      </w:r>
      <w:r w:rsidR="004A3669">
        <w:rPr>
          <w:rFonts w:ascii="Times New Roman" w:hAnsi="Times New Roman" w:cs="Times New Roman"/>
          <w:sz w:val="24"/>
          <w:szCs w:val="24"/>
        </w:rPr>
        <w:t>,</w:t>
      </w:r>
      <w:r w:rsidR="00497B20" w:rsidRPr="00EA6DE8">
        <w:rPr>
          <w:rFonts w:ascii="Times New Roman" w:hAnsi="Times New Roman" w:cs="Times New Roman"/>
          <w:sz w:val="24"/>
          <w:szCs w:val="24"/>
        </w:rPr>
        <w:t xml:space="preserve"> por sua vez</w:t>
      </w:r>
      <w:r w:rsidR="004A3669">
        <w:rPr>
          <w:rFonts w:ascii="Times New Roman" w:hAnsi="Times New Roman" w:cs="Times New Roman"/>
          <w:sz w:val="24"/>
          <w:szCs w:val="24"/>
        </w:rPr>
        <w:t>,</w:t>
      </w:r>
      <w:r w:rsidR="00497B20" w:rsidRPr="00EA6DE8">
        <w:rPr>
          <w:rFonts w:ascii="Times New Roman" w:hAnsi="Times New Roman" w:cs="Times New Roman"/>
          <w:sz w:val="24"/>
          <w:szCs w:val="24"/>
        </w:rPr>
        <w:t xml:space="preserve"> revelou para as duas fórmulas </w:t>
      </w:r>
      <w:r w:rsidR="00645E78" w:rsidRPr="00EA6DE8">
        <w:rPr>
          <w:rFonts w:ascii="Times New Roman" w:hAnsi="Times New Roman" w:cs="Times New Roman"/>
          <w:sz w:val="24"/>
          <w:szCs w:val="24"/>
        </w:rPr>
        <w:t>resíduos</w:t>
      </w:r>
      <w:r w:rsidR="00D11A88" w:rsidRPr="00EA6DE8">
        <w:rPr>
          <w:rFonts w:ascii="Times New Roman" w:hAnsi="Times New Roman" w:cs="Times New Roman"/>
          <w:sz w:val="24"/>
          <w:szCs w:val="24"/>
        </w:rPr>
        <w:t xml:space="preserve"> </w:t>
      </w:r>
      <w:r w:rsidR="004A3669">
        <w:rPr>
          <w:rFonts w:ascii="Times New Roman" w:hAnsi="Times New Roman" w:cs="Times New Roman"/>
          <w:sz w:val="24"/>
          <w:szCs w:val="24"/>
        </w:rPr>
        <w:t>concentrados abaixo de</w:t>
      </w:r>
      <w:r w:rsidR="00497B20" w:rsidRPr="00EA6DE8">
        <w:rPr>
          <w:rFonts w:ascii="Times New Roman" w:hAnsi="Times New Roman" w:cs="Times New Roman"/>
          <w:sz w:val="24"/>
          <w:szCs w:val="24"/>
        </w:rPr>
        <w:t xml:space="preserve"> 30mL/min x 1,73</w:t>
      </w:r>
      <w:r w:rsidR="00A81F1D" w:rsidRPr="00EA6DE8">
        <w:rPr>
          <w:rFonts w:ascii="Times New Roman" w:hAnsi="Times New Roman" w:cs="Times New Roman"/>
          <w:sz w:val="24"/>
          <w:szCs w:val="24"/>
        </w:rPr>
        <w:t>m</w:t>
      </w:r>
      <w:r w:rsidR="00A81F1D" w:rsidRPr="00EA6DE8">
        <w:rPr>
          <w:rFonts w:ascii="Times New Roman" w:hAnsi="Times New Roman" w:cs="Times New Roman"/>
          <w:sz w:val="24"/>
          <w:szCs w:val="24"/>
          <w:vertAlign w:val="superscript"/>
        </w:rPr>
        <w:t>2</w:t>
      </w:r>
      <w:r w:rsidR="00497B20" w:rsidRPr="00EA6DE8">
        <w:rPr>
          <w:rFonts w:ascii="Times New Roman" w:hAnsi="Times New Roman" w:cs="Times New Roman"/>
          <w:sz w:val="24"/>
          <w:szCs w:val="24"/>
        </w:rPr>
        <w:t xml:space="preserve">. Isto é particularmente </w:t>
      </w:r>
      <w:r w:rsidR="00A81F1D" w:rsidRPr="00EA6DE8">
        <w:rPr>
          <w:rFonts w:ascii="Times New Roman" w:hAnsi="Times New Roman" w:cs="Times New Roman"/>
          <w:sz w:val="24"/>
          <w:szCs w:val="24"/>
        </w:rPr>
        <w:t>importante quando se considera a prática clínica adotada para diagnóstico da DRC</w:t>
      </w:r>
      <w:r w:rsidR="00416231">
        <w:rPr>
          <w:rFonts w:ascii="Times New Roman" w:hAnsi="Times New Roman" w:cs="Times New Roman"/>
          <w:sz w:val="24"/>
          <w:szCs w:val="24"/>
        </w:rPr>
        <w:t xml:space="preserve"> e sua classificação em estágios</w:t>
      </w:r>
      <w:r w:rsidR="00A81F1D" w:rsidRPr="00EA6DE8">
        <w:rPr>
          <w:rFonts w:ascii="Times New Roman" w:hAnsi="Times New Roman" w:cs="Times New Roman"/>
          <w:sz w:val="24"/>
          <w:szCs w:val="24"/>
        </w:rPr>
        <w:t>, basead</w:t>
      </w:r>
      <w:r w:rsidR="00416231">
        <w:rPr>
          <w:rFonts w:ascii="Times New Roman" w:hAnsi="Times New Roman" w:cs="Times New Roman"/>
          <w:sz w:val="24"/>
          <w:szCs w:val="24"/>
        </w:rPr>
        <w:t>a</w:t>
      </w:r>
      <w:r w:rsidR="00A81F1D" w:rsidRPr="00EA6DE8">
        <w:rPr>
          <w:rFonts w:ascii="Times New Roman" w:hAnsi="Times New Roman" w:cs="Times New Roman"/>
          <w:sz w:val="24"/>
          <w:szCs w:val="24"/>
        </w:rPr>
        <w:t xml:space="preserve"> na TFG.</w:t>
      </w:r>
      <w:bookmarkStart w:id="127" w:name="ZOTERO_BREF_a60Vxn27ppfX"/>
      <w:r w:rsidR="00002D4B" w:rsidRPr="00002D4B">
        <w:rPr>
          <w:rFonts w:ascii="Times New Roman" w:hAnsi="Times New Roman" w:cs="Times New Roman"/>
          <w:sz w:val="24"/>
        </w:rPr>
        <w:t>(</w:t>
      </w:r>
      <w:r w:rsidR="00BD2BE2" w:rsidRPr="00002D4B" w:rsidDel="00BD2BE2">
        <w:rPr>
          <w:rFonts w:ascii="Times New Roman" w:hAnsi="Times New Roman" w:cs="Times New Roman"/>
          <w:sz w:val="24"/>
        </w:rPr>
        <w:t xml:space="preserve"> </w:t>
      </w:r>
      <w:r w:rsidR="00002D4B" w:rsidRPr="00002D4B">
        <w:rPr>
          <w:rFonts w:ascii="Times New Roman" w:hAnsi="Times New Roman" w:cs="Times New Roman"/>
          <w:sz w:val="24"/>
        </w:rPr>
        <w:t>KDIGO, 2013)</w:t>
      </w:r>
      <w:bookmarkEnd w:id="127"/>
      <w:r w:rsidR="00673C21" w:rsidRPr="00EA6DE8">
        <w:rPr>
          <w:rFonts w:ascii="Times New Roman" w:hAnsi="Times New Roman" w:cs="Times New Roman"/>
          <w:sz w:val="24"/>
          <w:szCs w:val="24"/>
        </w:rPr>
        <w:t xml:space="preserve"> Na literatura, existem relatos </w:t>
      </w:r>
      <w:r w:rsidR="009F2BD8">
        <w:rPr>
          <w:rFonts w:ascii="Times New Roman" w:hAnsi="Times New Roman" w:cs="Times New Roman"/>
          <w:sz w:val="24"/>
          <w:szCs w:val="24"/>
        </w:rPr>
        <w:t>de</w:t>
      </w:r>
      <w:r w:rsidR="00673C21" w:rsidRPr="00EA6DE8">
        <w:rPr>
          <w:rFonts w:ascii="Times New Roman" w:hAnsi="Times New Roman" w:cs="Times New Roman"/>
          <w:sz w:val="24"/>
          <w:szCs w:val="24"/>
        </w:rPr>
        <w:t xml:space="preserve"> que o viés entre as equações e o método de referência, implicam ou alteram substancialmente a classificação do estágio de pacientes com DRC</w:t>
      </w:r>
      <w:r w:rsidR="009F2BD8">
        <w:rPr>
          <w:rFonts w:ascii="Times New Roman" w:hAnsi="Times New Roman" w:cs="Times New Roman"/>
          <w:sz w:val="24"/>
          <w:szCs w:val="24"/>
        </w:rPr>
        <w:t xml:space="preserve"> e, consequentemente, o seu tratamento</w:t>
      </w:r>
      <w:r w:rsidR="00BD2BE2">
        <w:rPr>
          <w:rFonts w:ascii="Times New Roman" w:hAnsi="Times New Roman" w:cs="Times New Roman"/>
          <w:sz w:val="24"/>
          <w:szCs w:val="24"/>
        </w:rPr>
        <w:t xml:space="preserve"> </w:t>
      </w:r>
      <w:bookmarkStart w:id="128" w:name="ZOTERO_BREF_42VQ6HCC5BME"/>
      <w:r w:rsidR="00002D4B" w:rsidRPr="00002D4B">
        <w:rPr>
          <w:rFonts w:ascii="Times New Roman" w:hAnsi="Times New Roman" w:cs="Times New Roman"/>
          <w:sz w:val="24"/>
        </w:rPr>
        <w:t>(MICHELS et al., 2010; MURATA et al., 2011)</w:t>
      </w:r>
      <w:bookmarkEnd w:id="128"/>
      <w:r w:rsidR="00BD2BE2">
        <w:rPr>
          <w:rFonts w:ascii="Times New Roman" w:hAnsi="Times New Roman" w:cs="Times New Roman"/>
          <w:sz w:val="24"/>
        </w:rPr>
        <w:t>.</w:t>
      </w:r>
      <w:r w:rsidR="00410A0A">
        <w:rPr>
          <w:rFonts w:ascii="Times New Roman" w:hAnsi="Times New Roman" w:cs="Times New Roman"/>
          <w:sz w:val="24"/>
          <w:szCs w:val="24"/>
        </w:rPr>
        <w:t xml:space="preserve"> </w:t>
      </w:r>
    </w:p>
    <w:p w14:paraId="3728F2B4" w14:textId="0F064997" w:rsidR="00193DCA" w:rsidRPr="00410A0A" w:rsidRDefault="00410A0A" w:rsidP="00E0239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Os erros de classificação entre os estágios de DRC</w:t>
      </w:r>
      <w:r w:rsidR="0073196E">
        <w:rPr>
          <w:rFonts w:ascii="Times New Roman" w:hAnsi="Times New Roman" w:cs="Times New Roman"/>
          <w:sz w:val="24"/>
          <w:szCs w:val="24"/>
        </w:rPr>
        <w:t>,</w:t>
      </w:r>
      <w:r>
        <w:rPr>
          <w:rFonts w:ascii="Times New Roman" w:hAnsi="Times New Roman" w:cs="Times New Roman"/>
          <w:sz w:val="24"/>
          <w:szCs w:val="24"/>
        </w:rPr>
        <w:t xml:space="preserve"> considerando o </w:t>
      </w:r>
      <w:proofErr w:type="spellStart"/>
      <w:r>
        <w:rPr>
          <w:rFonts w:ascii="Times New Roman" w:hAnsi="Times New Roman" w:cs="Times New Roman"/>
          <w:sz w:val="24"/>
          <w:szCs w:val="24"/>
        </w:rPr>
        <w:t>C</w:t>
      </w:r>
      <w:r w:rsidR="004A4932">
        <w:rPr>
          <w:rFonts w:ascii="Times New Roman" w:hAnsi="Times New Roman" w:cs="Times New Roman"/>
          <w:sz w:val="24"/>
          <w:szCs w:val="24"/>
        </w:rPr>
        <w:t>l</w:t>
      </w:r>
      <w:r w:rsidR="00701173">
        <w:rPr>
          <w:rFonts w:ascii="Times New Roman" w:hAnsi="Times New Roman" w:cs="Times New Roman"/>
          <w:sz w:val="24"/>
          <w:szCs w:val="24"/>
        </w:rPr>
        <w:t>C</w:t>
      </w:r>
      <w:r w:rsidR="004A4932">
        <w:rPr>
          <w:rFonts w:ascii="Times New Roman" w:hAnsi="Times New Roman" w:cs="Times New Roman"/>
          <w:sz w:val="24"/>
          <w:szCs w:val="24"/>
        </w:rPr>
        <w:t>reat</w:t>
      </w:r>
      <w:proofErr w:type="spellEnd"/>
      <w:r>
        <w:rPr>
          <w:rFonts w:ascii="Times New Roman" w:hAnsi="Times New Roman" w:cs="Times New Roman"/>
          <w:sz w:val="24"/>
          <w:szCs w:val="24"/>
        </w:rPr>
        <w:t xml:space="preserve"> com</w:t>
      </w:r>
      <w:r w:rsidR="004A4932">
        <w:rPr>
          <w:rFonts w:ascii="Times New Roman" w:hAnsi="Times New Roman" w:cs="Times New Roman"/>
          <w:sz w:val="24"/>
          <w:szCs w:val="24"/>
        </w:rPr>
        <w:t>o</w:t>
      </w:r>
      <w:r>
        <w:rPr>
          <w:rFonts w:ascii="Times New Roman" w:hAnsi="Times New Roman" w:cs="Times New Roman"/>
          <w:sz w:val="24"/>
          <w:szCs w:val="24"/>
        </w:rPr>
        <w:t xml:space="preserve"> padrão </w:t>
      </w:r>
      <w:r w:rsidR="00EC0FA8">
        <w:rPr>
          <w:rFonts w:ascii="Times New Roman" w:hAnsi="Times New Roman" w:cs="Times New Roman"/>
          <w:sz w:val="24"/>
          <w:szCs w:val="24"/>
        </w:rPr>
        <w:t>contra a</w:t>
      </w:r>
      <w:r>
        <w:rPr>
          <w:rFonts w:ascii="Times New Roman" w:hAnsi="Times New Roman" w:cs="Times New Roman"/>
          <w:sz w:val="24"/>
          <w:szCs w:val="24"/>
        </w:rPr>
        <w:t xml:space="preserve"> TFG </w:t>
      </w:r>
      <w:r w:rsidR="004A4932">
        <w:rPr>
          <w:rFonts w:ascii="Times New Roman" w:hAnsi="Times New Roman" w:cs="Times New Roman"/>
          <w:sz w:val="24"/>
          <w:szCs w:val="24"/>
        </w:rPr>
        <w:t>estimada</w:t>
      </w:r>
      <w:r>
        <w:rPr>
          <w:rFonts w:ascii="Times New Roman" w:hAnsi="Times New Roman" w:cs="Times New Roman"/>
          <w:sz w:val="24"/>
          <w:szCs w:val="24"/>
        </w:rPr>
        <w:t xml:space="preserve"> por CKD-EPI e MDRD-4</w:t>
      </w:r>
      <w:r w:rsidR="00EC0FA8">
        <w:rPr>
          <w:rFonts w:ascii="Times New Roman" w:hAnsi="Times New Roman" w:cs="Times New Roman"/>
          <w:sz w:val="24"/>
          <w:szCs w:val="24"/>
        </w:rPr>
        <w:t>,</w:t>
      </w:r>
      <w:r>
        <w:rPr>
          <w:rFonts w:ascii="Times New Roman" w:hAnsi="Times New Roman" w:cs="Times New Roman"/>
          <w:sz w:val="24"/>
          <w:szCs w:val="24"/>
        </w:rPr>
        <w:t xml:space="preserve"> não fo</w:t>
      </w:r>
      <w:r w:rsidR="00453505">
        <w:rPr>
          <w:rFonts w:ascii="Times New Roman" w:hAnsi="Times New Roman" w:cs="Times New Roman"/>
          <w:sz w:val="24"/>
          <w:szCs w:val="24"/>
        </w:rPr>
        <w:t>ram</w:t>
      </w:r>
      <w:r>
        <w:rPr>
          <w:rFonts w:ascii="Times New Roman" w:hAnsi="Times New Roman" w:cs="Times New Roman"/>
          <w:sz w:val="24"/>
          <w:szCs w:val="24"/>
        </w:rPr>
        <w:t xml:space="preserve"> apresentado</w:t>
      </w:r>
      <w:r w:rsidR="00453505">
        <w:rPr>
          <w:rFonts w:ascii="Times New Roman" w:hAnsi="Times New Roman" w:cs="Times New Roman"/>
          <w:sz w:val="24"/>
          <w:szCs w:val="24"/>
        </w:rPr>
        <w:t>s</w:t>
      </w:r>
      <w:r>
        <w:rPr>
          <w:rFonts w:ascii="Times New Roman" w:hAnsi="Times New Roman" w:cs="Times New Roman"/>
          <w:sz w:val="24"/>
          <w:szCs w:val="24"/>
        </w:rPr>
        <w:t xml:space="preserve"> porque o número de </w:t>
      </w:r>
      <w:r w:rsidR="00701173">
        <w:rPr>
          <w:rFonts w:ascii="Times New Roman" w:hAnsi="Times New Roman" w:cs="Times New Roman"/>
          <w:sz w:val="24"/>
          <w:szCs w:val="24"/>
        </w:rPr>
        <w:t>indivíduos</w:t>
      </w:r>
      <w:r>
        <w:rPr>
          <w:rFonts w:ascii="Times New Roman" w:hAnsi="Times New Roman" w:cs="Times New Roman"/>
          <w:sz w:val="24"/>
          <w:szCs w:val="24"/>
        </w:rPr>
        <w:t xml:space="preserve"> em cada extrato de DRC </w:t>
      </w:r>
      <w:r w:rsidR="00EC0FA8">
        <w:rPr>
          <w:rFonts w:ascii="Times New Roman" w:hAnsi="Times New Roman" w:cs="Times New Roman"/>
          <w:sz w:val="24"/>
          <w:szCs w:val="24"/>
        </w:rPr>
        <w:t xml:space="preserve">foi </w:t>
      </w:r>
      <w:r>
        <w:rPr>
          <w:rFonts w:ascii="Times New Roman" w:hAnsi="Times New Roman" w:cs="Times New Roman"/>
          <w:sz w:val="24"/>
          <w:szCs w:val="24"/>
        </w:rPr>
        <w:t xml:space="preserve">relativamente </w:t>
      </w:r>
      <w:r w:rsidR="009F2BD8">
        <w:rPr>
          <w:rFonts w:ascii="Times New Roman" w:hAnsi="Times New Roman" w:cs="Times New Roman"/>
          <w:sz w:val="24"/>
          <w:szCs w:val="24"/>
        </w:rPr>
        <w:t>reduzido,</w:t>
      </w:r>
      <w:r>
        <w:rPr>
          <w:rFonts w:ascii="Times New Roman" w:hAnsi="Times New Roman" w:cs="Times New Roman"/>
          <w:sz w:val="24"/>
          <w:szCs w:val="24"/>
        </w:rPr>
        <w:t xml:space="preserve"> face ao tamanho da amostra. Mas os </w:t>
      </w:r>
      <w:r w:rsidR="00701173">
        <w:rPr>
          <w:rFonts w:ascii="Times New Roman" w:hAnsi="Times New Roman" w:cs="Times New Roman"/>
          <w:sz w:val="24"/>
          <w:szCs w:val="24"/>
        </w:rPr>
        <w:t>gráficos</w:t>
      </w:r>
      <w:r>
        <w:rPr>
          <w:rFonts w:ascii="Times New Roman" w:hAnsi="Times New Roman" w:cs="Times New Roman"/>
          <w:sz w:val="24"/>
          <w:szCs w:val="24"/>
        </w:rPr>
        <w:t xml:space="preserve"> de </w:t>
      </w:r>
      <w:proofErr w:type="spellStart"/>
      <w:r>
        <w:rPr>
          <w:rFonts w:ascii="Times New Roman" w:hAnsi="Times New Roman" w:cs="Times New Roman"/>
          <w:sz w:val="24"/>
          <w:szCs w:val="24"/>
        </w:rPr>
        <w:t>B</w:t>
      </w:r>
      <w:r w:rsidR="004A4932">
        <w:rPr>
          <w:rFonts w:ascii="Times New Roman" w:hAnsi="Times New Roman" w:cs="Times New Roman"/>
          <w:sz w:val="24"/>
          <w:szCs w:val="24"/>
        </w:rPr>
        <w:t>land</w:t>
      </w:r>
      <w:proofErr w:type="spellEnd"/>
      <w:r>
        <w:rPr>
          <w:rFonts w:ascii="Times New Roman" w:hAnsi="Times New Roman" w:cs="Times New Roman"/>
          <w:sz w:val="24"/>
          <w:szCs w:val="24"/>
        </w:rPr>
        <w:t xml:space="preserve">-Altman sugerem que </w:t>
      </w:r>
      <w:r w:rsidR="009F2BD8">
        <w:rPr>
          <w:rFonts w:ascii="Times New Roman" w:hAnsi="Times New Roman" w:cs="Times New Roman"/>
          <w:sz w:val="24"/>
          <w:szCs w:val="24"/>
        </w:rPr>
        <w:t xml:space="preserve">o número de </w:t>
      </w:r>
      <w:r>
        <w:rPr>
          <w:rFonts w:ascii="Times New Roman" w:hAnsi="Times New Roman" w:cs="Times New Roman"/>
          <w:sz w:val="24"/>
          <w:szCs w:val="24"/>
        </w:rPr>
        <w:t xml:space="preserve">classificações </w:t>
      </w:r>
      <w:r w:rsidR="00701173">
        <w:rPr>
          <w:rFonts w:ascii="Times New Roman" w:hAnsi="Times New Roman" w:cs="Times New Roman"/>
          <w:sz w:val="24"/>
          <w:szCs w:val="24"/>
        </w:rPr>
        <w:t>discrepantes</w:t>
      </w:r>
      <w:r w:rsidR="009F2BD8">
        <w:rPr>
          <w:rFonts w:ascii="Times New Roman" w:hAnsi="Times New Roman" w:cs="Times New Roman"/>
          <w:sz w:val="24"/>
          <w:szCs w:val="24"/>
        </w:rPr>
        <w:t>, com relevância para o diagnóstico precoce da DRC,</w:t>
      </w:r>
      <w:r>
        <w:rPr>
          <w:rFonts w:ascii="Times New Roman" w:hAnsi="Times New Roman" w:cs="Times New Roman"/>
          <w:sz w:val="24"/>
          <w:szCs w:val="24"/>
        </w:rPr>
        <w:t xml:space="preserve"> seria proporcionalmente pequeno tendo em vista que a concordância é maior nos </w:t>
      </w:r>
      <w:r w:rsidR="00701173">
        <w:rPr>
          <w:rFonts w:ascii="Times New Roman" w:hAnsi="Times New Roman" w:cs="Times New Roman"/>
          <w:sz w:val="24"/>
          <w:szCs w:val="24"/>
        </w:rPr>
        <w:t>indivíduos</w:t>
      </w:r>
      <w:r>
        <w:rPr>
          <w:rFonts w:ascii="Times New Roman" w:hAnsi="Times New Roman" w:cs="Times New Roman"/>
          <w:sz w:val="24"/>
          <w:szCs w:val="24"/>
        </w:rPr>
        <w:t xml:space="preserve"> com </w:t>
      </w:r>
      <w:proofErr w:type="spellStart"/>
      <w:r>
        <w:rPr>
          <w:rFonts w:ascii="Times New Roman" w:hAnsi="Times New Roman" w:cs="Times New Roman"/>
          <w:sz w:val="24"/>
          <w:szCs w:val="24"/>
        </w:rPr>
        <w:t>ClCreat</w:t>
      </w:r>
      <w:proofErr w:type="spellEnd"/>
      <w:r>
        <w:rPr>
          <w:rFonts w:ascii="Times New Roman" w:hAnsi="Times New Roman" w:cs="Times New Roman"/>
          <w:sz w:val="24"/>
          <w:szCs w:val="24"/>
        </w:rPr>
        <w:t xml:space="preserve"> menor do que 90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/min x 1.73m</w:t>
      </w:r>
      <w:r>
        <w:rPr>
          <w:rFonts w:ascii="Times New Roman" w:hAnsi="Times New Roman" w:cs="Times New Roman"/>
          <w:sz w:val="24"/>
          <w:szCs w:val="24"/>
          <w:vertAlign w:val="superscript"/>
        </w:rPr>
        <w:t>2</w:t>
      </w:r>
      <w:r w:rsidR="009F2BD8">
        <w:rPr>
          <w:rFonts w:ascii="Times New Roman" w:hAnsi="Times New Roman" w:cs="Times New Roman"/>
          <w:sz w:val="24"/>
          <w:szCs w:val="24"/>
        </w:rPr>
        <w:t>.</w:t>
      </w:r>
      <w:r>
        <w:rPr>
          <w:rFonts w:ascii="Times New Roman" w:hAnsi="Times New Roman" w:cs="Times New Roman"/>
          <w:sz w:val="24"/>
          <w:szCs w:val="24"/>
        </w:rPr>
        <w:t>. Aparen</w:t>
      </w:r>
      <w:r w:rsidR="001D159A">
        <w:rPr>
          <w:rFonts w:ascii="Times New Roman" w:hAnsi="Times New Roman" w:cs="Times New Roman"/>
          <w:sz w:val="24"/>
          <w:szCs w:val="24"/>
        </w:rPr>
        <w:t>t</w:t>
      </w:r>
      <w:r>
        <w:rPr>
          <w:rFonts w:ascii="Times New Roman" w:hAnsi="Times New Roman" w:cs="Times New Roman"/>
          <w:sz w:val="24"/>
          <w:szCs w:val="24"/>
        </w:rPr>
        <w:t xml:space="preserve">emente, a introdução de </w:t>
      </w:r>
      <w:r>
        <w:rPr>
          <w:rFonts w:ascii="Times New Roman" w:hAnsi="Times New Roman" w:cs="Times New Roman"/>
          <w:sz w:val="24"/>
          <w:szCs w:val="24"/>
        </w:rPr>
        <w:lastRenderedPageBreak/>
        <w:t xml:space="preserve">correção para a negros pode </w:t>
      </w:r>
      <w:r w:rsidR="007E72B4">
        <w:rPr>
          <w:rFonts w:ascii="Times New Roman" w:hAnsi="Times New Roman" w:cs="Times New Roman"/>
          <w:sz w:val="24"/>
          <w:szCs w:val="24"/>
        </w:rPr>
        <w:t xml:space="preserve">elevar esta </w:t>
      </w:r>
      <w:r>
        <w:rPr>
          <w:rFonts w:ascii="Times New Roman" w:hAnsi="Times New Roman" w:cs="Times New Roman"/>
          <w:sz w:val="24"/>
          <w:szCs w:val="24"/>
        </w:rPr>
        <w:t>discrepância</w:t>
      </w:r>
      <w:r w:rsidR="009F2BD8">
        <w:rPr>
          <w:rFonts w:ascii="Times New Roman" w:hAnsi="Times New Roman" w:cs="Times New Roman"/>
          <w:sz w:val="24"/>
          <w:szCs w:val="24"/>
        </w:rPr>
        <w:t>, visto que nos dados deste estudo</w:t>
      </w:r>
      <w:r>
        <w:rPr>
          <w:rFonts w:ascii="Times New Roman" w:hAnsi="Times New Roman" w:cs="Times New Roman"/>
          <w:sz w:val="24"/>
          <w:szCs w:val="24"/>
        </w:rPr>
        <w:t xml:space="preserve"> a dispersão aumentou quando foram usadas as correções sugeridas tanto para CKD-EPI e </w:t>
      </w:r>
      <w:r w:rsidR="00EC0FA8">
        <w:rPr>
          <w:rFonts w:ascii="Times New Roman" w:hAnsi="Times New Roman" w:cs="Times New Roman"/>
          <w:sz w:val="24"/>
          <w:szCs w:val="24"/>
        </w:rPr>
        <w:t xml:space="preserve">quanto para </w:t>
      </w:r>
      <w:r>
        <w:rPr>
          <w:rFonts w:ascii="Times New Roman" w:hAnsi="Times New Roman" w:cs="Times New Roman"/>
          <w:sz w:val="24"/>
          <w:szCs w:val="24"/>
        </w:rPr>
        <w:t>MDR</w:t>
      </w:r>
      <w:r w:rsidR="007E72B4">
        <w:rPr>
          <w:rFonts w:ascii="Times New Roman" w:hAnsi="Times New Roman" w:cs="Times New Roman"/>
          <w:sz w:val="24"/>
          <w:szCs w:val="24"/>
        </w:rPr>
        <w:t>D</w:t>
      </w:r>
      <w:r>
        <w:rPr>
          <w:rFonts w:ascii="Times New Roman" w:hAnsi="Times New Roman" w:cs="Times New Roman"/>
          <w:sz w:val="24"/>
          <w:szCs w:val="24"/>
        </w:rPr>
        <w:t>.</w:t>
      </w:r>
    </w:p>
    <w:p w14:paraId="38F3A9F9" w14:textId="0129998E" w:rsidR="00A81F1D" w:rsidRPr="00EA6DE8" w:rsidRDefault="00D11A88" w:rsidP="00E02394">
      <w:pPr>
        <w:spacing w:line="360" w:lineRule="auto"/>
        <w:ind w:firstLine="851"/>
        <w:jc w:val="both"/>
        <w:rPr>
          <w:rFonts w:ascii="Times New Roman" w:hAnsi="Times New Roman" w:cs="Times New Roman"/>
          <w:sz w:val="24"/>
          <w:szCs w:val="24"/>
        </w:rPr>
      </w:pPr>
      <w:r w:rsidRPr="00EA6DE8">
        <w:rPr>
          <w:rFonts w:ascii="Times New Roman" w:hAnsi="Times New Roman" w:cs="Times New Roman"/>
          <w:sz w:val="24"/>
          <w:szCs w:val="24"/>
        </w:rPr>
        <w:t xml:space="preserve">Em </w:t>
      </w:r>
      <w:r w:rsidR="007E72B4">
        <w:rPr>
          <w:rFonts w:ascii="Times New Roman" w:hAnsi="Times New Roman" w:cs="Times New Roman"/>
          <w:sz w:val="24"/>
          <w:szCs w:val="24"/>
        </w:rPr>
        <w:t>outros trabalhos semelhantes</w:t>
      </w:r>
      <w:r w:rsidR="00286D0D" w:rsidRPr="00EA6DE8">
        <w:rPr>
          <w:rFonts w:ascii="Times New Roman" w:hAnsi="Times New Roman" w:cs="Times New Roman"/>
          <w:sz w:val="24"/>
          <w:szCs w:val="24"/>
        </w:rPr>
        <w:t xml:space="preserve">, </w:t>
      </w:r>
      <w:r w:rsidR="007E72B4">
        <w:rPr>
          <w:rFonts w:ascii="Times New Roman" w:hAnsi="Times New Roman" w:cs="Times New Roman"/>
          <w:sz w:val="24"/>
          <w:szCs w:val="24"/>
        </w:rPr>
        <w:t>foi relatado que as equações</w:t>
      </w:r>
      <w:r w:rsidR="00286D0D" w:rsidRPr="00EA6DE8">
        <w:rPr>
          <w:rFonts w:ascii="Times New Roman" w:hAnsi="Times New Roman" w:cs="Times New Roman"/>
          <w:sz w:val="24"/>
          <w:szCs w:val="24"/>
        </w:rPr>
        <w:t xml:space="preserve"> tendem a subestimar a TFG nos mais idosos </w:t>
      </w:r>
      <w:r w:rsidR="00B40065">
        <w:rPr>
          <w:rFonts w:ascii="Times New Roman" w:hAnsi="Times New Roman" w:cs="Times New Roman"/>
          <w:sz w:val="24"/>
          <w:szCs w:val="24"/>
        </w:rPr>
        <w:t xml:space="preserve">e também em indivíduos </w:t>
      </w:r>
      <w:r w:rsidR="00B2737E" w:rsidRPr="00EA6DE8">
        <w:rPr>
          <w:rFonts w:ascii="Times New Roman" w:hAnsi="Times New Roman" w:cs="Times New Roman"/>
          <w:sz w:val="24"/>
          <w:szCs w:val="24"/>
        </w:rPr>
        <w:t xml:space="preserve">com </w:t>
      </w:r>
      <w:r w:rsidR="00B40065">
        <w:rPr>
          <w:rFonts w:ascii="Times New Roman" w:hAnsi="Times New Roman" w:cs="Times New Roman"/>
          <w:sz w:val="24"/>
          <w:szCs w:val="24"/>
        </w:rPr>
        <w:t xml:space="preserve">índice de </w:t>
      </w:r>
      <w:r w:rsidR="00EC0FA8">
        <w:rPr>
          <w:rFonts w:ascii="Times New Roman" w:hAnsi="Times New Roman" w:cs="Times New Roman"/>
          <w:iCs/>
          <w:sz w:val="24"/>
          <w:szCs w:val="24"/>
        </w:rPr>
        <w:t>TFG</w:t>
      </w:r>
      <w:r w:rsidR="007E72B4">
        <w:rPr>
          <w:rFonts w:ascii="Times New Roman" w:hAnsi="Times New Roman" w:cs="Times New Roman"/>
          <w:sz w:val="24"/>
          <w:szCs w:val="24"/>
        </w:rPr>
        <w:t xml:space="preserve"> </w:t>
      </w:r>
      <w:r w:rsidR="00B2737E" w:rsidRPr="00EA6DE8">
        <w:rPr>
          <w:rFonts w:ascii="Times New Roman" w:hAnsi="Times New Roman" w:cs="Times New Roman"/>
          <w:sz w:val="24"/>
          <w:szCs w:val="24"/>
        </w:rPr>
        <w:t xml:space="preserve">mais baixo, </w:t>
      </w:r>
      <w:r w:rsidR="00286D0D" w:rsidRPr="00EA6DE8">
        <w:rPr>
          <w:rFonts w:ascii="Times New Roman" w:hAnsi="Times New Roman" w:cs="Times New Roman"/>
          <w:sz w:val="24"/>
          <w:szCs w:val="24"/>
        </w:rPr>
        <w:t xml:space="preserve">e </w:t>
      </w:r>
      <w:r w:rsidR="007E72B4">
        <w:rPr>
          <w:rFonts w:ascii="Times New Roman" w:hAnsi="Times New Roman" w:cs="Times New Roman"/>
          <w:sz w:val="24"/>
          <w:szCs w:val="24"/>
        </w:rPr>
        <w:t xml:space="preserve">tendem </w:t>
      </w:r>
      <w:r w:rsidR="00286D0D" w:rsidRPr="00EA6DE8">
        <w:rPr>
          <w:rFonts w:ascii="Times New Roman" w:hAnsi="Times New Roman" w:cs="Times New Roman"/>
          <w:sz w:val="24"/>
          <w:szCs w:val="24"/>
        </w:rPr>
        <w:t>a su</w:t>
      </w:r>
      <w:r w:rsidR="00B2737E" w:rsidRPr="00EA6DE8">
        <w:rPr>
          <w:rFonts w:ascii="Times New Roman" w:hAnsi="Times New Roman" w:cs="Times New Roman"/>
          <w:sz w:val="24"/>
          <w:szCs w:val="24"/>
        </w:rPr>
        <w:t>per</w:t>
      </w:r>
      <w:r w:rsidR="00286D0D" w:rsidRPr="00EA6DE8">
        <w:rPr>
          <w:rFonts w:ascii="Times New Roman" w:hAnsi="Times New Roman" w:cs="Times New Roman"/>
          <w:sz w:val="24"/>
          <w:szCs w:val="24"/>
        </w:rPr>
        <w:t xml:space="preserve">estimar </w:t>
      </w:r>
      <w:r w:rsidR="00B2737E" w:rsidRPr="00EA6DE8">
        <w:rPr>
          <w:rFonts w:ascii="Times New Roman" w:hAnsi="Times New Roman" w:cs="Times New Roman"/>
          <w:sz w:val="24"/>
          <w:szCs w:val="24"/>
        </w:rPr>
        <w:t xml:space="preserve">o resultado </w:t>
      </w:r>
      <w:r w:rsidR="00286D0D" w:rsidRPr="00EA6DE8">
        <w:rPr>
          <w:rFonts w:ascii="Times New Roman" w:hAnsi="Times New Roman" w:cs="Times New Roman"/>
          <w:sz w:val="24"/>
          <w:szCs w:val="24"/>
        </w:rPr>
        <w:t xml:space="preserve">em indivíduos mais jovens e </w:t>
      </w:r>
      <w:r w:rsidR="00B2737E" w:rsidRPr="00EA6DE8">
        <w:rPr>
          <w:rFonts w:ascii="Times New Roman" w:hAnsi="Times New Roman" w:cs="Times New Roman"/>
          <w:sz w:val="24"/>
          <w:szCs w:val="24"/>
        </w:rPr>
        <w:t>naqueles com TFG mais elevada</w:t>
      </w:r>
      <w:r w:rsidR="00BD2BE2">
        <w:rPr>
          <w:rFonts w:ascii="Times New Roman" w:hAnsi="Times New Roman" w:cs="Times New Roman"/>
          <w:sz w:val="24"/>
          <w:szCs w:val="24"/>
        </w:rPr>
        <w:t xml:space="preserve"> </w:t>
      </w:r>
      <w:bookmarkStart w:id="129" w:name="ZOTERO_BREF_pksJg51yuLBH"/>
      <w:r w:rsidR="00002D4B" w:rsidRPr="00002D4B">
        <w:rPr>
          <w:rFonts w:ascii="Times New Roman" w:hAnsi="Times New Roman" w:cs="Times New Roman"/>
          <w:sz w:val="24"/>
        </w:rPr>
        <w:t>(RAMAN et al., 2019)</w:t>
      </w:r>
      <w:bookmarkEnd w:id="129"/>
      <w:r w:rsidR="00BD2BE2">
        <w:rPr>
          <w:rFonts w:ascii="Times New Roman" w:hAnsi="Times New Roman" w:cs="Times New Roman"/>
          <w:sz w:val="24"/>
        </w:rPr>
        <w:t>.</w:t>
      </w:r>
      <w:r w:rsidR="00673C21" w:rsidRPr="00EA6DE8">
        <w:rPr>
          <w:rFonts w:ascii="Times New Roman" w:hAnsi="Times New Roman" w:cs="Times New Roman"/>
          <w:sz w:val="24"/>
          <w:szCs w:val="24"/>
        </w:rPr>
        <w:t xml:space="preserve"> N</w:t>
      </w:r>
      <w:r w:rsidR="00BD2BE2">
        <w:rPr>
          <w:rFonts w:ascii="Times New Roman" w:hAnsi="Times New Roman" w:cs="Times New Roman"/>
          <w:sz w:val="24"/>
          <w:szCs w:val="24"/>
        </w:rPr>
        <w:t>este trabalho</w:t>
      </w:r>
      <w:r w:rsidR="00673C21" w:rsidRPr="00EA6DE8">
        <w:rPr>
          <w:rFonts w:ascii="Times New Roman" w:hAnsi="Times New Roman" w:cs="Times New Roman"/>
          <w:sz w:val="24"/>
          <w:szCs w:val="24"/>
        </w:rPr>
        <w:t xml:space="preserve">, os participantes mais idosos apresentaram </w:t>
      </w:r>
      <w:r w:rsidR="00645E78" w:rsidRPr="00EA6DE8">
        <w:rPr>
          <w:rFonts w:ascii="Times New Roman" w:hAnsi="Times New Roman" w:cs="Times New Roman"/>
          <w:sz w:val="24"/>
          <w:szCs w:val="24"/>
        </w:rPr>
        <w:t>resíduos</w:t>
      </w:r>
      <w:r w:rsidR="00C3344C" w:rsidRPr="00EA6DE8">
        <w:rPr>
          <w:rFonts w:ascii="Times New Roman" w:hAnsi="Times New Roman" w:cs="Times New Roman"/>
          <w:sz w:val="24"/>
          <w:szCs w:val="24"/>
        </w:rPr>
        <w:t xml:space="preserve"> ligeiramente </w:t>
      </w:r>
      <w:r w:rsidR="00673C21" w:rsidRPr="00EA6DE8">
        <w:rPr>
          <w:rFonts w:ascii="Times New Roman" w:hAnsi="Times New Roman" w:cs="Times New Roman"/>
          <w:sz w:val="24"/>
          <w:szCs w:val="24"/>
        </w:rPr>
        <w:t>maior</w:t>
      </w:r>
      <w:r w:rsidR="00645E78" w:rsidRPr="00EA6DE8">
        <w:rPr>
          <w:rFonts w:ascii="Times New Roman" w:hAnsi="Times New Roman" w:cs="Times New Roman"/>
          <w:sz w:val="24"/>
          <w:szCs w:val="24"/>
        </w:rPr>
        <w:t>es</w:t>
      </w:r>
      <w:r w:rsidR="00673C21" w:rsidRPr="00EA6DE8">
        <w:rPr>
          <w:rFonts w:ascii="Times New Roman" w:hAnsi="Times New Roman" w:cs="Times New Roman"/>
          <w:sz w:val="24"/>
          <w:szCs w:val="24"/>
        </w:rPr>
        <w:t xml:space="preserve"> </w:t>
      </w:r>
      <w:r w:rsidR="00645E78" w:rsidRPr="00EA6DE8">
        <w:rPr>
          <w:rFonts w:ascii="Times New Roman" w:hAnsi="Times New Roman" w:cs="Times New Roman"/>
          <w:sz w:val="24"/>
          <w:szCs w:val="24"/>
        </w:rPr>
        <w:t>nas análises</w:t>
      </w:r>
      <w:r w:rsidR="00C3344C" w:rsidRPr="00EA6DE8">
        <w:rPr>
          <w:rFonts w:ascii="Times New Roman" w:hAnsi="Times New Roman" w:cs="Times New Roman"/>
          <w:sz w:val="24"/>
          <w:szCs w:val="24"/>
        </w:rPr>
        <w:t>, sendo que a CKD-EPI apresentou maior acur</w:t>
      </w:r>
      <w:r w:rsidR="00A1480E" w:rsidRPr="00EA6DE8">
        <w:rPr>
          <w:rFonts w:ascii="Times New Roman" w:hAnsi="Times New Roman" w:cs="Times New Roman"/>
          <w:sz w:val="24"/>
          <w:szCs w:val="24"/>
        </w:rPr>
        <w:t>ácia</w:t>
      </w:r>
      <w:r w:rsidR="00C3344C" w:rsidRPr="00EA6DE8">
        <w:rPr>
          <w:rFonts w:ascii="Times New Roman" w:hAnsi="Times New Roman" w:cs="Times New Roman"/>
          <w:sz w:val="24"/>
          <w:szCs w:val="24"/>
        </w:rPr>
        <w:t xml:space="preserve"> qu</w:t>
      </w:r>
      <w:r w:rsidR="00B11CDF" w:rsidRPr="00EA6DE8">
        <w:rPr>
          <w:rFonts w:ascii="Times New Roman" w:hAnsi="Times New Roman" w:cs="Times New Roman"/>
          <w:sz w:val="24"/>
          <w:szCs w:val="24"/>
        </w:rPr>
        <w:t>e</w:t>
      </w:r>
      <w:r w:rsidR="00C3344C" w:rsidRPr="00EA6DE8">
        <w:rPr>
          <w:rFonts w:ascii="Times New Roman" w:hAnsi="Times New Roman" w:cs="Times New Roman"/>
          <w:sz w:val="24"/>
          <w:szCs w:val="24"/>
        </w:rPr>
        <w:t xml:space="preserve"> a MDRD-4 em todos os subgrupos </w:t>
      </w:r>
      <w:r w:rsidR="007E72B4">
        <w:rPr>
          <w:rFonts w:ascii="Times New Roman" w:hAnsi="Times New Roman" w:cs="Times New Roman"/>
          <w:sz w:val="24"/>
          <w:szCs w:val="24"/>
        </w:rPr>
        <w:t>etários</w:t>
      </w:r>
      <w:r w:rsidR="00C3344C" w:rsidRPr="00EA6DE8">
        <w:rPr>
          <w:rFonts w:ascii="Times New Roman" w:hAnsi="Times New Roman" w:cs="Times New Roman"/>
          <w:sz w:val="24"/>
          <w:szCs w:val="24"/>
        </w:rPr>
        <w:t xml:space="preserve"> da amostra.</w:t>
      </w:r>
    </w:p>
    <w:p w14:paraId="76CC9357" w14:textId="56AB4097" w:rsidR="00645E78" w:rsidRPr="00EA6DE8" w:rsidRDefault="00645E78" w:rsidP="00E02394">
      <w:pPr>
        <w:spacing w:line="360" w:lineRule="auto"/>
        <w:ind w:firstLine="851"/>
        <w:jc w:val="both"/>
        <w:rPr>
          <w:rFonts w:ascii="Times New Roman" w:hAnsi="Times New Roman" w:cs="Times New Roman"/>
          <w:sz w:val="24"/>
          <w:szCs w:val="24"/>
        </w:rPr>
      </w:pPr>
      <w:r w:rsidRPr="00EA6DE8">
        <w:rPr>
          <w:rFonts w:ascii="Times New Roman" w:hAnsi="Times New Roman" w:cs="Times New Roman"/>
          <w:sz w:val="24"/>
          <w:szCs w:val="24"/>
        </w:rPr>
        <w:t xml:space="preserve">Todavia, </w:t>
      </w:r>
      <w:r w:rsidR="007E72B4">
        <w:rPr>
          <w:rFonts w:ascii="Times New Roman" w:hAnsi="Times New Roman" w:cs="Times New Roman"/>
          <w:sz w:val="24"/>
          <w:szCs w:val="24"/>
        </w:rPr>
        <w:t>os resultados</w:t>
      </w:r>
      <w:r w:rsidRPr="00EA6DE8">
        <w:rPr>
          <w:rFonts w:ascii="Times New Roman" w:hAnsi="Times New Roman" w:cs="Times New Roman"/>
          <w:sz w:val="24"/>
          <w:szCs w:val="24"/>
        </w:rPr>
        <w:t xml:space="preserve"> mostra</w:t>
      </w:r>
      <w:r w:rsidR="007E72B4">
        <w:rPr>
          <w:rFonts w:ascii="Times New Roman" w:hAnsi="Times New Roman" w:cs="Times New Roman"/>
          <w:sz w:val="24"/>
          <w:szCs w:val="24"/>
        </w:rPr>
        <w:t>ram</w:t>
      </w:r>
      <w:r w:rsidRPr="00EA6DE8">
        <w:rPr>
          <w:rFonts w:ascii="Times New Roman" w:hAnsi="Times New Roman" w:cs="Times New Roman"/>
          <w:sz w:val="24"/>
          <w:szCs w:val="24"/>
        </w:rPr>
        <w:t xml:space="preserve"> que </w:t>
      </w:r>
      <w:r w:rsidR="007E72B4">
        <w:rPr>
          <w:rFonts w:ascii="Times New Roman" w:hAnsi="Times New Roman" w:cs="Times New Roman"/>
          <w:sz w:val="24"/>
          <w:szCs w:val="24"/>
        </w:rPr>
        <w:t>a</w:t>
      </w:r>
      <w:r w:rsidR="00BE24C0">
        <w:rPr>
          <w:rFonts w:ascii="Times New Roman" w:hAnsi="Times New Roman" w:cs="Times New Roman"/>
          <w:sz w:val="24"/>
          <w:szCs w:val="24"/>
        </w:rPr>
        <w:t xml:space="preserve"> </w:t>
      </w:r>
      <w:r w:rsidRPr="00EA6DE8">
        <w:rPr>
          <w:rFonts w:ascii="Times New Roman" w:hAnsi="Times New Roman" w:cs="Times New Roman"/>
          <w:sz w:val="24"/>
          <w:szCs w:val="24"/>
        </w:rPr>
        <w:t>equação CKD-EPI funcionou como um preditor relevante para a TFG medida p</w:t>
      </w:r>
      <w:r w:rsidR="00453505">
        <w:rPr>
          <w:rFonts w:ascii="Times New Roman" w:hAnsi="Times New Roman" w:cs="Times New Roman"/>
          <w:sz w:val="24"/>
          <w:szCs w:val="24"/>
        </w:rPr>
        <w:t>or</w:t>
      </w:r>
      <w:r w:rsidRPr="00EA6DE8">
        <w:rPr>
          <w:rFonts w:ascii="Times New Roman" w:hAnsi="Times New Roman" w:cs="Times New Roman"/>
          <w:sz w:val="24"/>
          <w:szCs w:val="24"/>
        </w:rPr>
        <w:t xml:space="preserve"> urina de 24h, demonstrando 21% de chance de prever </w:t>
      </w:r>
      <w:r w:rsidR="00BE24C0">
        <w:rPr>
          <w:rFonts w:ascii="Times New Roman" w:hAnsi="Times New Roman" w:cs="Times New Roman"/>
          <w:sz w:val="24"/>
          <w:szCs w:val="24"/>
        </w:rPr>
        <w:t xml:space="preserve">o seu valor </w:t>
      </w:r>
      <w:r w:rsidRPr="00EA6DE8">
        <w:rPr>
          <w:rFonts w:ascii="Times New Roman" w:hAnsi="Times New Roman" w:cs="Times New Roman"/>
          <w:sz w:val="24"/>
          <w:szCs w:val="24"/>
        </w:rPr>
        <w:t>com exatidão, conforme dados da regressão linear</w:t>
      </w:r>
      <w:r w:rsidR="0088458B" w:rsidRPr="00EA6DE8">
        <w:rPr>
          <w:rFonts w:ascii="Times New Roman" w:hAnsi="Times New Roman" w:cs="Times New Roman"/>
          <w:sz w:val="24"/>
          <w:szCs w:val="24"/>
        </w:rPr>
        <w:t>. A não possibilidade de adoção de modelo semelhante para a MDRD-4 sugere que</w:t>
      </w:r>
      <w:r w:rsidR="00453505">
        <w:rPr>
          <w:rFonts w:ascii="Times New Roman" w:hAnsi="Times New Roman" w:cs="Times New Roman"/>
          <w:sz w:val="24"/>
          <w:szCs w:val="24"/>
        </w:rPr>
        <w:t>,</w:t>
      </w:r>
      <w:r w:rsidR="0088458B" w:rsidRPr="00EA6DE8">
        <w:rPr>
          <w:rFonts w:ascii="Times New Roman" w:hAnsi="Times New Roman" w:cs="Times New Roman"/>
          <w:sz w:val="24"/>
          <w:szCs w:val="24"/>
        </w:rPr>
        <w:t xml:space="preserve"> na população estudada, o desempenho da equação CKD-EPI foi superior.</w:t>
      </w:r>
    </w:p>
    <w:p w14:paraId="213D614D" w14:textId="19996685" w:rsidR="00C3344C" w:rsidRDefault="00F94FA7" w:rsidP="00E02394">
      <w:pPr>
        <w:spacing w:line="360" w:lineRule="auto"/>
        <w:ind w:firstLine="851"/>
        <w:jc w:val="both"/>
        <w:rPr>
          <w:rFonts w:ascii="Times New Roman" w:hAnsi="Times New Roman" w:cs="Times New Roman"/>
          <w:sz w:val="24"/>
          <w:szCs w:val="24"/>
        </w:rPr>
      </w:pPr>
      <w:r w:rsidRPr="00EA6DE8">
        <w:rPr>
          <w:rFonts w:ascii="Times New Roman" w:hAnsi="Times New Roman" w:cs="Times New Roman"/>
          <w:sz w:val="24"/>
          <w:szCs w:val="24"/>
        </w:rPr>
        <w:t>Não obstante o fato de que a MDRD-4 e a CKD-EPI sejam fórmulas utilizadas de maneira extensiva na prática clínica</w:t>
      </w:r>
      <w:r w:rsidR="001C26A8">
        <w:rPr>
          <w:rFonts w:ascii="Times New Roman" w:hAnsi="Times New Roman" w:cs="Times New Roman"/>
          <w:sz w:val="24"/>
          <w:szCs w:val="24"/>
        </w:rPr>
        <w:t>,</w:t>
      </w:r>
      <w:r w:rsidRPr="00EA6DE8">
        <w:rPr>
          <w:rFonts w:ascii="Times New Roman" w:hAnsi="Times New Roman" w:cs="Times New Roman"/>
          <w:sz w:val="24"/>
          <w:szCs w:val="24"/>
        </w:rPr>
        <w:t xml:space="preserve"> </w:t>
      </w:r>
      <w:r w:rsidR="001C26A8">
        <w:rPr>
          <w:rFonts w:ascii="Times New Roman" w:hAnsi="Times New Roman" w:cs="Times New Roman"/>
          <w:sz w:val="24"/>
          <w:szCs w:val="24"/>
        </w:rPr>
        <w:t>deve-se ressaltar</w:t>
      </w:r>
      <w:r w:rsidRPr="00EA6DE8">
        <w:rPr>
          <w:rFonts w:ascii="Times New Roman" w:hAnsi="Times New Roman" w:cs="Times New Roman"/>
          <w:sz w:val="24"/>
          <w:szCs w:val="24"/>
        </w:rPr>
        <w:t xml:space="preserve"> que ambas foram criadas, desenvolvidas, testadas e validadas originariamente em populações norte-americanas</w:t>
      </w:r>
      <w:r w:rsidR="00BD2BE2">
        <w:rPr>
          <w:rFonts w:ascii="Times New Roman" w:hAnsi="Times New Roman" w:cs="Times New Roman"/>
          <w:sz w:val="24"/>
        </w:rPr>
        <w:t xml:space="preserve"> </w:t>
      </w:r>
      <w:bookmarkStart w:id="130" w:name="ZOTERO_BREF_gpls6JNcamSP"/>
      <w:r w:rsidR="00002D4B" w:rsidRPr="00002D4B">
        <w:rPr>
          <w:rFonts w:ascii="Times New Roman" w:hAnsi="Times New Roman" w:cs="Times New Roman"/>
          <w:sz w:val="24"/>
        </w:rPr>
        <w:t>(CG et al., 2016)</w:t>
      </w:r>
      <w:bookmarkEnd w:id="130"/>
      <w:r w:rsidR="00BD2BE2">
        <w:rPr>
          <w:rFonts w:ascii="Times New Roman" w:hAnsi="Times New Roman" w:cs="Times New Roman"/>
          <w:sz w:val="24"/>
        </w:rPr>
        <w:t>.</w:t>
      </w:r>
      <w:r w:rsidR="00476598" w:rsidRPr="00EA6DE8">
        <w:rPr>
          <w:rFonts w:ascii="Times New Roman" w:hAnsi="Times New Roman" w:cs="Times New Roman"/>
          <w:sz w:val="24"/>
          <w:szCs w:val="24"/>
        </w:rPr>
        <w:t xml:space="preserve"> </w:t>
      </w:r>
      <w:r w:rsidR="00645E78" w:rsidRPr="00EA6DE8">
        <w:rPr>
          <w:rFonts w:ascii="Times New Roman" w:hAnsi="Times New Roman" w:cs="Times New Roman"/>
          <w:sz w:val="24"/>
          <w:szCs w:val="24"/>
        </w:rPr>
        <w:t>C</w:t>
      </w:r>
      <w:r w:rsidR="00476598" w:rsidRPr="00EA6DE8">
        <w:rPr>
          <w:rFonts w:ascii="Times New Roman" w:hAnsi="Times New Roman" w:cs="Times New Roman"/>
          <w:sz w:val="24"/>
          <w:szCs w:val="24"/>
        </w:rPr>
        <w:t xml:space="preserve">omo a fisiologia renal é fortemente afetada por fatores hereditários, ambientais e habituais, é necessário que tais fórmulas sejam escrutinadas em  populações de diferentes </w:t>
      </w:r>
      <w:r w:rsidR="001C26A8">
        <w:rPr>
          <w:rFonts w:ascii="Times New Roman" w:hAnsi="Times New Roman" w:cs="Times New Roman"/>
          <w:sz w:val="24"/>
          <w:szCs w:val="24"/>
        </w:rPr>
        <w:t xml:space="preserve"> padrões de ancestralidade</w:t>
      </w:r>
      <w:r w:rsidR="00825264" w:rsidRPr="00EA6DE8">
        <w:rPr>
          <w:rFonts w:ascii="Times New Roman" w:hAnsi="Times New Roman" w:cs="Times New Roman"/>
          <w:sz w:val="24"/>
          <w:szCs w:val="24"/>
        </w:rPr>
        <w:t>.</w:t>
      </w:r>
    </w:p>
    <w:p w14:paraId="6468C315" w14:textId="2CFEBF74" w:rsidR="008A477D" w:rsidRDefault="008A477D" w:rsidP="00E0239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Equações mais recentes introduziram correção para indivíduos </w:t>
      </w:r>
      <w:r w:rsidR="001D159A">
        <w:rPr>
          <w:rFonts w:ascii="Times New Roman" w:hAnsi="Times New Roman" w:cs="Times New Roman"/>
          <w:sz w:val="24"/>
          <w:szCs w:val="24"/>
        </w:rPr>
        <w:t>de</w:t>
      </w:r>
      <w:r w:rsidR="00BE24C0">
        <w:rPr>
          <w:rFonts w:ascii="Times New Roman" w:hAnsi="Times New Roman" w:cs="Times New Roman"/>
          <w:sz w:val="24"/>
          <w:szCs w:val="24"/>
        </w:rPr>
        <w:t xml:space="preserve"> </w:t>
      </w:r>
      <w:r w:rsidR="001D159A">
        <w:rPr>
          <w:rFonts w:ascii="Times New Roman" w:hAnsi="Times New Roman" w:cs="Times New Roman"/>
          <w:sz w:val="24"/>
          <w:szCs w:val="24"/>
        </w:rPr>
        <w:t>pele negra</w:t>
      </w:r>
      <w:r>
        <w:rPr>
          <w:rFonts w:ascii="Times New Roman" w:hAnsi="Times New Roman" w:cs="Times New Roman"/>
          <w:sz w:val="24"/>
          <w:szCs w:val="24"/>
        </w:rPr>
        <w:t xml:space="preserve">, com o argumento de que a produção de creatinina seria mais alta </w:t>
      </w:r>
      <w:r w:rsidR="00BE24C0">
        <w:rPr>
          <w:rFonts w:ascii="Times New Roman" w:hAnsi="Times New Roman" w:cs="Times New Roman"/>
          <w:sz w:val="24"/>
          <w:szCs w:val="24"/>
        </w:rPr>
        <w:t>neste grupo</w:t>
      </w:r>
      <w:r>
        <w:rPr>
          <w:rFonts w:ascii="Times New Roman" w:hAnsi="Times New Roman" w:cs="Times New Roman"/>
          <w:sz w:val="24"/>
          <w:szCs w:val="24"/>
        </w:rPr>
        <w:t xml:space="preserve">, porém,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correção </w:t>
      </w:r>
      <w:r w:rsidR="00BE24C0">
        <w:rPr>
          <w:rFonts w:ascii="Times New Roman" w:hAnsi="Times New Roman" w:cs="Times New Roman"/>
          <w:sz w:val="24"/>
          <w:szCs w:val="24"/>
        </w:rPr>
        <w:t>parece ser irrelevante e até nociva ao diagnóstico do status da função renal em populações muito miscigenadas</w:t>
      </w:r>
      <w:r w:rsidR="00BD2BE2">
        <w:rPr>
          <w:rFonts w:ascii="Times New Roman" w:hAnsi="Times New Roman" w:cs="Times New Roman"/>
          <w:sz w:val="24"/>
          <w:szCs w:val="24"/>
        </w:rPr>
        <w:t xml:space="preserve"> </w:t>
      </w:r>
      <w:bookmarkStart w:id="131" w:name="ZOTERO_BREF_JjIdTc41RFtW"/>
      <w:r w:rsidR="00002D4B" w:rsidRPr="00002D4B">
        <w:rPr>
          <w:rFonts w:ascii="Times New Roman" w:hAnsi="Times New Roman" w:cs="Times New Roman"/>
          <w:sz w:val="24"/>
        </w:rPr>
        <w:t>(PEREIRA et al., 2019; PIRES DE SOUSA et al., 2009)</w:t>
      </w:r>
      <w:bookmarkEnd w:id="131"/>
      <w:r w:rsidR="00BD2BE2">
        <w:rPr>
          <w:rFonts w:ascii="Times New Roman" w:hAnsi="Times New Roman" w:cs="Times New Roman"/>
          <w:sz w:val="24"/>
        </w:rPr>
        <w:t>.</w:t>
      </w:r>
      <w:r w:rsidRPr="00EA6DE8">
        <w:rPr>
          <w:rFonts w:ascii="Times New Roman" w:hAnsi="Times New Roman" w:cs="Times New Roman"/>
          <w:sz w:val="24"/>
          <w:szCs w:val="24"/>
        </w:rPr>
        <w:t xml:space="preserve"> </w:t>
      </w:r>
      <w:r w:rsidR="00BE24C0">
        <w:rPr>
          <w:rFonts w:ascii="Times New Roman" w:hAnsi="Times New Roman" w:cs="Times New Roman"/>
          <w:sz w:val="24"/>
          <w:szCs w:val="24"/>
        </w:rPr>
        <w:t>No presente trabalho, a</w:t>
      </w:r>
      <w:r w:rsidRPr="00EA6DE8">
        <w:rPr>
          <w:rFonts w:ascii="Times New Roman" w:hAnsi="Times New Roman" w:cs="Times New Roman"/>
          <w:sz w:val="24"/>
          <w:szCs w:val="24"/>
        </w:rPr>
        <w:t xml:space="preserve"> análise de TFG calculada pelas equações em subgrupos pelo critério cor da pele, mostrou não ter força estatística para se chegar a dados conclusivos em relação à adequação dos ajustes propostos para este critério</w:t>
      </w:r>
      <w:r>
        <w:rPr>
          <w:rFonts w:ascii="Times New Roman" w:hAnsi="Times New Roman" w:cs="Times New Roman"/>
          <w:sz w:val="24"/>
          <w:szCs w:val="24"/>
        </w:rPr>
        <w:t xml:space="preserve">. </w:t>
      </w:r>
    </w:p>
    <w:p w14:paraId="52EEFD20" w14:textId="181DAE72" w:rsidR="004D76AE" w:rsidRPr="00EA6DE8" w:rsidRDefault="004D76AE" w:rsidP="00E0239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Analisando somente os voluntários de cor negra autodeclarada</w:t>
      </w:r>
      <w:r w:rsidRPr="00EA6DE8">
        <w:rPr>
          <w:rFonts w:ascii="Times New Roman" w:hAnsi="Times New Roman" w:cs="Times New Roman"/>
          <w:sz w:val="24"/>
          <w:szCs w:val="24"/>
        </w:rPr>
        <w:t xml:space="preserve"> (n=31), </w:t>
      </w:r>
      <w:r>
        <w:rPr>
          <w:rFonts w:ascii="Times New Roman" w:hAnsi="Times New Roman" w:cs="Times New Roman"/>
          <w:sz w:val="24"/>
          <w:szCs w:val="24"/>
        </w:rPr>
        <w:t>as estimativas por meio das fórmulas</w:t>
      </w:r>
      <w:r w:rsidRPr="00EA6DE8">
        <w:rPr>
          <w:rFonts w:ascii="Times New Roman" w:hAnsi="Times New Roman" w:cs="Times New Roman"/>
          <w:sz w:val="24"/>
          <w:szCs w:val="24"/>
        </w:rPr>
        <w:t xml:space="preserve"> somente demonstraram alguma correlação positiva com a TFG referencial após a supressão matemática do fator de correção por cor. O uso do fator, além aumentar significativamente a dispersão na comparação entre médias dos resultados, induz</w:t>
      </w:r>
      <w:r>
        <w:rPr>
          <w:rFonts w:ascii="Times New Roman" w:hAnsi="Times New Roman" w:cs="Times New Roman"/>
          <w:sz w:val="24"/>
          <w:szCs w:val="24"/>
        </w:rPr>
        <w:t>i</w:t>
      </w:r>
      <w:r w:rsidRPr="00EA6DE8">
        <w:rPr>
          <w:rFonts w:ascii="Times New Roman" w:hAnsi="Times New Roman" w:cs="Times New Roman"/>
          <w:sz w:val="24"/>
          <w:szCs w:val="24"/>
        </w:rPr>
        <w:t xml:space="preserve">u à não concordância entre os dados de cada equação com </w:t>
      </w:r>
      <w:r>
        <w:rPr>
          <w:rFonts w:ascii="Times New Roman" w:hAnsi="Times New Roman" w:cs="Times New Roman"/>
          <w:sz w:val="24"/>
          <w:szCs w:val="24"/>
        </w:rPr>
        <w:t xml:space="preserve">a </w:t>
      </w:r>
      <w:proofErr w:type="spellStart"/>
      <w:r w:rsidRPr="00EA6DE8">
        <w:rPr>
          <w:rFonts w:ascii="Times New Roman" w:hAnsi="Times New Roman" w:cs="Times New Roman"/>
          <w:sz w:val="24"/>
          <w:szCs w:val="24"/>
        </w:rPr>
        <w:t>ClCreat</w:t>
      </w:r>
      <w:proofErr w:type="spellEnd"/>
      <w:r w:rsidRPr="00EA6DE8">
        <w:rPr>
          <w:rFonts w:ascii="Times New Roman" w:hAnsi="Times New Roman" w:cs="Times New Roman"/>
          <w:sz w:val="24"/>
          <w:szCs w:val="24"/>
        </w:rPr>
        <w:t xml:space="preserve"> </w:t>
      </w:r>
      <w:r>
        <w:rPr>
          <w:rFonts w:ascii="Times New Roman" w:hAnsi="Times New Roman" w:cs="Times New Roman"/>
          <w:sz w:val="24"/>
          <w:szCs w:val="24"/>
        </w:rPr>
        <w:t>na</w:t>
      </w:r>
      <w:r w:rsidRPr="00EA6DE8">
        <w:rPr>
          <w:rFonts w:ascii="Times New Roman" w:hAnsi="Times New Roman" w:cs="Times New Roman"/>
          <w:sz w:val="24"/>
          <w:szCs w:val="24"/>
        </w:rPr>
        <w:t xml:space="preserve"> </w:t>
      </w:r>
      <w:r w:rsidRPr="00EA6DE8">
        <w:rPr>
          <w:rFonts w:ascii="Times New Roman" w:hAnsi="Times New Roman" w:cs="Times New Roman"/>
          <w:sz w:val="24"/>
          <w:szCs w:val="24"/>
        </w:rPr>
        <w:lastRenderedPageBreak/>
        <w:t>urina de 24</w:t>
      </w:r>
      <w:r w:rsidR="00416231">
        <w:rPr>
          <w:rFonts w:ascii="Times New Roman" w:hAnsi="Times New Roman" w:cs="Times New Roman"/>
          <w:sz w:val="24"/>
          <w:szCs w:val="24"/>
        </w:rPr>
        <w:t xml:space="preserve"> </w:t>
      </w:r>
      <w:r w:rsidRPr="00EA6DE8">
        <w:rPr>
          <w:rFonts w:ascii="Times New Roman" w:hAnsi="Times New Roman" w:cs="Times New Roman"/>
          <w:sz w:val="24"/>
          <w:szCs w:val="24"/>
        </w:rPr>
        <w:t>h</w:t>
      </w:r>
      <w:r w:rsidR="00416231">
        <w:rPr>
          <w:rFonts w:ascii="Times New Roman" w:hAnsi="Times New Roman" w:cs="Times New Roman"/>
          <w:sz w:val="24"/>
          <w:szCs w:val="24"/>
        </w:rPr>
        <w:t>oras</w:t>
      </w:r>
      <w:r w:rsidRPr="00EA6DE8">
        <w:rPr>
          <w:rFonts w:ascii="Times New Roman" w:hAnsi="Times New Roman" w:cs="Times New Roman"/>
          <w:sz w:val="24"/>
          <w:szCs w:val="24"/>
        </w:rPr>
        <w:t xml:space="preserve"> </w:t>
      </w:r>
      <w:r>
        <w:rPr>
          <w:rFonts w:ascii="Times New Roman" w:hAnsi="Times New Roman" w:cs="Times New Roman"/>
          <w:sz w:val="24"/>
          <w:szCs w:val="24"/>
        </w:rPr>
        <w:t>pelo</w:t>
      </w:r>
      <w:r w:rsidRPr="00EA6DE8">
        <w:rPr>
          <w:rFonts w:ascii="Times New Roman" w:hAnsi="Times New Roman" w:cs="Times New Roman"/>
          <w:sz w:val="24"/>
          <w:szCs w:val="24"/>
        </w:rPr>
        <w:t xml:space="preserve"> diagrama de </w:t>
      </w:r>
      <w:proofErr w:type="spellStart"/>
      <w:r w:rsidRPr="00EA6DE8">
        <w:rPr>
          <w:rFonts w:ascii="Times New Roman" w:hAnsi="Times New Roman" w:cs="Times New Roman"/>
          <w:sz w:val="24"/>
          <w:szCs w:val="24"/>
        </w:rPr>
        <w:t>Bland</w:t>
      </w:r>
      <w:proofErr w:type="spellEnd"/>
      <w:r w:rsidRPr="00EA6DE8">
        <w:rPr>
          <w:rFonts w:ascii="Times New Roman" w:hAnsi="Times New Roman" w:cs="Times New Roman"/>
          <w:sz w:val="24"/>
          <w:szCs w:val="24"/>
        </w:rPr>
        <w:t>-Altman. Estes dados carecem de avaliação mais robusta, dado o pequeno grupo de participantes inclusos no referido extrato.</w:t>
      </w:r>
    </w:p>
    <w:p w14:paraId="4DDAA65E" w14:textId="4C9A235C" w:rsidR="003A6D90" w:rsidRDefault="004D76AE" w:rsidP="00E02394">
      <w:pPr>
        <w:spacing w:line="360" w:lineRule="auto"/>
        <w:ind w:firstLine="851"/>
        <w:jc w:val="both"/>
        <w:rPr>
          <w:rFonts w:ascii="Times New Roman" w:hAnsi="Times New Roman" w:cs="Times New Roman"/>
          <w:sz w:val="24"/>
          <w:szCs w:val="24"/>
        </w:rPr>
      </w:pPr>
      <w:r w:rsidRPr="00EA6DE8">
        <w:rPr>
          <w:rFonts w:ascii="Times New Roman" w:hAnsi="Times New Roman" w:cs="Times New Roman"/>
          <w:sz w:val="24"/>
          <w:szCs w:val="24"/>
        </w:rPr>
        <w:t xml:space="preserve">Considerando os dados em sua totalidade, o emprego do fator de correção por cor </w:t>
      </w:r>
      <w:r w:rsidR="00BE24C0">
        <w:rPr>
          <w:rFonts w:ascii="Times New Roman" w:hAnsi="Times New Roman" w:cs="Times New Roman"/>
          <w:sz w:val="24"/>
          <w:szCs w:val="24"/>
        </w:rPr>
        <w:t xml:space="preserve">da pele </w:t>
      </w:r>
      <w:r w:rsidRPr="00EA6DE8">
        <w:rPr>
          <w:rFonts w:ascii="Times New Roman" w:hAnsi="Times New Roman" w:cs="Times New Roman"/>
          <w:sz w:val="24"/>
          <w:szCs w:val="24"/>
        </w:rPr>
        <w:t>aumentou graficamente a dispersão e</w:t>
      </w:r>
      <w:r w:rsidR="00BE24C0">
        <w:rPr>
          <w:rFonts w:ascii="Times New Roman" w:hAnsi="Times New Roman" w:cs="Times New Roman"/>
          <w:sz w:val="24"/>
          <w:szCs w:val="24"/>
        </w:rPr>
        <w:t>,</w:t>
      </w:r>
      <w:r w:rsidRPr="00EA6DE8">
        <w:rPr>
          <w:rFonts w:ascii="Times New Roman" w:hAnsi="Times New Roman" w:cs="Times New Roman"/>
          <w:sz w:val="24"/>
          <w:szCs w:val="24"/>
        </w:rPr>
        <w:t xml:space="preserve"> matematicamente, diminuiu coeficientes de correlação entre valores medidos </w:t>
      </w:r>
      <w:r>
        <w:rPr>
          <w:rFonts w:ascii="Times New Roman" w:hAnsi="Times New Roman" w:cs="Times New Roman"/>
          <w:sz w:val="24"/>
          <w:szCs w:val="24"/>
        </w:rPr>
        <w:t xml:space="preserve">e </w:t>
      </w:r>
      <w:r w:rsidRPr="00EA6DE8">
        <w:rPr>
          <w:rFonts w:ascii="Times New Roman" w:hAnsi="Times New Roman" w:cs="Times New Roman"/>
          <w:sz w:val="24"/>
          <w:szCs w:val="24"/>
        </w:rPr>
        <w:t>estimados, diminuiu a aplicabilidade do modelo linear (diminuição do R</w:t>
      </w:r>
      <w:r w:rsidRPr="00EA6DE8">
        <w:rPr>
          <w:rFonts w:ascii="Times New Roman" w:hAnsi="Times New Roman" w:cs="Times New Roman"/>
          <w:sz w:val="24"/>
          <w:szCs w:val="24"/>
          <w:vertAlign w:val="superscript"/>
        </w:rPr>
        <w:t>2</w:t>
      </w:r>
      <w:r w:rsidRPr="00EA6DE8">
        <w:rPr>
          <w:rFonts w:ascii="Times New Roman" w:hAnsi="Times New Roman" w:cs="Times New Roman"/>
          <w:sz w:val="24"/>
          <w:szCs w:val="24"/>
        </w:rPr>
        <w:t>) e impossibilitou a adoção de um modelo de regressão linear válido.</w:t>
      </w:r>
      <w:r>
        <w:rPr>
          <w:rFonts w:ascii="Times New Roman" w:hAnsi="Times New Roman" w:cs="Times New Roman"/>
          <w:sz w:val="24"/>
          <w:szCs w:val="24"/>
        </w:rPr>
        <w:t xml:space="preserve"> </w:t>
      </w:r>
      <w:r w:rsidRPr="00EA6DE8">
        <w:rPr>
          <w:rFonts w:ascii="Times New Roman" w:hAnsi="Times New Roman" w:cs="Times New Roman"/>
          <w:sz w:val="24"/>
          <w:szCs w:val="24"/>
        </w:rPr>
        <w:t xml:space="preserve">ANOVA </w:t>
      </w:r>
      <w:r w:rsidR="006E081C">
        <w:rPr>
          <w:rFonts w:ascii="Times New Roman" w:hAnsi="Times New Roman" w:cs="Times New Roman"/>
          <w:sz w:val="24"/>
          <w:szCs w:val="24"/>
        </w:rPr>
        <w:t xml:space="preserve">de uma via </w:t>
      </w:r>
      <w:r w:rsidRPr="00EA6DE8">
        <w:rPr>
          <w:rFonts w:ascii="Times New Roman" w:hAnsi="Times New Roman" w:cs="Times New Roman"/>
          <w:sz w:val="24"/>
          <w:szCs w:val="24"/>
        </w:rPr>
        <w:t>do banco completo</w:t>
      </w:r>
      <w:r w:rsidR="006E081C">
        <w:rPr>
          <w:rFonts w:ascii="Times New Roman" w:hAnsi="Times New Roman" w:cs="Times New Roman"/>
          <w:sz w:val="24"/>
          <w:szCs w:val="24"/>
        </w:rPr>
        <w:t>, comparando a</w:t>
      </w:r>
      <w:r w:rsidR="00BE24C0">
        <w:rPr>
          <w:rFonts w:ascii="Times New Roman" w:hAnsi="Times New Roman" w:cs="Times New Roman"/>
          <w:sz w:val="24"/>
          <w:szCs w:val="24"/>
        </w:rPr>
        <w:t xml:space="preserve"> TFG estimada </w:t>
      </w:r>
      <w:r w:rsidR="00EC0FA8">
        <w:rPr>
          <w:rFonts w:ascii="Times New Roman" w:hAnsi="Times New Roman" w:cs="Times New Roman"/>
          <w:sz w:val="24"/>
          <w:szCs w:val="24"/>
        </w:rPr>
        <w:t>pelas fórmulas</w:t>
      </w:r>
      <w:r w:rsidR="006E081C">
        <w:rPr>
          <w:rFonts w:ascii="Times New Roman" w:hAnsi="Times New Roman" w:cs="Times New Roman"/>
          <w:sz w:val="24"/>
          <w:szCs w:val="24"/>
        </w:rPr>
        <w:t xml:space="preserve"> </w:t>
      </w:r>
      <w:r w:rsidR="00BE24C0">
        <w:rPr>
          <w:rFonts w:ascii="Times New Roman" w:hAnsi="Times New Roman" w:cs="Times New Roman"/>
          <w:sz w:val="24"/>
          <w:szCs w:val="24"/>
        </w:rPr>
        <w:t xml:space="preserve">com a medida por </w:t>
      </w:r>
      <w:proofErr w:type="spellStart"/>
      <w:r w:rsidR="003A6D90">
        <w:rPr>
          <w:rFonts w:ascii="Times New Roman" w:hAnsi="Times New Roman" w:cs="Times New Roman"/>
          <w:sz w:val="24"/>
          <w:szCs w:val="24"/>
        </w:rPr>
        <w:t>ClCreat</w:t>
      </w:r>
      <w:proofErr w:type="spellEnd"/>
      <w:r w:rsidR="003A6D90">
        <w:rPr>
          <w:rFonts w:ascii="Times New Roman" w:hAnsi="Times New Roman" w:cs="Times New Roman"/>
          <w:sz w:val="24"/>
          <w:szCs w:val="24"/>
        </w:rPr>
        <w:t xml:space="preserve"> em 24h,</w:t>
      </w:r>
      <w:r w:rsidR="006E081C">
        <w:rPr>
          <w:rFonts w:ascii="Times New Roman" w:hAnsi="Times New Roman" w:cs="Times New Roman"/>
          <w:sz w:val="24"/>
          <w:szCs w:val="24"/>
        </w:rPr>
        <w:t xml:space="preserve"> </w:t>
      </w:r>
      <w:r w:rsidR="003A6D90">
        <w:rPr>
          <w:rFonts w:ascii="Times New Roman" w:hAnsi="Times New Roman" w:cs="Times New Roman"/>
          <w:sz w:val="24"/>
          <w:szCs w:val="24"/>
        </w:rPr>
        <w:t>sugere</w:t>
      </w:r>
      <w:r w:rsidR="006E081C">
        <w:rPr>
          <w:rFonts w:ascii="Times New Roman" w:hAnsi="Times New Roman" w:cs="Times New Roman"/>
          <w:sz w:val="24"/>
          <w:szCs w:val="24"/>
        </w:rPr>
        <w:t xml:space="preserve"> aumento da dispersão mediante o uso do fator de correção</w:t>
      </w:r>
      <w:r w:rsidR="003A6D90">
        <w:rPr>
          <w:rFonts w:ascii="Times New Roman" w:hAnsi="Times New Roman" w:cs="Times New Roman"/>
          <w:sz w:val="24"/>
          <w:szCs w:val="24"/>
        </w:rPr>
        <w:t xml:space="preserve"> por cor</w:t>
      </w:r>
      <w:r w:rsidR="006E081C">
        <w:rPr>
          <w:rFonts w:ascii="Times New Roman" w:hAnsi="Times New Roman" w:cs="Times New Roman"/>
          <w:sz w:val="24"/>
          <w:szCs w:val="24"/>
        </w:rPr>
        <w:t xml:space="preserve"> (F=119,9 sem ajuste e F=162,7 </w:t>
      </w:r>
      <w:r w:rsidR="003A6D90">
        <w:rPr>
          <w:rFonts w:ascii="Times New Roman" w:hAnsi="Times New Roman" w:cs="Times New Roman"/>
          <w:sz w:val="24"/>
          <w:szCs w:val="24"/>
        </w:rPr>
        <w:t>após ajuste).</w:t>
      </w:r>
      <w:r w:rsidR="006E081C">
        <w:rPr>
          <w:rFonts w:ascii="Times New Roman" w:hAnsi="Times New Roman" w:cs="Times New Roman"/>
          <w:sz w:val="24"/>
          <w:szCs w:val="24"/>
        </w:rPr>
        <w:t xml:space="preserve"> </w:t>
      </w:r>
      <w:r w:rsidR="003A6D90">
        <w:rPr>
          <w:rFonts w:ascii="Times New Roman" w:hAnsi="Times New Roman" w:cs="Times New Roman"/>
          <w:sz w:val="24"/>
          <w:szCs w:val="24"/>
        </w:rPr>
        <w:t xml:space="preserve">Tais resultados </w:t>
      </w:r>
      <w:r w:rsidR="003A6D90" w:rsidRPr="00EA6DE8">
        <w:rPr>
          <w:rFonts w:ascii="Times New Roman" w:hAnsi="Times New Roman" w:cs="Times New Roman"/>
          <w:sz w:val="24"/>
          <w:szCs w:val="24"/>
        </w:rPr>
        <w:t>sinaliza</w:t>
      </w:r>
      <w:r w:rsidR="003A6D90">
        <w:rPr>
          <w:rFonts w:ascii="Times New Roman" w:hAnsi="Times New Roman" w:cs="Times New Roman"/>
          <w:sz w:val="24"/>
          <w:szCs w:val="24"/>
        </w:rPr>
        <w:t>m</w:t>
      </w:r>
      <w:r w:rsidR="003A6D90" w:rsidRPr="00EA6DE8">
        <w:rPr>
          <w:rFonts w:ascii="Times New Roman" w:hAnsi="Times New Roman" w:cs="Times New Roman"/>
          <w:sz w:val="24"/>
          <w:szCs w:val="24"/>
        </w:rPr>
        <w:t xml:space="preserve"> </w:t>
      </w:r>
      <w:r w:rsidRPr="00EA6DE8">
        <w:rPr>
          <w:rFonts w:ascii="Times New Roman" w:hAnsi="Times New Roman" w:cs="Times New Roman"/>
          <w:sz w:val="24"/>
          <w:szCs w:val="24"/>
        </w:rPr>
        <w:t>que est</w:t>
      </w:r>
      <w:r w:rsidR="00BE24C0">
        <w:rPr>
          <w:rFonts w:ascii="Times New Roman" w:hAnsi="Times New Roman" w:cs="Times New Roman"/>
          <w:sz w:val="24"/>
          <w:szCs w:val="24"/>
        </w:rPr>
        <w:t>a correção</w:t>
      </w:r>
      <w:r w:rsidRPr="00EA6DE8">
        <w:rPr>
          <w:rFonts w:ascii="Times New Roman" w:hAnsi="Times New Roman" w:cs="Times New Roman"/>
          <w:sz w:val="24"/>
          <w:szCs w:val="24"/>
        </w:rPr>
        <w:t xml:space="preserve"> p</w:t>
      </w:r>
      <w:r>
        <w:rPr>
          <w:rFonts w:ascii="Times New Roman" w:hAnsi="Times New Roman" w:cs="Times New Roman"/>
          <w:sz w:val="24"/>
          <w:szCs w:val="24"/>
        </w:rPr>
        <w:t>arece diminuir a acurácia da</w:t>
      </w:r>
      <w:r w:rsidR="00BE24C0">
        <w:rPr>
          <w:rFonts w:ascii="Times New Roman" w:hAnsi="Times New Roman" w:cs="Times New Roman"/>
          <w:sz w:val="24"/>
          <w:szCs w:val="24"/>
        </w:rPr>
        <w:t>s</w:t>
      </w:r>
      <w:r>
        <w:rPr>
          <w:rFonts w:ascii="Times New Roman" w:hAnsi="Times New Roman" w:cs="Times New Roman"/>
          <w:sz w:val="24"/>
          <w:szCs w:val="24"/>
        </w:rPr>
        <w:t xml:space="preserve"> </w:t>
      </w:r>
      <w:r w:rsidR="00B579BD">
        <w:rPr>
          <w:rFonts w:ascii="Times New Roman" w:hAnsi="Times New Roman" w:cs="Times New Roman"/>
          <w:sz w:val="24"/>
          <w:szCs w:val="24"/>
        </w:rPr>
        <w:t>fórmulas</w:t>
      </w:r>
      <w:r>
        <w:rPr>
          <w:rFonts w:ascii="Times New Roman" w:hAnsi="Times New Roman" w:cs="Times New Roman"/>
          <w:sz w:val="24"/>
          <w:szCs w:val="24"/>
        </w:rPr>
        <w:t>, o que contraindicaria o seu uso</w:t>
      </w:r>
      <w:r w:rsidRPr="00EA6DE8">
        <w:rPr>
          <w:rFonts w:ascii="Times New Roman" w:hAnsi="Times New Roman" w:cs="Times New Roman"/>
          <w:sz w:val="24"/>
          <w:szCs w:val="24"/>
        </w:rPr>
        <w:t>.</w:t>
      </w:r>
    </w:p>
    <w:p w14:paraId="006A4DAD" w14:textId="44039564" w:rsidR="003A4521" w:rsidRPr="00EA6DE8" w:rsidRDefault="00416231" w:rsidP="00E02394">
      <w:pPr>
        <w:tabs>
          <w:tab w:val="left" w:pos="4111"/>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Salientando tratar-se de</w:t>
      </w:r>
      <w:r w:rsidR="003A6D90">
        <w:rPr>
          <w:rFonts w:ascii="Times New Roman" w:hAnsi="Times New Roman" w:cs="Times New Roman"/>
          <w:sz w:val="24"/>
          <w:szCs w:val="24"/>
        </w:rPr>
        <w:t xml:space="preserve"> uma análise preliminar,  estes dados corroboram</w:t>
      </w:r>
      <w:r w:rsidR="00A671B6" w:rsidRPr="00EA6DE8">
        <w:rPr>
          <w:rFonts w:ascii="Times New Roman" w:hAnsi="Times New Roman" w:cs="Times New Roman"/>
          <w:sz w:val="24"/>
          <w:szCs w:val="24"/>
        </w:rPr>
        <w:t xml:space="preserve"> </w:t>
      </w:r>
      <w:r w:rsidR="003A6D90">
        <w:rPr>
          <w:rFonts w:ascii="Times New Roman" w:hAnsi="Times New Roman" w:cs="Times New Roman"/>
          <w:sz w:val="24"/>
          <w:szCs w:val="24"/>
        </w:rPr>
        <w:t>com</w:t>
      </w:r>
      <w:r w:rsidR="00A671B6" w:rsidRPr="00EA6DE8">
        <w:rPr>
          <w:rFonts w:ascii="Times New Roman" w:hAnsi="Times New Roman" w:cs="Times New Roman"/>
          <w:sz w:val="24"/>
          <w:szCs w:val="24"/>
        </w:rPr>
        <w:t xml:space="preserve"> outros levantamentos de prevalência da DRC no Brasil, que foram realizados desprezando </w:t>
      </w:r>
      <w:r w:rsidR="007678B9" w:rsidRPr="00EA6DE8">
        <w:rPr>
          <w:rFonts w:ascii="Times New Roman" w:hAnsi="Times New Roman" w:cs="Times New Roman"/>
          <w:sz w:val="24"/>
          <w:szCs w:val="24"/>
        </w:rPr>
        <w:t>o</w:t>
      </w:r>
      <w:r w:rsidR="00A671B6" w:rsidRPr="00EA6DE8">
        <w:rPr>
          <w:rFonts w:ascii="Times New Roman" w:hAnsi="Times New Roman" w:cs="Times New Roman"/>
          <w:sz w:val="24"/>
          <w:szCs w:val="24"/>
        </w:rPr>
        <w:t xml:space="preserve"> fator de correção</w:t>
      </w:r>
      <w:r w:rsidR="007678B9" w:rsidRPr="00EA6DE8">
        <w:rPr>
          <w:rFonts w:ascii="Times New Roman" w:hAnsi="Times New Roman" w:cs="Times New Roman"/>
          <w:sz w:val="24"/>
          <w:szCs w:val="24"/>
        </w:rPr>
        <w:t xml:space="preserve"> por cor da pele</w:t>
      </w:r>
      <w:r w:rsidR="00D17CB0">
        <w:rPr>
          <w:rFonts w:ascii="Times New Roman" w:hAnsi="Times New Roman" w:cs="Times New Roman"/>
          <w:sz w:val="24"/>
          <w:szCs w:val="24"/>
        </w:rPr>
        <w:t xml:space="preserve"> </w:t>
      </w:r>
      <w:bookmarkStart w:id="132" w:name="ZOTERO_BREF_MFQxZJy5IVYi"/>
      <w:r w:rsidR="00D17CB0" w:rsidRPr="00D17CB0">
        <w:rPr>
          <w:rFonts w:ascii="Times New Roman" w:hAnsi="Times New Roman" w:cs="Times New Roman"/>
          <w:sz w:val="24"/>
        </w:rPr>
        <w:t>(MALTA et al., 2019)</w:t>
      </w:r>
      <w:bookmarkEnd w:id="132"/>
      <w:r w:rsidR="00082DEE" w:rsidRPr="00EA6DE8">
        <w:rPr>
          <w:rFonts w:ascii="Times New Roman" w:hAnsi="Times New Roman" w:cs="Times New Roman"/>
          <w:sz w:val="24"/>
          <w:szCs w:val="24"/>
        </w:rPr>
        <w:t xml:space="preserve"> e sugerindo fortemente que estes fatores de correção sejam suprimidos na prática clínica </w:t>
      </w:r>
      <w:r w:rsidR="00D20E39">
        <w:rPr>
          <w:rFonts w:ascii="Times New Roman" w:hAnsi="Times New Roman" w:cs="Times New Roman"/>
          <w:sz w:val="24"/>
          <w:szCs w:val="24"/>
        </w:rPr>
        <w:t>nacional</w:t>
      </w:r>
      <w:r w:rsidR="00A671B6" w:rsidRPr="00EA6DE8">
        <w:rPr>
          <w:rFonts w:ascii="Times New Roman" w:hAnsi="Times New Roman" w:cs="Times New Roman"/>
          <w:sz w:val="24"/>
          <w:szCs w:val="24"/>
        </w:rPr>
        <w:t>. Trabalhos mais robustos</w:t>
      </w:r>
      <w:r w:rsidR="001C26A8">
        <w:rPr>
          <w:rFonts w:ascii="Times New Roman" w:hAnsi="Times New Roman" w:cs="Times New Roman"/>
          <w:sz w:val="24"/>
          <w:szCs w:val="24"/>
        </w:rPr>
        <w:t>,</w:t>
      </w:r>
      <w:r w:rsidR="00A671B6" w:rsidRPr="00EA6DE8">
        <w:rPr>
          <w:rFonts w:ascii="Times New Roman" w:hAnsi="Times New Roman" w:cs="Times New Roman"/>
          <w:sz w:val="24"/>
          <w:szCs w:val="24"/>
        </w:rPr>
        <w:t xml:space="preserve"> como o Estudo Longitudinal de Saúde do Adulto (ELSA Brasil), já sugerem o abandono destes fatores de correção por não encontrarem diferença induzida por este </w:t>
      </w:r>
      <w:r w:rsidR="000C075A" w:rsidRPr="00EA6DE8">
        <w:rPr>
          <w:rFonts w:ascii="Times New Roman" w:hAnsi="Times New Roman" w:cs="Times New Roman"/>
          <w:sz w:val="24"/>
          <w:szCs w:val="24"/>
        </w:rPr>
        <w:t>critério na prevalência de DRC ou mesmo nos níveis da creatinina sérica</w:t>
      </w:r>
      <w:r w:rsidR="00BD2BE2">
        <w:rPr>
          <w:rFonts w:ascii="Times New Roman" w:hAnsi="Times New Roman" w:cs="Times New Roman"/>
          <w:sz w:val="24"/>
          <w:szCs w:val="24"/>
        </w:rPr>
        <w:t xml:space="preserve"> </w:t>
      </w:r>
      <w:bookmarkStart w:id="133" w:name="ZOTERO_BREF_j1h1aPjJrDlg"/>
      <w:r w:rsidR="00002D4B" w:rsidRPr="00002D4B">
        <w:rPr>
          <w:rFonts w:ascii="Times New Roman" w:hAnsi="Times New Roman" w:cs="Times New Roman"/>
          <w:sz w:val="24"/>
        </w:rPr>
        <w:t>(BARRETO et al., 2016)</w:t>
      </w:r>
      <w:bookmarkEnd w:id="133"/>
      <w:r w:rsidR="00BD2BE2">
        <w:rPr>
          <w:rFonts w:ascii="Times New Roman" w:hAnsi="Times New Roman" w:cs="Times New Roman"/>
          <w:sz w:val="24"/>
        </w:rPr>
        <w:t>.</w:t>
      </w:r>
      <w:r w:rsidR="00082DEE" w:rsidRPr="00EA6DE8">
        <w:rPr>
          <w:rFonts w:ascii="Times New Roman" w:hAnsi="Times New Roman" w:cs="Times New Roman"/>
          <w:sz w:val="24"/>
          <w:szCs w:val="24"/>
        </w:rPr>
        <w:t xml:space="preserve"> </w:t>
      </w:r>
      <w:r w:rsidR="003A6D90">
        <w:rPr>
          <w:rFonts w:ascii="Times New Roman" w:hAnsi="Times New Roman" w:cs="Times New Roman"/>
          <w:sz w:val="24"/>
          <w:szCs w:val="24"/>
        </w:rPr>
        <w:t xml:space="preserve">Um posicionamento em relação à adequação desta correção é fundamental na população brasileira, tendo em vista que a </w:t>
      </w:r>
      <w:r>
        <w:rPr>
          <w:rFonts w:ascii="Times New Roman" w:hAnsi="Times New Roman" w:cs="Times New Roman"/>
          <w:sz w:val="24"/>
          <w:szCs w:val="24"/>
        </w:rPr>
        <w:t xml:space="preserve">sua </w:t>
      </w:r>
      <w:r w:rsidR="003A6D90">
        <w:rPr>
          <w:rFonts w:ascii="Times New Roman" w:hAnsi="Times New Roman" w:cs="Times New Roman"/>
          <w:sz w:val="24"/>
          <w:szCs w:val="24"/>
        </w:rPr>
        <w:t>maioria é miscigenada, e que há prevalência de população negra em muitos estados.</w:t>
      </w:r>
    </w:p>
    <w:p w14:paraId="73174F02" w14:textId="43376EE9" w:rsidR="00C3344C" w:rsidRPr="00EA6DE8" w:rsidRDefault="00935D45" w:rsidP="005E6281">
      <w:pPr>
        <w:tabs>
          <w:tab w:val="left" w:pos="4111"/>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Considerando o levantamento realizado n</w:t>
      </w:r>
      <w:r w:rsidR="00B579BD">
        <w:rPr>
          <w:rFonts w:ascii="Times New Roman" w:hAnsi="Times New Roman" w:cs="Times New Roman"/>
          <w:sz w:val="24"/>
          <w:szCs w:val="24"/>
        </w:rPr>
        <w:t>este estudo e a premissa de que eventuais erros de diagnóstico da DRC podem produzir impactos severos no manejo da doença em indivíduos negros e pardos, é notório que</w:t>
      </w:r>
      <w:r w:rsidR="00302B17" w:rsidRPr="00EA6DE8">
        <w:rPr>
          <w:rFonts w:ascii="Times New Roman" w:hAnsi="Times New Roman" w:cs="Times New Roman"/>
          <w:sz w:val="24"/>
          <w:szCs w:val="24"/>
        </w:rPr>
        <w:t xml:space="preserve"> aplicação do fator de correção nas equações </w:t>
      </w:r>
      <w:r>
        <w:rPr>
          <w:rFonts w:ascii="Times New Roman" w:hAnsi="Times New Roman" w:cs="Times New Roman"/>
          <w:sz w:val="24"/>
          <w:szCs w:val="24"/>
        </w:rPr>
        <w:t xml:space="preserve">para estes grupos populacionais </w:t>
      </w:r>
      <w:r w:rsidR="00302B17" w:rsidRPr="00EA6DE8">
        <w:rPr>
          <w:rFonts w:ascii="Times New Roman" w:hAnsi="Times New Roman" w:cs="Times New Roman"/>
          <w:sz w:val="24"/>
          <w:szCs w:val="24"/>
        </w:rPr>
        <w:t xml:space="preserve"> é uma prática que, no mínimo, </w:t>
      </w:r>
      <w:r>
        <w:rPr>
          <w:rFonts w:ascii="Times New Roman" w:hAnsi="Times New Roman" w:cs="Times New Roman"/>
          <w:sz w:val="24"/>
          <w:szCs w:val="24"/>
        </w:rPr>
        <w:t>merece ser revista</w:t>
      </w:r>
      <w:r w:rsidR="00302B17" w:rsidRPr="00EA6DE8">
        <w:rPr>
          <w:rFonts w:ascii="Times New Roman" w:hAnsi="Times New Roman" w:cs="Times New Roman"/>
          <w:sz w:val="24"/>
          <w:szCs w:val="24"/>
        </w:rPr>
        <w:t xml:space="preserve">. </w:t>
      </w:r>
      <w:r w:rsidR="001C26A8">
        <w:rPr>
          <w:rFonts w:ascii="Times New Roman" w:hAnsi="Times New Roman" w:cs="Times New Roman"/>
          <w:sz w:val="24"/>
          <w:szCs w:val="24"/>
        </w:rPr>
        <w:t xml:space="preserve">Cabe </w:t>
      </w:r>
      <w:r>
        <w:rPr>
          <w:rFonts w:ascii="Times New Roman" w:hAnsi="Times New Roman" w:cs="Times New Roman"/>
          <w:sz w:val="24"/>
          <w:szCs w:val="24"/>
        </w:rPr>
        <w:t>ressaltar</w:t>
      </w:r>
      <w:r w:rsidR="001C26A8">
        <w:rPr>
          <w:rFonts w:ascii="Times New Roman" w:hAnsi="Times New Roman" w:cs="Times New Roman"/>
          <w:sz w:val="24"/>
          <w:szCs w:val="24"/>
        </w:rPr>
        <w:t>, entretanto, que o tamanho amostral não permit</w:t>
      </w:r>
      <w:r>
        <w:rPr>
          <w:rFonts w:ascii="Times New Roman" w:hAnsi="Times New Roman" w:cs="Times New Roman"/>
          <w:sz w:val="24"/>
          <w:szCs w:val="24"/>
        </w:rPr>
        <w:t>iu</w:t>
      </w:r>
      <w:r w:rsidR="001C26A8">
        <w:rPr>
          <w:rFonts w:ascii="Times New Roman" w:hAnsi="Times New Roman" w:cs="Times New Roman"/>
          <w:sz w:val="24"/>
          <w:szCs w:val="24"/>
        </w:rPr>
        <w:t xml:space="preserve"> conclusões definitivas nas análises de subgrupos, constituindo</w:t>
      </w:r>
      <w:r>
        <w:rPr>
          <w:rFonts w:ascii="Times New Roman" w:hAnsi="Times New Roman" w:cs="Times New Roman"/>
          <w:sz w:val="24"/>
          <w:szCs w:val="24"/>
        </w:rPr>
        <w:t>-se</w:t>
      </w:r>
      <w:r w:rsidR="001C26A8">
        <w:rPr>
          <w:rFonts w:ascii="Times New Roman" w:hAnsi="Times New Roman" w:cs="Times New Roman"/>
          <w:sz w:val="24"/>
          <w:szCs w:val="24"/>
        </w:rPr>
        <w:t xml:space="preserve"> </w:t>
      </w:r>
      <w:r w:rsidR="002611FA">
        <w:rPr>
          <w:rFonts w:ascii="Times New Roman" w:hAnsi="Times New Roman" w:cs="Times New Roman"/>
          <w:sz w:val="24"/>
          <w:szCs w:val="24"/>
        </w:rPr>
        <w:t>n</w:t>
      </w:r>
      <w:r w:rsidR="001C26A8">
        <w:rPr>
          <w:rFonts w:ascii="Times New Roman" w:hAnsi="Times New Roman" w:cs="Times New Roman"/>
          <w:sz w:val="24"/>
          <w:szCs w:val="24"/>
        </w:rPr>
        <w:t>uma limitação deste estudo.</w:t>
      </w:r>
    </w:p>
    <w:p w14:paraId="4AB6B6E3" w14:textId="6E286027" w:rsidR="00416231" w:rsidRPr="00EA6DE8" w:rsidRDefault="00C908D4" w:rsidP="00183046">
      <w:pPr>
        <w:jc w:val="both"/>
        <w:rPr>
          <w:rFonts w:ascii="Times New Roman" w:hAnsi="Times New Roman" w:cs="Times New Roman"/>
          <w:b/>
          <w:bCs/>
          <w:sz w:val="24"/>
          <w:szCs w:val="24"/>
        </w:rPr>
      </w:pPr>
      <w:r w:rsidRPr="00EA6DE8">
        <w:rPr>
          <w:rFonts w:ascii="Times New Roman" w:hAnsi="Times New Roman" w:cs="Times New Roman"/>
          <w:b/>
          <w:bCs/>
          <w:sz w:val="24"/>
          <w:szCs w:val="24"/>
        </w:rPr>
        <w:t>CONCLUSÃO</w:t>
      </w:r>
    </w:p>
    <w:p w14:paraId="4AE48ECA" w14:textId="77777777" w:rsidR="005E6281" w:rsidRDefault="00C908D4" w:rsidP="00984428">
      <w:pPr>
        <w:spacing w:line="360" w:lineRule="auto"/>
        <w:ind w:firstLine="851"/>
        <w:jc w:val="both"/>
        <w:rPr>
          <w:rFonts w:ascii="Times New Roman" w:hAnsi="Times New Roman" w:cs="Times New Roman"/>
          <w:sz w:val="24"/>
          <w:szCs w:val="24"/>
        </w:rPr>
      </w:pPr>
      <w:r w:rsidRPr="00EA6DE8">
        <w:rPr>
          <w:rFonts w:ascii="Times New Roman" w:hAnsi="Times New Roman" w:cs="Times New Roman"/>
          <w:sz w:val="24"/>
          <w:szCs w:val="24"/>
        </w:rPr>
        <w:t>Em face aos resultados, e considerando as limitações, a</w:t>
      </w:r>
      <w:r w:rsidR="00AC3821" w:rsidRPr="00EA6DE8">
        <w:rPr>
          <w:rFonts w:ascii="Times New Roman" w:hAnsi="Times New Roman" w:cs="Times New Roman"/>
          <w:sz w:val="24"/>
          <w:szCs w:val="24"/>
        </w:rPr>
        <w:t xml:space="preserve"> fórmula</w:t>
      </w:r>
      <w:r w:rsidRPr="00EA6DE8">
        <w:rPr>
          <w:rFonts w:ascii="Times New Roman" w:hAnsi="Times New Roman" w:cs="Times New Roman"/>
          <w:sz w:val="24"/>
          <w:szCs w:val="24"/>
        </w:rPr>
        <w:t xml:space="preserve"> CKD-EPI demonstr</w:t>
      </w:r>
      <w:r w:rsidR="00AC3821" w:rsidRPr="00EA6DE8">
        <w:rPr>
          <w:rFonts w:ascii="Times New Roman" w:hAnsi="Times New Roman" w:cs="Times New Roman"/>
          <w:sz w:val="24"/>
          <w:szCs w:val="24"/>
        </w:rPr>
        <w:t>ou</w:t>
      </w:r>
      <w:r w:rsidRPr="00EA6DE8">
        <w:rPr>
          <w:rFonts w:ascii="Times New Roman" w:hAnsi="Times New Roman" w:cs="Times New Roman"/>
          <w:sz w:val="24"/>
          <w:szCs w:val="24"/>
        </w:rPr>
        <w:t xml:space="preserve"> moderada acuracidade para a avaliação da TFG na população avaliada, </w:t>
      </w:r>
      <w:r w:rsidR="00AC3821" w:rsidRPr="00EA6DE8">
        <w:rPr>
          <w:rFonts w:ascii="Times New Roman" w:hAnsi="Times New Roman" w:cs="Times New Roman"/>
          <w:sz w:val="24"/>
          <w:szCs w:val="24"/>
        </w:rPr>
        <w:t xml:space="preserve">funcionando como um preditor relevante para avaliação clínica da função renal, enquanto que a equação MDRD-4 não apresentou desempenho satisfatório. O fator de </w:t>
      </w:r>
      <w:r w:rsidRPr="00EA6DE8">
        <w:rPr>
          <w:rFonts w:ascii="Times New Roman" w:hAnsi="Times New Roman" w:cs="Times New Roman"/>
          <w:sz w:val="24"/>
          <w:szCs w:val="24"/>
        </w:rPr>
        <w:t xml:space="preserve">correção </w:t>
      </w:r>
      <w:r w:rsidRPr="00EA6DE8">
        <w:rPr>
          <w:rFonts w:ascii="Times New Roman" w:hAnsi="Times New Roman" w:cs="Times New Roman"/>
          <w:sz w:val="24"/>
          <w:szCs w:val="24"/>
        </w:rPr>
        <w:lastRenderedPageBreak/>
        <w:t>atribuíd</w:t>
      </w:r>
      <w:r w:rsidR="00AC3821" w:rsidRPr="00EA6DE8">
        <w:rPr>
          <w:rFonts w:ascii="Times New Roman" w:hAnsi="Times New Roman" w:cs="Times New Roman"/>
          <w:sz w:val="24"/>
          <w:szCs w:val="24"/>
        </w:rPr>
        <w:t>o</w:t>
      </w:r>
      <w:r w:rsidRPr="00EA6DE8">
        <w:rPr>
          <w:rFonts w:ascii="Times New Roman" w:hAnsi="Times New Roman" w:cs="Times New Roman"/>
          <w:sz w:val="24"/>
          <w:szCs w:val="24"/>
        </w:rPr>
        <w:t xml:space="preserve"> à </w:t>
      </w:r>
      <w:r w:rsidR="00C5252E" w:rsidRPr="00EA6DE8">
        <w:rPr>
          <w:rFonts w:ascii="Times New Roman" w:hAnsi="Times New Roman" w:cs="Times New Roman"/>
          <w:sz w:val="24"/>
          <w:szCs w:val="24"/>
        </w:rPr>
        <w:t>cor</w:t>
      </w:r>
      <w:r w:rsidRPr="00EA6DE8">
        <w:rPr>
          <w:rFonts w:ascii="Times New Roman" w:hAnsi="Times New Roman" w:cs="Times New Roman"/>
          <w:sz w:val="24"/>
          <w:szCs w:val="24"/>
        </w:rPr>
        <w:t xml:space="preserve"> </w:t>
      </w:r>
      <w:r w:rsidR="002611FA">
        <w:rPr>
          <w:rFonts w:ascii="Times New Roman" w:hAnsi="Times New Roman" w:cs="Times New Roman"/>
          <w:sz w:val="24"/>
          <w:szCs w:val="24"/>
        </w:rPr>
        <w:t>negra</w:t>
      </w:r>
      <w:r w:rsidR="002611FA" w:rsidRPr="00EA6DE8">
        <w:rPr>
          <w:rFonts w:ascii="Times New Roman" w:hAnsi="Times New Roman" w:cs="Times New Roman"/>
          <w:sz w:val="24"/>
          <w:szCs w:val="24"/>
        </w:rPr>
        <w:t xml:space="preserve"> </w:t>
      </w:r>
      <w:r w:rsidR="00197DF0" w:rsidRPr="00EA6DE8">
        <w:rPr>
          <w:rFonts w:ascii="Times New Roman" w:hAnsi="Times New Roman" w:cs="Times New Roman"/>
          <w:sz w:val="24"/>
          <w:szCs w:val="24"/>
        </w:rPr>
        <w:t xml:space="preserve">autorreferida </w:t>
      </w:r>
      <w:r w:rsidRPr="00EA6DE8">
        <w:rPr>
          <w:rFonts w:ascii="Times New Roman" w:hAnsi="Times New Roman" w:cs="Times New Roman"/>
          <w:sz w:val="24"/>
          <w:szCs w:val="24"/>
        </w:rPr>
        <w:t xml:space="preserve">nas fórmulas </w:t>
      </w:r>
      <w:r w:rsidR="00AC3821" w:rsidRPr="00EA6DE8">
        <w:rPr>
          <w:rFonts w:ascii="Times New Roman" w:hAnsi="Times New Roman" w:cs="Times New Roman"/>
          <w:sz w:val="24"/>
          <w:szCs w:val="24"/>
        </w:rPr>
        <w:t>ocasionou</w:t>
      </w:r>
      <w:r w:rsidR="00A63C49" w:rsidRPr="00EA6DE8">
        <w:rPr>
          <w:rFonts w:ascii="Times New Roman" w:hAnsi="Times New Roman" w:cs="Times New Roman"/>
          <w:sz w:val="24"/>
          <w:szCs w:val="24"/>
        </w:rPr>
        <w:t xml:space="preserve"> perda sensível de precisão</w:t>
      </w:r>
      <w:r w:rsidR="00213067">
        <w:rPr>
          <w:rFonts w:ascii="Times New Roman" w:hAnsi="Times New Roman" w:cs="Times New Roman"/>
          <w:sz w:val="24"/>
          <w:szCs w:val="24"/>
        </w:rPr>
        <w:t>.</w:t>
      </w:r>
      <w:r w:rsidR="007F626C">
        <w:rPr>
          <w:rFonts w:ascii="Times New Roman" w:hAnsi="Times New Roman" w:cs="Times New Roman"/>
          <w:sz w:val="24"/>
          <w:szCs w:val="24"/>
        </w:rPr>
        <w:t xml:space="preserve"> </w:t>
      </w:r>
      <w:r w:rsidR="00213067">
        <w:rPr>
          <w:rFonts w:ascii="Times New Roman" w:hAnsi="Times New Roman" w:cs="Times New Roman"/>
          <w:sz w:val="24"/>
          <w:szCs w:val="24"/>
        </w:rPr>
        <w:t>C</w:t>
      </w:r>
      <w:r w:rsidR="00AC3821" w:rsidRPr="00EA6DE8">
        <w:rPr>
          <w:rFonts w:ascii="Times New Roman" w:hAnsi="Times New Roman" w:cs="Times New Roman"/>
          <w:sz w:val="24"/>
          <w:szCs w:val="24"/>
        </w:rPr>
        <w:t xml:space="preserve">ontudo, não é possível concluir a inadequação do uso </w:t>
      </w:r>
      <w:r w:rsidR="00416231">
        <w:rPr>
          <w:rFonts w:ascii="Times New Roman" w:hAnsi="Times New Roman" w:cs="Times New Roman"/>
          <w:sz w:val="24"/>
          <w:szCs w:val="24"/>
        </w:rPr>
        <w:t xml:space="preserve">deste fator, </w:t>
      </w:r>
      <w:r w:rsidR="00AC3821" w:rsidRPr="00EA6DE8">
        <w:rPr>
          <w:rFonts w:ascii="Times New Roman" w:hAnsi="Times New Roman" w:cs="Times New Roman"/>
          <w:sz w:val="24"/>
          <w:szCs w:val="24"/>
        </w:rPr>
        <w:t xml:space="preserve">dado o pequeno número de participantes </w:t>
      </w:r>
      <w:r w:rsidR="00213067">
        <w:rPr>
          <w:rFonts w:ascii="Times New Roman" w:hAnsi="Times New Roman" w:cs="Times New Roman"/>
          <w:sz w:val="24"/>
          <w:szCs w:val="24"/>
        </w:rPr>
        <w:t>nas análises de subgrupos</w:t>
      </w:r>
      <w:r w:rsidR="00AC3821" w:rsidRPr="00EA6DE8">
        <w:rPr>
          <w:rFonts w:ascii="Times New Roman" w:hAnsi="Times New Roman" w:cs="Times New Roman"/>
          <w:sz w:val="24"/>
          <w:szCs w:val="24"/>
        </w:rPr>
        <w:t>.</w:t>
      </w:r>
    </w:p>
    <w:p w14:paraId="61E94769" w14:textId="3D46B659" w:rsidR="00A23AD7" w:rsidRDefault="00A23AD7" w:rsidP="00183046">
      <w:pPr>
        <w:jc w:val="both"/>
        <w:rPr>
          <w:rFonts w:ascii="Times New Roman" w:hAnsi="Times New Roman" w:cs="Times New Roman"/>
          <w:b/>
          <w:sz w:val="24"/>
          <w:szCs w:val="24"/>
        </w:rPr>
      </w:pPr>
      <w:r w:rsidRPr="007F626C">
        <w:rPr>
          <w:rFonts w:ascii="Times New Roman" w:hAnsi="Times New Roman" w:cs="Times New Roman"/>
          <w:b/>
          <w:sz w:val="24"/>
          <w:szCs w:val="24"/>
        </w:rPr>
        <w:t>Agradecimentos</w:t>
      </w:r>
    </w:p>
    <w:p w14:paraId="4D655FB6" w14:textId="77777777" w:rsidR="00A23AD7" w:rsidRPr="007F626C" w:rsidRDefault="00A23AD7" w:rsidP="00984428">
      <w:pPr>
        <w:spacing w:line="360" w:lineRule="auto"/>
        <w:jc w:val="both"/>
        <w:rPr>
          <w:rFonts w:cstheme="minorHAnsi"/>
          <w:sz w:val="24"/>
          <w:szCs w:val="24"/>
        </w:rPr>
      </w:pPr>
      <w:r>
        <w:rPr>
          <w:rFonts w:ascii="Times New Roman" w:hAnsi="Times New Roman" w:cs="Times New Roman"/>
          <w:sz w:val="24"/>
          <w:szCs w:val="24"/>
        </w:rPr>
        <w:t>A realização deste projeto contou com apoio financeiro do Ministério da Saúde/Secretaria de Vigilância em Saúde e CNPq (Proc. 302518/2019-3).</w:t>
      </w:r>
    </w:p>
    <w:p w14:paraId="618B208D" w14:textId="77777777" w:rsidR="00710AC7" w:rsidRDefault="00710AC7" w:rsidP="00984428">
      <w:pPr>
        <w:jc w:val="center"/>
        <w:rPr>
          <w:rFonts w:ascii="Times New Roman" w:hAnsi="Times New Roman" w:cs="Times New Roman"/>
          <w:b/>
          <w:bCs/>
          <w:sz w:val="24"/>
          <w:szCs w:val="24"/>
        </w:rPr>
      </w:pPr>
    </w:p>
    <w:p w14:paraId="33428FE9" w14:textId="77777777" w:rsidR="00710AC7" w:rsidRDefault="00710AC7" w:rsidP="00984428">
      <w:pPr>
        <w:jc w:val="center"/>
        <w:rPr>
          <w:rFonts w:ascii="Times New Roman" w:hAnsi="Times New Roman" w:cs="Times New Roman"/>
          <w:b/>
          <w:bCs/>
          <w:sz w:val="24"/>
          <w:szCs w:val="24"/>
        </w:rPr>
      </w:pPr>
    </w:p>
    <w:p w14:paraId="246CF87B" w14:textId="77777777" w:rsidR="00710AC7" w:rsidRDefault="00710AC7" w:rsidP="00984428">
      <w:pPr>
        <w:jc w:val="center"/>
        <w:rPr>
          <w:rFonts w:ascii="Times New Roman" w:hAnsi="Times New Roman" w:cs="Times New Roman"/>
          <w:b/>
          <w:bCs/>
          <w:sz w:val="24"/>
          <w:szCs w:val="24"/>
        </w:rPr>
      </w:pPr>
    </w:p>
    <w:p w14:paraId="2E398D56" w14:textId="77777777" w:rsidR="00710AC7" w:rsidRDefault="00710AC7" w:rsidP="00984428">
      <w:pPr>
        <w:jc w:val="center"/>
        <w:rPr>
          <w:rFonts w:ascii="Times New Roman" w:hAnsi="Times New Roman" w:cs="Times New Roman"/>
          <w:b/>
          <w:bCs/>
          <w:sz w:val="24"/>
          <w:szCs w:val="24"/>
        </w:rPr>
      </w:pPr>
    </w:p>
    <w:p w14:paraId="3F89E345" w14:textId="77777777" w:rsidR="00710AC7" w:rsidRDefault="00710AC7" w:rsidP="00984428">
      <w:pPr>
        <w:jc w:val="center"/>
        <w:rPr>
          <w:rFonts w:ascii="Times New Roman" w:hAnsi="Times New Roman" w:cs="Times New Roman"/>
          <w:b/>
          <w:bCs/>
          <w:sz w:val="24"/>
          <w:szCs w:val="24"/>
        </w:rPr>
      </w:pPr>
    </w:p>
    <w:p w14:paraId="6E405BDA" w14:textId="77777777" w:rsidR="00710AC7" w:rsidRDefault="00710AC7" w:rsidP="00984428">
      <w:pPr>
        <w:jc w:val="center"/>
        <w:rPr>
          <w:rFonts w:ascii="Times New Roman" w:hAnsi="Times New Roman" w:cs="Times New Roman"/>
          <w:b/>
          <w:bCs/>
          <w:sz w:val="24"/>
          <w:szCs w:val="24"/>
        </w:rPr>
      </w:pPr>
    </w:p>
    <w:p w14:paraId="36F49908" w14:textId="77777777" w:rsidR="00710AC7" w:rsidRDefault="00710AC7" w:rsidP="00984428">
      <w:pPr>
        <w:jc w:val="center"/>
        <w:rPr>
          <w:rFonts w:ascii="Times New Roman" w:hAnsi="Times New Roman" w:cs="Times New Roman"/>
          <w:b/>
          <w:bCs/>
          <w:sz w:val="24"/>
          <w:szCs w:val="24"/>
        </w:rPr>
      </w:pPr>
    </w:p>
    <w:p w14:paraId="6685D423" w14:textId="77777777" w:rsidR="00710AC7" w:rsidRDefault="00710AC7" w:rsidP="00984428">
      <w:pPr>
        <w:jc w:val="center"/>
        <w:rPr>
          <w:rFonts w:ascii="Times New Roman" w:hAnsi="Times New Roman" w:cs="Times New Roman"/>
          <w:b/>
          <w:bCs/>
          <w:sz w:val="24"/>
          <w:szCs w:val="24"/>
        </w:rPr>
      </w:pPr>
    </w:p>
    <w:p w14:paraId="1912E2CE" w14:textId="77777777" w:rsidR="00710AC7" w:rsidRDefault="00710AC7" w:rsidP="00984428">
      <w:pPr>
        <w:jc w:val="center"/>
        <w:rPr>
          <w:rFonts w:ascii="Times New Roman" w:hAnsi="Times New Roman" w:cs="Times New Roman"/>
          <w:b/>
          <w:bCs/>
          <w:sz w:val="24"/>
          <w:szCs w:val="24"/>
        </w:rPr>
      </w:pPr>
    </w:p>
    <w:p w14:paraId="2FF8AE3A" w14:textId="6DB31B2E" w:rsidR="00710AC7" w:rsidRDefault="00710AC7" w:rsidP="00984428">
      <w:pPr>
        <w:jc w:val="center"/>
        <w:rPr>
          <w:rFonts w:ascii="Times New Roman" w:hAnsi="Times New Roman" w:cs="Times New Roman"/>
          <w:b/>
          <w:bCs/>
          <w:sz w:val="24"/>
          <w:szCs w:val="24"/>
        </w:rPr>
      </w:pPr>
    </w:p>
    <w:p w14:paraId="0B269605" w14:textId="6255FD47" w:rsidR="00C17640" w:rsidRDefault="00C17640" w:rsidP="00984428">
      <w:pPr>
        <w:jc w:val="center"/>
        <w:rPr>
          <w:rFonts w:ascii="Times New Roman" w:hAnsi="Times New Roman" w:cs="Times New Roman"/>
          <w:b/>
          <w:bCs/>
          <w:sz w:val="24"/>
          <w:szCs w:val="24"/>
        </w:rPr>
      </w:pPr>
    </w:p>
    <w:p w14:paraId="17E2873B" w14:textId="686A8E44" w:rsidR="00C17640" w:rsidRDefault="00C17640" w:rsidP="00984428">
      <w:pPr>
        <w:jc w:val="center"/>
        <w:rPr>
          <w:rFonts w:ascii="Times New Roman" w:hAnsi="Times New Roman" w:cs="Times New Roman"/>
          <w:b/>
          <w:bCs/>
          <w:sz w:val="24"/>
          <w:szCs w:val="24"/>
        </w:rPr>
      </w:pPr>
    </w:p>
    <w:p w14:paraId="5AE0AA82" w14:textId="02A01722" w:rsidR="00C17640" w:rsidRDefault="00C17640" w:rsidP="00984428">
      <w:pPr>
        <w:jc w:val="center"/>
        <w:rPr>
          <w:rFonts w:ascii="Times New Roman" w:hAnsi="Times New Roman" w:cs="Times New Roman"/>
          <w:b/>
          <w:bCs/>
          <w:sz w:val="24"/>
          <w:szCs w:val="24"/>
        </w:rPr>
      </w:pPr>
    </w:p>
    <w:p w14:paraId="52A430B8" w14:textId="7FEDD39D" w:rsidR="008D70CC" w:rsidRDefault="008D70CC" w:rsidP="00984428">
      <w:pPr>
        <w:jc w:val="center"/>
        <w:rPr>
          <w:rFonts w:ascii="Times New Roman" w:hAnsi="Times New Roman" w:cs="Times New Roman"/>
          <w:b/>
          <w:bCs/>
          <w:sz w:val="24"/>
          <w:szCs w:val="24"/>
        </w:rPr>
      </w:pPr>
    </w:p>
    <w:p w14:paraId="61DC3DE5" w14:textId="593F70CD" w:rsidR="008D70CC" w:rsidRDefault="008D70CC" w:rsidP="00984428">
      <w:pPr>
        <w:jc w:val="center"/>
        <w:rPr>
          <w:rFonts w:ascii="Times New Roman" w:hAnsi="Times New Roman" w:cs="Times New Roman"/>
          <w:b/>
          <w:bCs/>
          <w:sz w:val="24"/>
          <w:szCs w:val="24"/>
        </w:rPr>
      </w:pPr>
    </w:p>
    <w:p w14:paraId="71D756EA" w14:textId="6D2E452B" w:rsidR="008D70CC" w:rsidRDefault="008D70CC" w:rsidP="00984428">
      <w:pPr>
        <w:jc w:val="center"/>
        <w:rPr>
          <w:rFonts w:ascii="Times New Roman" w:hAnsi="Times New Roman" w:cs="Times New Roman"/>
          <w:b/>
          <w:bCs/>
          <w:sz w:val="24"/>
          <w:szCs w:val="24"/>
        </w:rPr>
      </w:pPr>
    </w:p>
    <w:p w14:paraId="23206DB2" w14:textId="2E1D0EDF" w:rsidR="008D70CC" w:rsidRDefault="008D70CC" w:rsidP="00984428">
      <w:pPr>
        <w:jc w:val="center"/>
        <w:rPr>
          <w:rFonts w:ascii="Times New Roman" w:hAnsi="Times New Roman" w:cs="Times New Roman"/>
          <w:b/>
          <w:bCs/>
          <w:sz w:val="24"/>
          <w:szCs w:val="24"/>
        </w:rPr>
      </w:pPr>
    </w:p>
    <w:p w14:paraId="2BD0463F" w14:textId="7023B26E" w:rsidR="008D70CC" w:rsidRDefault="008D70CC" w:rsidP="00984428">
      <w:pPr>
        <w:jc w:val="center"/>
        <w:rPr>
          <w:rFonts w:ascii="Times New Roman" w:hAnsi="Times New Roman" w:cs="Times New Roman"/>
          <w:b/>
          <w:bCs/>
          <w:sz w:val="24"/>
          <w:szCs w:val="24"/>
        </w:rPr>
      </w:pPr>
    </w:p>
    <w:p w14:paraId="2481141C" w14:textId="06ED2A40" w:rsidR="008D70CC" w:rsidRDefault="008D70CC" w:rsidP="00984428">
      <w:pPr>
        <w:jc w:val="center"/>
        <w:rPr>
          <w:rFonts w:ascii="Times New Roman" w:hAnsi="Times New Roman" w:cs="Times New Roman"/>
          <w:b/>
          <w:bCs/>
          <w:sz w:val="24"/>
          <w:szCs w:val="24"/>
        </w:rPr>
      </w:pPr>
    </w:p>
    <w:p w14:paraId="537A95F1" w14:textId="20D71D56" w:rsidR="008D70CC" w:rsidRDefault="008D70CC" w:rsidP="00984428">
      <w:pPr>
        <w:jc w:val="center"/>
        <w:rPr>
          <w:rFonts w:ascii="Times New Roman" w:hAnsi="Times New Roman" w:cs="Times New Roman"/>
          <w:b/>
          <w:bCs/>
          <w:sz w:val="24"/>
          <w:szCs w:val="24"/>
        </w:rPr>
      </w:pPr>
    </w:p>
    <w:p w14:paraId="778D3D76" w14:textId="007BD42D" w:rsidR="008D70CC" w:rsidRDefault="008D70CC" w:rsidP="00984428">
      <w:pPr>
        <w:jc w:val="center"/>
        <w:rPr>
          <w:rFonts w:ascii="Times New Roman" w:hAnsi="Times New Roman" w:cs="Times New Roman"/>
          <w:b/>
          <w:bCs/>
          <w:sz w:val="24"/>
          <w:szCs w:val="24"/>
        </w:rPr>
      </w:pPr>
    </w:p>
    <w:p w14:paraId="29878303" w14:textId="77777777" w:rsidR="008D70CC" w:rsidRDefault="008D70CC" w:rsidP="00984428">
      <w:pPr>
        <w:jc w:val="center"/>
        <w:rPr>
          <w:rFonts w:ascii="Times New Roman" w:hAnsi="Times New Roman" w:cs="Times New Roman"/>
          <w:b/>
          <w:bCs/>
          <w:sz w:val="24"/>
          <w:szCs w:val="24"/>
        </w:rPr>
      </w:pPr>
    </w:p>
    <w:p w14:paraId="5CDF133F" w14:textId="77777777" w:rsidR="00710AC7" w:rsidRDefault="00710AC7" w:rsidP="00A148FA">
      <w:pPr>
        <w:rPr>
          <w:rFonts w:ascii="Times New Roman" w:hAnsi="Times New Roman" w:cs="Times New Roman"/>
          <w:b/>
          <w:bCs/>
          <w:sz w:val="24"/>
          <w:szCs w:val="24"/>
        </w:rPr>
      </w:pPr>
    </w:p>
    <w:p w14:paraId="3F1239BC" w14:textId="52E601C7" w:rsidR="002E21B0" w:rsidRPr="00317AEE" w:rsidRDefault="002E21B0" w:rsidP="001E09E4">
      <w:pPr>
        <w:jc w:val="center"/>
        <w:rPr>
          <w:rFonts w:ascii="Times New Roman" w:hAnsi="Times New Roman" w:cs="Times New Roman"/>
          <w:b/>
          <w:bCs/>
          <w:sz w:val="24"/>
          <w:szCs w:val="24"/>
        </w:rPr>
      </w:pPr>
      <w:r w:rsidRPr="00317AEE">
        <w:rPr>
          <w:rFonts w:ascii="Times New Roman" w:hAnsi="Times New Roman" w:cs="Times New Roman"/>
          <w:b/>
          <w:bCs/>
          <w:sz w:val="24"/>
          <w:szCs w:val="24"/>
        </w:rPr>
        <w:lastRenderedPageBreak/>
        <w:t xml:space="preserve">GRAU DE CONCORDÂNCIA ENTRE O </w:t>
      </w:r>
      <w:r w:rsidRPr="00317AEE">
        <w:rPr>
          <w:rFonts w:ascii="Times New Roman" w:hAnsi="Times New Roman" w:cs="Times New Roman"/>
          <w:b/>
          <w:bCs/>
          <w:i/>
          <w:iCs/>
          <w:sz w:val="24"/>
          <w:szCs w:val="24"/>
        </w:rPr>
        <w:t>CLEARANCE</w:t>
      </w:r>
      <w:r w:rsidRPr="00317AEE">
        <w:rPr>
          <w:rFonts w:ascii="Times New Roman" w:hAnsi="Times New Roman" w:cs="Times New Roman"/>
          <w:b/>
          <w:bCs/>
          <w:sz w:val="24"/>
          <w:szCs w:val="24"/>
        </w:rPr>
        <w:t xml:space="preserve"> DE CREATININA </w:t>
      </w:r>
      <w:r>
        <w:rPr>
          <w:rFonts w:ascii="Times New Roman" w:hAnsi="Times New Roman" w:cs="Times New Roman"/>
          <w:b/>
          <w:bCs/>
          <w:sz w:val="24"/>
          <w:szCs w:val="24"/>
        </w:rPr>
        <w:t>EM</w:t>
      </w:r>
      <w:r w:rsidRPr="00317AEE">
        <w:rPr>
          <w:rFonts w:ascii="Times New Roman" w:hAnsi="Times New Roman" w:cs="Times New Roman"/>
          <w:b/>
          <w:bCs/>
          <w:sz w:val="24"/>
          <w:szCs w:val="24"/>
        </w:rPr>
        <w:t xml:space="preserve"> URIN</w:t>
      </w:r>
      <w:r>
        <w:rPr>
          <w:rFonts w:ascii="Times New Roman" w:hAnsi="Times New Roman" w:cs="Times New Roman"/>
          <w:b/>
          <w:bCs/>
          <w:sz w:val="24"/>
          <w:szCs w:val="24"/>
        </w:rPr>
        <w:t>A</w:t>
      </w:r>
      <w:r w:rsidRPr="00317AEE">
        <w:rPr>
          <w:rFonts w:ascii="Times New Roman" w:hAnsi="Times New Roman" w:cs="Times New Roman"/>
          <w:b/>
          <w:bCs/>
          <w:sz w:val="24"/>
          <w:szCs w:val="24"/>
        </w:rPr>
        <w:t xml:space="preserve"> DE 24h E AS EQUAÇÕES CKD-EPI E MDRD</w:t>
      </w:r>
      <w:r>
        <w:rPr>
          <w:rFonts w:ascii="Times New Roman" w:hAnsi="Times New Roman" w:cs="Times New Roman"/>
          <w:b/>
          <w:bCs/>
          <w:sz w:val="24"/>
          <w:szCs w:val="24"/>
        </w:rPr>
        <w:t>-4 COM E SEM AJUSTE PARA RAÇA/COR</w:t>
      </w:r>
    </w:p>
    <w:p w14:paraId="393DBEA9" w14:textId="4E68F8E9" w:rsidR="002E21B0" w:rsidRPr="00344205" w:rsidRDefault="002E21B0" w:rsidP="00984428">
      <w:pPr>
        <w:jc w:val="center"/>
        <w:rPr>
          <w:rFonts w:ascii="Times New Roman" w:hAnsi="Times New Roman" w:cs="Times New Roman"/>
          <w:i/>
          <w:iCs/>
          <w:sz w:val="24"/>
          <w:szCs w:val="24"/>
          <w:lang w:val="en-US"/>
        </w:rPr>
      </w:pPr>
      <w:r w:rsidRPr="00344205">
        <w:rPr>
          <w:rFonts w:ascii="Times New Roman" w:hAnsi="Times New Roman" w:cs="Times New Roman"/>
          <w:i/>
          <w:iCs/>
          <w:sz w:val="24"/>
          <w:szCs w:val="24"/>
          <w:lang w:val="en-US"/>
        </w:rPr>
        <w:t xml:space="preserve">DEGREE OF AGREEMENT BETWEEN CREATININE CLEARANCE </w:t>
      </w:r>
      <w:r>
        <w:rPr>
          <w:rFonts w:ascii="Times New Roman" w:hAnsi="Times New Roman" w:cs="Times New Roman"/>
          <w:i/>
          <w:iCs/>
          <w:sz w:val="24"/>
          <w:szCs w:val="24"/>
          <w:lang w:val="en-US"/>
        </w:rPr>
        <w:t>IN</w:t>
      </w:r>
      <w:r w:rsidRPr="00344205">
        <w:rPr>
          <w:rFonts w:ascii="Times New Roman" w:hAnsi="Times New Roman" w:cs="Times New Roman"/>
          <w:i/>
          <w:iCs/>
          <w:sz w:val="24"/>
          <w:szCs w:val="24"/>
          <w:lang w:val="en-US"/>
        </w:rPr>
        <w:t xml:space="preserve"> 24-h URIN AND CKD-EPI AND MDRD-4 EQUATIONS </w:t>
      </w:r>
      <w:r>
        <w:rPr>
          <w:rFonts w:ascii="Times New Roman" w:hAnsi="Times New Roman" w:cs="Times New Roman"/>
          <w:i/>
          <w:iCs/>
          <w:sz w:val="24"/>
          <w:szCs w:val="24"/>
          <w:lang w:val="en-US"/>
        </w:rPr>
        <w:t>WITH AND WITHOUT ADJUSTMENT TO BLACK RACE</w:t>
      </w:r>
    </w:p>
    <w:p w14:paraId="10C81950" w14:textId="77777777" w:rsidR="002E21B0" w:rsidRPr="00344205" w:rsidRDefault="002E21B0" w:rsidP="002E21B0">
      <w:pPr>
        <w:jc w:val="center"/>
        <w:rPr>
          <w:rFonts w:ascii="Times New Roman" w:hAnsi="Times New Roman" w:cs="Times New Roman"/>
          <w:i/>
          <w:iCs/>
          <w:sz w:val="24"/>
          <w:szCs w:val="24"/>
          <w:lang w:val="en-US"/>
        </w:rPr>
      </w:pPr>
    </w:p>
    <w:p w14:paraId="677FC337" w14:textId="0B1FDC8D" w:rsidR="002E21B0" w:rsidRPr="004F066C" w:rsidRDefault="00910687" w:rsidP="002E21B0">
      <w:pPr>
        <w:jc w:val="center"/>
        <w:rPr>
          <w:rFonts w:ascii="Times New Roman" w:hAnsi="Times New Roman" w:cs="Times New Roman"/>
          <w:b/>
          <w:bCs/>
          <w:sz w:val="24"/>
          <w:szCs w:val="24"/>
          <w:lang w:val="en-US"/>
          <w:rPrChange w:id="134" w:author="Andre Lima" w:date="2021-08-19T12:26:00Z">
            <w:rPr>
              <w:rFonts w:ascii="Times New Roman" w:hAnsi="Times New Roman" w:cs="Times New Roman"/>
              <w:b/>
              <w:bCs/>
              <w:sz w:val="24"/>
              <w:szCs w:val="24"/>
            </w:rPr>
          </w:rPrChange>
        </w:rPr>
      </w:pPr>
      <w:r w:rsidRPr="004F066C">
        <w:rPr>
          <w:rFonts w:ascii="Times New Roman" w:hAnsi="Times New Roman" w:cs="Times New Roman"/>
          <w:b/>
          <w:bCs/>
          <w:sz w:val="24"/>
          <w:szCs w:val="24"/>
          <w:lang w:val="en-US"/>
          <w:rPrChange w:id="135" w:author="Andre Lima" w:date="2021-08-19T12:26:00Z">
            <w:rPr>
              <w:rFonts w:ascii="Times New Roman" w:hAnsi="Times New Roman" w:cs="Times New Roman"/>
              <w:b/>
              <w:bCs/>
              <w:sz w:val="24"/>
              <w:szCs w:val="24"/>
            </w:rPr>
          </w:rPrChange>
        </w:rPr>
        <w:t>Autores</w:t>
      </w:r>
    </w:p>
    <w:p w14:paraId="11C148CA" w14:textId="77777777" w:rsidR="002E21B0" w:rsidRPr="004F066C" w:rsidRDefault="002E21B0" w:rsidP="002E21B0">
      <w:pPr>
        <w:spacing w:line="360" w:lineRule="auto"/>
        <w:jc w:val="center"/>
        <w:rPr>
          <w:rFonts w:ascii="Times New Roman" w:hAnsi="Times New Roman" w:cs="Times New Roman"/>
          <w:b/>
          <w:bCs/>
          <w:sz w:val="24"/>
          <w:szCs w:val="24"/>
          <w:lang w:val="en-US"/>
          <w:rPrChange w:id="136" w:author="Andre Lima" w:date="2021-08-19T12:26:00Z">
            <w:rPr>
              <w:rFonts w:ascii="Times New Roman" w:hAnsi="Times New Roman" w:cs="Times New Roman"/>
              <w:b/>
              <w:bCs/>
              <w:sz w:val="24"/>
              <w:szCs w:val="24"/>
            </w:rPr>
          </w:rPrChange>
        </w:rPr>
      </w:pPr>
    </w:p>
    <w:p w14:paraId="73F2AEF4" w14:textId="6A672347" w:rsidR="002E21B0" w:rsidRPr="006948D4" w:rsidRDefault="002E21B0" w:rsidP="002E21B0">
      <w:pPr>
        <w:spacing w:line="360" w:lineRule="auto"/>
        <w:jc w:val="center"/>
        <w:rPr>
          <w:rFonts w:ascii="Times New Roman" w:hAnsi="Times New Roman" w:cs="Times New Roman"/>
          <w:b/>
          <w:bCs/>
          <w:i/>
          <w:iCs/>
          <w:sz w:val="24"/>
          <w:szCs w:val="24"/>
          <w:lang w:val="en-US"/>
        </w:rPr>
      </w:pPr>
      <w:r w:rsidRPr="004F066C">
        <w:rPr>
          <w:rFonts w:ascii="Times New Roman" w:hAnsi="Times New Roman" w:cs="Times New Roman"/>
          <w:b/>
          <w:bCs/>
          <w:sz w:val="24"/>
          <w:szCs w:val="24"/>
          <w:lang w:val="en-US"/>
          <w:rPrChange w:id="137" w:author="Andre Lima" w:date="2021-08-19T12:26:00Z">
            <w:rPr>
              <w:rFonts w:ascii="Times New Roman" w:hAnsi="Times New Roman" w:cs="Times New Roman"/>
              <w:b/>
              <w:bCs/>
              <w:sz w:val="24"/>
              <w:szCs w:val="24"/>
            </w:rPr>
          </w:rPrChange>
        </w:rPr>
        <w:t>ABSTRACT</w:t>
      </w:r>
    </w:p>
    <w:p w14:paraId="402EC99E" w14:textId="77777777" w:rsidR="002E21B0" w:rsidRPr="004F066C" w:rsidRDefault="002E21B0" w:rsidP="002E21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iCs/>
          <w:color w:val="202124"/>
          <w:sz w:val="24"/>
          <w:szCs w:val="24"/>
          <w:lang w:val="en-US" w:eastAsia="pt-BR"/>
          <w:rPrChange w:id="138" w:author="Andre Lima" w:date="2021-08-19T12:26:00Z">
            <w:rPr>
              <w:rFonts w:ascii="Times New Roman" w:eastAsia="Times New Roman" w:hAnsi="Times New Roman" w:cs="Times New Roman"/>
              <w:i/>
              <w:iCs/>
              <w:color w:val="202124"/>
              <w:sz w:val="24"/>
              <w:szCs w:val="24"/>
              <w:lang w:eastAsia="pt-BR"/>
            </w:rPr>
          </w:rPrChange>
        </w:rPr>
      </w:pPr>
      <w:r w:rsidRPr="001C3C44">
        <w:rPr>
          <w:rFonts w:ascii="Times New Roman" w:eastAsia="Times New Roman" w:hAnsi="Times New Roman" w:cs="Times New Roman"/>
          <w:b/>
          <w:bCs/>
          <w:i/>
          <w:iCs/>
          <w:color w:val="202124"/>
          <w:sz w:val="24"/>
          <w:szCs w:val="24"/>
          <w:lang w:val="en" w:eastAsia="pt-BR"/>
        </w:rPr>
        <w:t>Introduction:</w:t>
      </w:r>
      <w:r w:rsidRPr="001C3C44">
        <w:rPr>
          <w:rFonts w:ascii="Times New Roman" w:eastAsia="Times New Roman" w:hAnsi="Times New Roman" w:cs="Times New Roman"/>
          <w:i/>
          <w:iCs/>
          <w:color w:val="202124"/>
          <w:sz w:val="24"/>
          <w:szCs w:val="24"/>
          <w:lang w:val="en" w:eastAsia="pt-BR"/>
        </w:rPr>
        <w:t xml:space="preserve"> The most important laboratory indicator in chronic kidney disease (CKD) diagnosis is the glomerular filtration rate (GFR), whose measurement by creatinine clearance (</w:t>
      </w:r>
      <w:proofErr w:type="spellStart"/>
      <w:r w:rsidRPr="001C3C44">
        <w:rPr>
          <w:rFonts w:ascii="Times New Roman" w:eastAsia="Times New Roman" w:hAnsi="Times New Roman" w:cs="Times New Roman"/>
          <w:i/>
          <w:iCs/>
          <w:color w:val="202124"/>
          <w:sz w:val="24"/>
          <w:szCs w:val="24"/>
          <w:lang w:val="en" w:eastAsia="pt-BR"/>
        </w:rPr>
        <w:t>ClCreat</w:t>
      </w:r>
      <w:proofErr w:type="spellEnd"/>
      <w:r w:rsidRPr="001C3C44">
        <w:rPr>
          <w:rFonts w:ascii="Times New Roman" w:eastAsia="Times New Roman" w:hAnsi="Times New Roman" w:cs="Times New Roman"/>
          <w:i/>
          <w:iCs/>
          <w:color w:val="202124"/>
          <w:sz w:val="24"/>
          <w:szCs w:val="24"/>
          <w:lang w:val="en" w:eastAsia="pt-BR"/>
        </w:rPr>
        <w:t>)</w:t>
      </w:r>
      <w:r>
        <w:rPr>
          <w:rFonts w:ascii="Times New Roman" w:eastAsia="Times New Roman" w:hAnsi="Times New Roman" w:cs="Times New Roman"/>
          <w:i/>
          <w:iCs/>
          <w:color w:val="202124"/>
          <w:sz w:val="24"/>
          <w:szCs w:val="24"/>
          <w:lang w:val="en" w:eastAsia="pt-BR"/>
        </w:rPr>
        <w:t xml:space="preserve"> and involving</w:t>
      </w:r>
      <w:r w:rsidRPr="001C3C44">
        <w:rPr>
          <w:rFonts w:ascii="Times New Roman" w:eastAsia="Times New Roman" w:hAnsi="Times New Roman" w:cs="Times New Roman"/>
          <w:i/>
          <w:iCs/>
          <w:color w:val="202124"/>
          <w:sz w:val="24"/>
          <w:szCs w:val="24"/>
          <w:lang w:val="en" w:eastAsia="pt-BR"/>
        </w:rPr>
        <w:t xml:space="preserve"> a 24-hour urine collection, whereas estimate of GFR </w:t>
      </w:r>
      <w:r>
        <w:rPr>
          <w:rFonts w:ascii="Times New Roman" w:eastAsia="Times New Roman" w:hAnsi="Times New Roman" w:cs="Times New Roman"/>
          <w:i/>
          <w:iCs/>
          <w:color w:val="202124"/>
          <w:sz w:val="24"/>
          <w:szCs w:val="24"/>
          <w:lang w:val="en" w:eastAsia="pt-BR"/>
        </w:rPr>
        <w:t>through</w:t>
      </w:r>
      <w:r w:rsidRPr="001C3C44">
        <w:rPr>
          <w:rFonts w:ascii="Times New Roman" w:eastAsia="Times New Roman" w:hAnsi="Times New Roman" w:cs="Times New Roman"/>
          <w:i/>
          <w:iCs/>
          <w:color w:val="202124"/>
          <w:sz w:val="24"/>
          <w:szCs w:val="24"/>
          <w:lang w:val="en" w:eastAsia="pt-BR"/>
        </w:rPr>
        <w:t xml:space="preserve"> creatinine serum </w:t>
      </w:r>
      <w:r>
        <w:rPr>
          <w:rFonts w:ascii="Times New Roman" w:eastAsia="Times New Roman" w:hAnsi="Times New Roman" w:cs="Times New Roman"/>
          <w:i/>
          <w:iCs/>
          <w:color w:val="202124"/>
          <w:sz w:val="24"/>
          <w:szCs w:val="24"/>
          <w:lang w:val="en" w:eastAsia="pt-BR"/>
        </w:rPr>
        <w:t>using</w:t>
      </w:r>
      <w:r w:rsidRPr="001C3C44">
        <w:rPr>
          <w:rFonts w:ascii="Times New Roman" w:eastAsia="Times New Roman" w:hAnsi="Times New Roman" w:cs="Times New Roman"/>
          <w:i/>
          <w:iCs/>
          <w:color w:val="202124"/>
          <w:sz w:val="24"/>
          <w:szCs w:val="24"/>
          <w:lang w:val="en" w:eastAsia="pt-BR"/>
        </w:rPr>
        <w:t xml:space="preserve"> equations is much more accessible. In these equations, the adjustment by color has been questioned. </w:t>
      </w:r>
      <w:r w:rsidRPr="001C3C44">
        <w:rPr>
          <w:rFonts w:ascii="Times New Roman" w:eastAsia="Times New Roman" w:hAnsi="Times New Roman" w:cs="Times New Roman"/>
          <w:b/>
          <w:bCs/>
          <w:i/>
          <w:iCs/>
          <w:color w:val="202124"/>
          <w:sz w:val="24"/>
          <w:szCs w:val="24"/>
          <w:lang w:val="en" w:eastAsia="pt-BR"/>
        </w:rPr>
        <w:t>Objectives:</w:t>
      </w:r>
      <w:r w:rsidRPr="001C3C44">
        <w:rPr>
          <w:rFonts w:ascii="Times New Roman" w:eastAsia="Times New Roman" w:hAnsi="Times New Roman" w:cs="Times New Roman"/>
          <w:i/>
          <w:iCs/>
          <w:color w:val="202124"/>
          <w:sz w:val="24"/>
          <w:szCs w:val="24"/>
          <w:lang w:val="en" w:eastAsia="pt-BR"/>
        </w:rPr>
        <w:t xml:space="preserve"> To </w:t>
      </w:r>
      <w:r>
        <w:rPr>
          <w:rFonts w:ascii="Times New Roman" w:eastAsia="Times New Roman" w:hAnsi="Times New Roman" w:cs="Times New Roman"/>
          <w:i/>
          <w:iCs/>
          <w:color w:val="202124"/>
          <w:sz w:val="24"/>
          <w:szCs w:val="24"/>
          <w:lang w:val="en" w:eastAsia="pt-BR"/>
        </w:rPr>
        <w:t>test</w:t>
      </w:r>
      <w:r w:rsidRPr="001C3C44">
        <w:rPr>
          <w:rFonts w:ascii="Times New Roman" w:eastAsia="Times New Roman" w:hAnsi="Times New Roman" w:cs="Times New Roman"/>
          <w:i/>
          <w:iCs/>
          <w:color w:val="202124"/>
          <w:sz w:val="24"/>
          <w:szCs w:val="24"/>
          <w:lang w:val="en" w:eastAsia="pt-BR"/>
        </w:rPr>
        <w:t xml:space="preserve"> the agreement between GFR measured in 24</w:t>
      </w:r>
      <w:r>
        <w:rPr>
          <w:rFonts w:ascii="Times New Roman" w:eastAsia="Times New Roman" w:hAnsi="Times New Roman" w:cs="Times New Roman"/>
          <w:i/>
          <w:iCs/>
          <w:color w:val="202124"/>
          <w:sz w:val="24"/>
          <w:szCs w:val="24"/>
          <w:lang w:val="en" w:eastAsia="pt-BR"/>
        </w:rPr>
        <w:t>h-urine</w:t>
      </w:r>
      <w:r w:rsidRPr="001C3C44">
        <w:rPr>
          <w:rFonts w:ascii="Times New Roman" w:eastAsia="Times New Roman" w:hAnsi="Times New Roman" w:cs="Times New Roman"/>
          <w:i/>
          <w:iCs/>
          <w:color w:val="202124"/>
          <w:sz w:val="24"/>
          <w:szCs w:val="24"/>
          <w:lang w:val="en" w:eastAsia="pt-BR"/>
        </w:rPr>
        <w:t xml:space="preserve"> and estimated by MDRD-4 and CKD-EPI</w:t>
      </w:r>
      <w:r>
        <w:rPr>
          <w:rFonts w:ascii="Times New Roman" w:eastAsia="Times New Roman" w:hAnsi="Times New Roman" w:cs="Times New Roman"/>
          <w:i/>
          <w:iCs/>
          <w:color w:val="202124"/>
          <w:sz w:val="24"/>
          <w:szCs w:val="24"/>
          <w:lang w:val="en" w:eastAsia="pt-BR"/>
        </w:rPr>
        <w:t xml:space="preserve"> </w:t>
      </w:r>
      <w:r w:rsidRPr="001C3C44">
        <w:rPr>
          <w:rFonts w:ascii="Times New Roman" w:eastAsia="Times New Roman" w:hAnsi="Times New Roman" w:cs="Times New Roman"/>
          <w:i/>
          <w:iCs/>
          <w:color w:val="202124"/>
          <w:sz w:val="24"/>
          <w:szCs w:val="24"/>
          <w:lang w:val="en" w:eastAsia="pt-BR"/>
        </w:rPr>
        <w:t xml:space="preserve">formulas, with and without adjustment by </w:t>
      </w:r>
      <w:r>
        <w:rPr>
          <w:rFonts w:ascii="Times New Roman" w:eastAsia="Times New Roman" w:hAnsi="Times New Roman" w:cs="Times New Roman"/>
          <w:i/>
          <w:iCs/>
          <w:color w:val="202124"/>
          <w:sz w:val="24"/>
          <w:szCs w:val="24"/>
          <w:lang w:val="en" w:eastAsia="pt-BR"/>
        </w:rPr>
        <w:t>color</w:t>
      </w:r>
      <w:r w:rsidRPr="001C3C44">
        <w:rPr>
          <w:rFonts w:ascii="Times New Roman" w:eastAsia="Times New Roman" w:hAnsi="Times New Roman" w:cs="Times New Roman"/>
          <w:i/>
          <w:iCs/>
          <w:color w:val="202124"/>
          <w:sz w:val="24"/>
          <w:szCs w:val="24"/>
          <w:lang w:val="en" w:eastAsia="pt-BR"/>
        </w:rPr>
        <w:t xml:space="preserve">. </w:t>
      </w:r>
      <w:r w:rsidRPr="001C3C44">
        <w:rPr>
          <w:rFonts w:ascii="Times New Roman" w:eastAsia="Times New Roman" w:hAnsi="Times New Roman" w:cs="Times New Roman"/>
          <w:b/>
          <w:bCs/>
          <w:i/>
          <w:iCs/>
          <w:color w:val="202124"/>
          <w:sz w:val="24"/>
          <w:szCs w:val="24"/>
          <w:lang w:val="en" w:eastAsia="pt-BR"/>
        </w:rPr>
        <w:t>Methodology:</w:t>
      </w:r>
      <w:r w:rsidRPr="001C3C44">
        <w:rPr>
          <w:rFonts w:ascii="Times New Roman" w:eastAsia="Times New Roman" w:hAnsi="Times New Roman" w:cs="Times New Roman"/>
          <w:i/>
          <w:iCs/>
          <w:color w:val="202124"/>
          <w:sz w:val="24"/>
          <w:szCs w:val="24"/>
          <w:lang w:val="en" w:eastAsia="pt-BR"/>
        </w:rPr>
        <w:t xml:space="preserve"> Subjects from 20 to 69 years</w:t>
      </w:r>
      <w:r>
        <w:rPr>
          <w:rFonts w:ascii="Times New Roman" w:eastAsia="Times New Roman" w:hAnsi="Times New Roman" w:cs="Times New Roman"/>
          <w:i/>
          <w:iCs/>
          <w:color w:val="202124"/>
          <w:sz w:val="24"/>
          <w:szCs w:val="24"/>
          <w:lang w:val="en" w:eastAsia="pt-BR"/>
        </w:rPr>
        <w:t xml:space="preserve"> old</w:t>
      </w:r>
      <w:r w:rsidRPr="001C3C44">
        <w:rPr>
          <w:rFonts w:ascii="Times New Roman" w:eastAsia="Times New Roman" w:hAnsi="Times New Roman" w:cs="Times New Roman"/>
          <w:i/>
          <w:iCs/>
          <w:color w:val="202124"/>
          <w:sz w:val="24"/>
          <w:szCs w:val="24"/>
          <w:lang w:val="en" w:eastAsia="pt-BR"/>
        </w:rPr>
        <w:t xml:space="preserve"> performed a 24-hour urine collection and fasting blood sample. GFR was calculated by </w:t>
      </w:r>
      <w:proofErr w:type="spellStart"/>
      <w:r w:rsidRPr="001C3C44">
        <w:rPr>
          <w:rFonts w:ascii="Times New Roman" w:eastAsia="Times New Roman" w:hAnsi="Times New Roman" w:cs="Times New Roman"/>
          <w:i/>
          <w:iCs/>
          <w:color w:val="202124"/>
          <w:sz w:val="24"/>
          <w:szCs w:val="24"/>
          <w:lang w:val="en" w:eastAsia="pt-BR"/>
        </w:rPr>
        <w:t>ClCreat</w:t>
      </w:r>
      <w:proofErr w:type="spellEnd"/>
      <w:r w:rsidRPr="001C3C44">
        <w:rPr>
          <w:rFonts w:ascii="Times New Roman" w:eastAsia="Times New Roman" w:hAnsi="Times New Roman" w:cs="Times New Roman"/>
          <w:i/>
          <w:iCs/>
          <w:color w:val="202124"/>
          <w:sz w:val="24"/>
          <w:szCs w:val="24"/>
          <w:lang w:val="en" w:eastAsia="pt-BR"/>
        </w:rPr>
        <w:t xml:space="preserve"> in urine and estimated by CKD-EPI and MDRD-4</w:t>
      </w:r>
      <w:r>
        <w:rPr>
          <w:rFonts w:ascii="Times New Roman" w:eastAsia="Times New Roman" w:hAnsi="Times New Roman" w:cs="Times New Roman"/>
          <w:i/>
          <w:iCs/>
          <w:color w:val="202124"/>
          <w:sz w:val="24"/>
          <w:szCs w:val="24"/>
          <w:lang w:val="en" w:eastAsia="pt-BR"/>
        </w:rPr>
        <w:t xml:space="preserve"> formulas</w:t>
      </w:r>
      <w:r w:rsidRPr="001C3C44">
        <w:rPr>
          <w:rFonts w:ascii="Times New Roman" w:eastAsia="Times New Roman" w:hAnsi="Times New Roman" w:cs="Times New Roman"/>
          <w:i/>
          <w:iCs/>
          <w:color w:val="202124"/>
          <w:sz w:val="24"/>
          <w:szCs w:val="24"/>
          <w:lang w:val="en" w:eastAsia="pt-BR"/>
        </w:rPr>
        <w:t xml:space="preserve">. </w:t>
      </w:r>
      <w:r w:rsidRPr="001C3C44">
        <w:rPr>
          <w:rFonts w:ascii="Times New Roman" w:eastAsia="Times New Roman" w:hAnsi="Times New Roman" w:cs="Times New Roman"/>
          <w:b/>
          <w:bCs/>
          <w:i/>
          <w:iCs/>
          <w:color w:val="202124"/>
          <w:sz w:val="24"/>
          <w:szCs w:val="24"/>
          <w:lang w:val="en" w:eastAsia="pt-BR"/>
        </w:rPr>
        <w:t>Results:</w:t>
      </w:r>
      <w:r w:rsidRPr="001C3C44">
        <w:rPr>
          <w:rFonts w:ascii="Times New Roman" w:eastAsia="Times New Roman" w:hAnsi="Times New Roman" w:cs="Times New Roman"/>
          <w:i/>
          <w:iCs/>
          <w:color w:val="202124"/>
          <w:sz w:val="24"/>
          <w:szCs w:val="24"/>
          <w:lang w:val="en" w:eastAsia="pt-BR"/>
        </w:rPr>
        <w:t xml:space="preserve"> 272 individuals were included, 51% of whom were men. MDRD-4 and CKD-EPI showed a positive and moderate correlation with the measured GFR (r = 0.453 vs r = 0.451). ANOVA with repeated measures showed a difference between the measured and estimated GFR by the equations. The paired t-test showed that the formulas underestimated GFR. Simple linear regression suggested that CKD-EPI can predict renal status [(F1, 266) = 70,879; p &lt;0.001; R2 = 0.210]. The Bland-Altman plots showed agreement between the measured and estimated GFR, with differences between methods limited to ± 1.96 x SD, with no proportion bias (p &lt;0.05). Adjustment by race / color increased dispersion and decreased agreement between formulas and referential. </w:t>
      </w:r>
      <w:r w:rsidRPr="001C3C44">
        <w:rPr>
          <w:rFonts w:ascii="Times New Roman" w:eastAsia="Times New Roman" w:hAnsi="Times New Roman" w:cs="Times New Roman"/>
          <w:b/>
          <w:bCs/>
          <w:i/>
          <w:iCs/>
          <w:color w:val="202124"/>
          <w:sz w:val="24"/>
          <w:szCs w:val="24"/>
          <w:lang w:val="en" w:eastAsia="pt-BR"/>
        </w:rPr>
        <w:t>Conclusion:</w:t>
      </w:r>
      <w:r w:rsidRPr="001C3C44">
        <w:rPr>
          <w:rFonts w:ascii="Times New Roman" w:eastAsia="Times New Roman" w:hAnsi="Times New Roman" w:cs="Times New Roman"/>
          <w:i/>
          <w:iCs/>
          <w:color w:val="202124"/>
          <w:sz w:val="24"/>
          <w:szCs w:val="24"/>
          <w:lang w:val="en" w:eastAsia="pt-BR"/>
        </w:rPr>
        <w:t xml:space="preserve"> The CKD-EPI formula </w:t>
      </w:r>
      <w:r>
        <w:rPr>
          <w:rFonts w:ascii="Times New Roman" w:eastAsia="Times New Roman" w:hAnsi="Times New Roman" w:cs="Times New Roman"/>
          <w:i/>
          <w:iCs/>
          <w:color w:val="202124"/>
          <w:sz w:val="24"/>
          <w:szCs w:val="24"/>
          <w:lang w:val="en" w:eastAsia="pt-BR"/>
        </w:rPr>
        <w:t>exhibited</w:t>
      </w:r>
      <w:r w:rsidRPr="001C3C44">
        <w:rPr>
          <w:rFonts w:ascii="Times New Roman" w:eastAsia="Times New Roman" w:hAnsi="Times New Roman" w:cs="Times New Roman"/>
          <w:i/>
          <w:iCs/>
          <w:color w:val="202124"/>
          <w:sz w:val="24"/>
          <w:szCs w:val="24"/>
          <w:lang w:val="en" w:eastAsia="pt-BR"/>
        </w:rPr>
        <w:t xml:space="preserve"> moderate accuracy in the evaluation of GFR and predictive efficacy of renal function. Correction by </w:t>
      </w:r>
      <w:r>
        <w:rPr>
          <w:rFonts w:ascii="Times New Roman" w:eastAsia="Times New Roman" w:hAnsi="Times New Roman" w:cs="Times New Roman"/>
          <w:i/>
          <w:iCs/>
          <w:color w:val="202124"/>
          <w:sz w:val="24"/>
          <w:szCs w:val="24"/>
          <w:lang w:val="en" w:eastAsia="pt-BR"/>
        </w:rPr>
        <w:t>skin</w:t>
      </w:r>
      <w:r w:rsidRPr="001C3C44">
        <w:rPr>
          <w:rFonts w:ascii="Times New Roman" w:eastAsia="Times New Roman" w:hAnsi="Times New Roman" w:cs="Times New Roman"/>
          <w:i/>
          <w:iCs/>
          <w:color w:val="202124"/>
          <w:sz w:val="24"/>
          <w:szCs w:val="24"/>
          <w:lang w:val="en" w:eastAsia="pt-BR"/>
        </w:rPr>
        <w:t xml:space="preserve"> color apparently reduced the reliability of the formulas.</w:t>
      </w:r>
    </w:p>
    <w:p w14:paraId="5DF9795B" w14:textId="77777777" w:rsidR="002E21B0" w:rsidRPr="006948D4" w:rsidRDefault="002E21B0" w:rsidP="002E21B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i/>
          <w:iCs/>
          <w:sz w:val="24"/>
          <w:szCs w:val="24"/>
          <w:lang w:val="en-US"/>
        </w:rPr>
      </w:pPr>
    </w:p>
    <w:p w14:paraId="27474F5E" w14:textId="00786445" w:rsidR="00710AC7" w:rsidRDefault="002E21B0" w:rsidP="001E09E4">
      <w:pPr>
        <w:shd w:val="clear" w:color="auto" w:fill="FFFFFF" w:themeFill="background1"/>
        <w:rPr>
          <w:rFonts w:ascii="Times New Roman" w:hAnsi="Times New Roman" w:cs="Times New Roman"/>
          <w:i/>
          <w:iCs/>
          <w:sz w:val="24"/>
          <w:szCs w:val="24"/>
          <w:lang w:val="en-US"/>
        </w:rPr>
      </w:pPr>
      <w:r w:rsidRPr="006948D4">
        <w:rPr>
          <w:rFonts w:ascii="Times New Roman" w:hAnsi="Times New Roman" w:cs="Times New Roman"/>
          <w:b/>
          <w:bCs/>
          <w:i/>
          <w:iCs/>
          <w:sz w:val="24"/>
          <w:szCs w:val="24"/>
          <w:lang w:val="en-US"/>
        </w:rPr>
        <w:t>Keywords:</w:t>
      </w:r>
      <w:r w:rsidRPr="006948D4">
        <w:rPr>
          <w:rFonts w:ascii="Times New Roman" w:hAnsi="Times New Roman" w:cs="Times New Roman"/>
          <w:i/>
          <w:iCs/>
          <w:sz w:val="24"/>
          <w:szCs w:val="24"/>
          <w:lang w:val="en-US"/>
        </w:rPr>
        <w:t xml:space="preserve"> Chronic Kidney Diseases, Glomerular Filtration Rate, Creatinine, Kidney Function Tests.</w:t>
      </w:r>
    </w:p>
    <w:p w14:paraId="25AB55ED" w14:textId="77777777" w:rsidR="00910687" w:rsidRDefault="00910687" w:rsidP="001E09E4">
      <w:pPr>
        <w:shd w:val="clear" w:color="auto" w:fill="FFFFFF" w:themeFill="background1"/>
        <w:rPr>
          <w:rFonts w:ascii="Times New Roman" w:hAnsi="Times New Roman" w:cs="Times New Roman"/>
          <w:b/>
          <w:bCs/>
          <w:sz w:val="24"/>
          <w:szCs w:val="24"/>
          <w:lang w:val="en-US"/>
        </w:rPr>
      </w:pPr>
    </w:p>
    <w:p w14:paraId="653EF091" w14:textId="1E686DC1" w:rsidR="00E9789A" w:rsidRPr="004F066C" w:rsidRDefault="007F626C" w:rsidP="00710AC7">
      <w:pPr>
        <w:jc w:val="both"/>
        <w:rPr>
          <w:rFonts w:ascii="Times New Roman" w:hAnsi="Times New Roman" w:cs="Times New Roman"/>
          <w:b/>
          <w:bCs/>
          <w:sz w:val="24"/>
          <w:szCs w:val="24"/>
          <w:rPrChange w:id="139" w:author="Andre Lima" w:date="2021-08-19T12:26:00Z">
            <w:rPr>
              <w:rFonts w:ascii="Times New Roman" w:hAnsi="Times New Roman" w:cs="Times New Roman"/>
              <w:b/>
              <w:bCs/>
              <w:sz w:val="24"/>
              <w:szCs w:val="24"/>
              <w:lang w:val="en-US"/>
            </w:rPr>
          </w:rPrChange>
        </w:rPr>
      </w:pPr>
      <w:r w:rsidRPr="004F066C">
        <w:rPr>
          <w:rFonts w:ascii="Times New Roman" w:hAnsi="Times New Roman" w:cs="Times New Roman"/>
          <w:b/>
          <w:bCs/>
          <w:sz w:val="24"/>
          <w:szCs w:val="24"/>
          <w:rPrChange w:id="140" w:author="Andre Lima" w:date="2021-08-19T12:26:00Z">
            <w:rPr>
              <w:rFonts w:ascii="Times New Roman" w:hAnsi="Times New Roman" w:cs="Times New Roman"/>
              <w:b/>
              <w:bCs/>
              <w:sz w:val="24"/>
              <w:szCs w:val="24"/>
              <w:lang w:val="en-US"/>
            </w:rPr>
          </w:rPrChange>
        </w:rPr>
        <w:lastRenderedPageBreak/>
        <w:t>REFERÊNCIAS</w:t>
      </w:r>
    </w:p>
    <w:p w14:paraId="440F7A46" w14:textId="77777777" w:rsidR="00A20653" w:rsidRPr="00A20653" w:rsidRDefault="00A20653" w:rsidP="00C17640">
      <w:pPr>
        <w:pStyle w:val="Bibliography"/>
        <w:jc w:val="both"/>
        <w:rPr>
          <w:rFonts w:ascii="Times New Roman" w:hAnsi="Times New Roman" w:cs="Times New Roman"/>
          <w:sz w:val="24"/>
        </w:rPr>
      </w:pPr>
      <w:bookmarkStart w:id="141" w:name="ZOTERO_BREF_7ngLByRQxGAU"/>
      <w:r w:rsidRPr="00A20653">
        <w:rPr>
          <w:rFonts w:ascii="Times New Roman" w:hAnsi="Times New Roman" w:cs="Times New Roman"/>
          <w:sz w:val="24"/>
        </w:rPr>
        <w:t xml:space="preserve">ANDRADE, S. S. de A. et al. Prevalência de hipertensão arterial autorreferida na população brasileira: análise da Pesquisa Nacional de Saúde, 2013. </w:t>
      </w:r>
      <w:r w:rsidRPr="00A20653">
        <w:rPr>
          <w:rFonts w:ascii="Times New Roman" w:hAnsi="Times New Roman" w:cs="Times New Roman"/>
          <w:b/>
          <w:bCs/>
          <w:sz w:val="24"/>
        </w:rPr>
        <w:t>Epidemiologia e Serviços de Saúde</w:t>
      </w:r>
      <w:r w:rsidRPr="00A20653">
        <w:rPr>
          <w:rFonts w:ascii="Times New Roman" w:hAnsi="Times New Roman" w:cs="Times New Roman"/>
          <w:sz w:val="24"/>
        </w:rPr>
        <w:t>, v. 24, p. 297–304, jun. 2015.</w:t>
      </w:r>
    </w:p>
    <w:p w14:paraId="4CB76D9C" w14:textId="77777777" w:rsidR="00A20653" w:rsidRPr="004F066C" w:rsidRDefault="00A20653" w:rsidP="00C17640">
      <w:pPr>
        <w:pStyle w:val="Bibliography"/>
        <w:jc w:val="both"/>
        <w:rPr>
          <w:rFonts w:ascii="Times New Roman" w:hAnsi="Times New Roman" w:cs="Times New Roman"/>
          <w:sz w:val="24"/>
          <w:lang w:val="en-US"/>
          <w:rPrChange w:id="142" w:author="Andre Lima" w:date="2021-08-19T12:26:00Z">
            <w:rPr>
              <w:rFonts w:ascii="Times New Roman" w:hAnsi="Times New Roman" w:cs="Times New Roman"/>
              <w:sz w:val="24"/>
            </w:rPr>
          </w:rPrChange>
        </w:rPr>
      </w:pPr>
      <w:r w:rsidRPr="00A20653">
        <w:rPr>
          <w:rFonts w:ascii="Times New Roman" w:hAnsi="Times New Roman" w:cs="Times New Roman"/>
          <w:sz w:val="24"/>
        </w:rPr>
        <w:t xml:space="preserve">BARRETO, S. M. et al. </w:t>
      </w:r>
      <w:r w:rsidRPr="004F066C">
        <w:rPr>
          <w:rFonts w:ascii="Times New Roman" w:hAnsi="Times New Roman" w:cs="Times New Roman"/>
          <w:sz w:val="24"/>
          <w:lang w:val="en-US"/>
          <w:rPrChange w:id="143" w:author="Andre Lima" w:date="2021-08-19T12:26:00Z">
            <w:rPr>
              <w:rFonts w:ascii="Times New Roman" w:hAnsi="Times New Roman" w:cs="Times New Roman"/>
              <w:sz w:val="24"/>
            </w:rPr>
          </w:rPrChange>
        </w:rPr>
        <w:t xml:space="preserve">Chronic Kidney Disease among Adult Participants of the ELSA-Brasil Cohort: Association with Race and Socioeconomic Position. </w:t>
      </w:r>
      <w:r w:rsidRPr="004F066C">
        <w:rPr>
          <w:rFonts w:ascii="Times New Roman" w:hAnsi="Times New Roman" w:cs="Times New Roman"/>
          <w:b/>
          <w:bCs/>
          <w:sz w:val="24"/>
          <w:lang w:val="en-US"/>
          <w:rPrChange w:id="144" w:author="Andre Lima" w:date="2021-08-19T12:26:00Z">
            <w:rPr>
              <w:rFonts w:ascii="Times New Roman" w:hAnsi="Times New Roman" w:cs="Times New Roman"/>
              <w:b/>
              <w:bCs/>
              <w:sz w:val="24"/>
            </w:rPr>
          </w:rPrChange>
        </w:rPr>
        <w:t>Journal of Epidemiology and Community Health</w:t>
      </w:r>
      <w:r w:rsidRPr="004F066C">
        <w:rPr>
          <w:rFonts w:ascii="Times New Roman" w:hAnsi="Times New Roman" w:cs="Times New Roman"/>
          <w:sz w:val="24"/>
          <w:lang w:val="en-US"/>
          <w:rPrChange w:id="145" w:author="Andre Lima" w:date="2021-08-19T12:26:00Z">
            <w:rPr>
              <w:rFonts w:ascii="Times New Roman" w:hAnsi="Times New Roman" w:cs="Times New Roman"/>
              <w:sz w:val="24"/>
            </w:rPr>
          </w:rPrChange>
        </w:rPr>
        <w:t>, v. 70, n. 4, p. 380–389, abr. 2016.</w:t>
      </w:r>
    </w:p>
    <w:p w14:paraId="33F4CEF1" w14:textId="77777777" w:rsidR="00A20653" w:rsidRPr="004F066C" w:rsidRDefault="00A20653" w:rsidP="00C17640">
      <w:pPr>
        <w:pStyle w:val="Bibliography"/>
        <w:jc w:val="both"/>
        <w:rPr>
          <w:rFonts w:ascii="Times New Roman" w:hAnsi="Times New Roman" w:cs="Times New Roman"/>
          <w:sz w:val="24"/>
          <w:lang w:val="en-US"/>
          <w:rPrChange w:id="146" w:author="Andre Lima" w:date="2021-08-19T12:26:00Z">
            <w:rPr>
              <w:rFonts w:ascii="Times New Roman" w:hAnsi="Times New Roman" w:cs="Times New Roman"/>
              <w:sz w:val="24"/>
            </w:rPr>
          </w:rPrChange>
        </w:rPr>
      </w:pPr>
      <w:r w:rsidRPr="00A20653">
        <w:rPr>
          <w:rFonts w:ascii="Times New Roman" w:hAnsi="Times New Roman" w:cs="Times New Roman"/>
          <w:sz w:val="24"/>
        </w:rPr>
        <w:t xml:space="preserve">BASTOS, M. G.; KIRSZTAJN, G. M. Doença renal crônica: importância do diagnóstico precoce, encaminhamento imediato e abordagem interdisciplinar estruturada para melhora do desfecho em pacientes ainda não submetidos à diálise. </w:t>
      </w:r>
      <w:r w:rsidRPr="004F066C">
        <w:rPr>
          <w:rFonts w:ascii="Times New Roman" w:hAnsi="Times New Roman" w:cs="Times New Roman"/>
          <w:b/>
          <w:bCs/>
          <w:sz w:val="24"/>
          <w:lang w:val="en-US"/>
          <w:rPrChange w:id="147" w:author="Andre Lima" w:date="2021-08-19T12:26:00Z">
            <w:rPr>
              <w:rFonts w:ascii="Times New Roman" w:hAnsi="Times New Roman" w:cs="Times New Roman"/>
              <w:b/>
              <w:bCs/>
              <w:sz w:val="24"/>
            </w:rPr>
          </w:rPrChange>
        </w:rPr>
        <w:t>Brazilian Journal of Nephrology</w:t>
      </w:r>
      <w:r w:rsidRPr="004F066C">
        <w:rPr>
          <w:rFonts w:ascii="Times New Roman" w:hAnsi="Times New Roman" w:cs="Times New Roman"/>
          <w:sz w:val="24"/>
          <w:lang w:val="en-US"/>
          <w:rPrChange w:id="148" w:author="Andre Lima" w:date="2021-08-19T12:26:00Z">
            <w:rPr>
              <w:rFonts w:ascii="Times New Roman" w:hAnsi="Times New Roman" w:cs="Times New Roman"/>
              <w:sz w:val="24"/>
            </w:rPr>
          </w:rPrChange>
        </w:rPr>
        <w:t>, v. 33, n. 1, p. 93–108, mar. 2011.</w:t>
      </w:r>
    </w:p>
    <w:p w14:paraId="51B3C226" w14:textId="77777777" w:rsidR="00A20653" w:rsidRPr="004F066C" w:rsidRDefault="00A20653" w:rsidP="00C17640">
      <w:pPr>
        <w:pStyle w:val="Bibliography"/>
        <w:jc w:val="both"/>
        <w:rPr>
          <w:rFonts w:ascii="Times New Roman" w:hAnsi="Times New Roman" w:cs="Times New Roman"/>
          <w:sz w:val="24"/>
          <w:lang w:val="en-US"/>
          <w:rPrChange w:id="149"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50" w:author="Andre Lima" w:date="2021-08-19T12:26:00Z">
            <w:rPr>
              <w:rFonts w:ascii="Times New Roman" w:hAnsi="Times New Roman" w:cs="Times New Roman"/>
              <w:sz w:val="24"/>
            </w:rPr>
          </w:rPrChange>
        </w:rPr>
        <w:t xml:space="preserve">BIKBOV, B. et al. Global, Regional, and National Burden of Chronic Kidney Disease, 1990–2017: A Systematic Analysis for the Global Burden of Disease Study 2017. </w:t>
      </w:r>
      <w:r w:rsidRPr="004F066C">
        <w:rPr>
          <w:rFonts w:ascii="Times New Roman" w:hAnsi="Times New Roman" w:cs="Times New Roman"/>
          <w:b/>
          <w:bCs/>
          <w:sz w:val="24"/>
          <w:lang w:val="en-US"/>
          <w:rPrChange w:id="151" w:author="Andre Lima" w:date="2021-08-19T12:26:00Z">
            <w:rPr>
              <w:rFonts w:ascii="Times New Roman" w:hAnsi="Times New Roman" w:cs="Times New Roman"/>
              <w:b/>
              <w:bCs/>
              <w:sz w:val="24"/>
            </w:rPr>
          </w:rPrChange>
        </w:rPr>
        <w:t>The Lancet</w:t>
      </w:r>
      <w:r w:rsidRPr="004F066C">
        <w:rPr>
          <w:rFonts w:ascii="Times New Roman" w:hAnsi="Times New Roman" w:cs="Times New Roman"/>
          <w:sz w:val="24"/>
          <w:lang w:val="en-US"/>
          <w:rPrChange w:id="152" w:author="Andre Lima" w:date="2021-08-19T12:26:00Z">
            <w:rPr>
              <w:rFonts w:ascii="Times New Roman" w:hAnsi="Times New Roman" w:cs="Times New Roman"/>
              <w:sz w:val="24"/>
            </w:rPr>
          </w:rPrChange>
        </w:rPr>
        <w:t>, v. 395, n. 10225, p. 709–733, 29 fev. 2020.</w:t>
      </w:r>
    </w:p>
    <w:p w14:paraId="782C1A65" w14:textId="0F45D994" w:rsidR="00A20653" w:rsidRPr="004F066C" w:rsidRDefault="00A20653" w:rsidP="00C17640">
      <w:pPr>
        <w:pStyle w:val="Bibliography"/>
        <w:jc w:val="both"/>
        <w:rPr>
          <w:rFonts w:ascii="Times New Roman" w:hAnsi="Times New Roman" w:cs="Times New Roman"/>
          <w:sz w:val="24"/>
          <w:lang w:val="en-US"/>
          <w:rPrChange w:id="153"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54" w:author="Andre Lima" w:date="2021-08-19T12:26:00Z">
            <w:rPr>
              <w:rFonts w:ascii="Times New Roman" w:hAnsi="Times New Roman" w:cs="Times New Roman"/>
              <w:sz w:val="24"/>
            </w:rPr>
          </w:rPrChange>
        </w:rPr>
        <w:t xml:space="preserve">BLAND, J. M.; ALTMAN, D. STATISTICAL METHODS FOR ASSESSING AGREEMENT BETWEEN TWO METHODS OF CLINICAL MEASUREMENT. </w:t>
      </w:r>
      <w:r w:rsidRPr="004F066C">
        <w:rPr>
          <w:rFonts w:ascii="Times New Roman" w:hAnsi="Times New Roman" w:cs="Times New Roman"/>
          <w:b/>
          <w:bCs/>
          <w:sz w:val="24"/>
          <w:lang w:val="en-US"/>
          <w:rPrChange w:id="155" w:author="Andre Lima" w:date="2021-08-19T12:26:00Z">
            <w:rPr>
              <w:rFonts w:ascii="Times New Roman" w:hAnsi="Times New Roman" w:cs="Times New Roman"/>
              <w:b/>
              <w:bCs/>
              <w:sz w:val="24"/>
            </w:rPr>
          </w:rPrChange>
        </w:rPr>
        <w:t>The Lancet</w:t>
      </w:r>
      <w:r w:rsidRPr="004F066C">
        <w:rPr>
          <w:rFonts w:ascii="Times New Roman" w:hAnsi="Times New Roman" w:cs="Times New Roman"/>
          <w:sz w:val="24"/>
          <w:lang w:val="en-US"/>
          <w:rPrChange w:id="156" w:author="Andre Lima" w:date="2021-08-19T12:26:00Z">
            <w:rPr>
              <w:rFonts w:ascii="Times New Roman" w:hAnsi="Times New Roman" w:cs="Times New Roman"/>
              <w:sz w:val="24"/>
            </w:rPr>
          </w:rPrChange>
        </w:rPr>
        <w:t>, v. 327, n. 8476, p. 307–310, 8 fev. 1986.</w:t>
      </w:r>
    </w:p>
    <w:p w14:paraId="4EFD98CA" w14:textId="77777777" w:rsidR="00A20653" w:rsidRPr="004F066C" w:rsidRDefault="00A20653" w:rsidP="00C17640">
      <w:pPr>
        <w:pStyle w:val="Bibliography"/>
        <w:jc w:val="both"/>
        <w:rPr>
          <w:rFonts w:ascii="Times New Roman" w:hAnsi="Times New Roman" w:cs="Times New Roman"/>
          <w:sz w:val="24"/>
          <w:lang w:val="en-US"/>
          <w:rPrChange w:id="157"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58" w:author="Andre Lima" w:date="2021-08-19T12:26:00Z">
            <w:rPr>
              <w:rFonts w:ascii="Times New Roman" w:hAnsi="Times New Roman" w:cs="Times New Roman"/>
              <w:sz w:val="24"/>
            </w:rPr>
          </w:rPrChange>
        </w:rPr>
        <w:t xml:space="preserve">BURTON, R. F. Estimating Body Surface Area from Mass and Height: Theory and the Formula of Du Bois and Du Bois. </w:t>
      </w:r>
      <w:r w:rsidRPr="004F066C">
        <w:rPr>
          <w:rFonts w:ascii="Times New Roman" w:hAnsi="Times New Roman" w:cs="Times New Roman"/>
          <w:b/>
          <w:bCs/>
          <w:sz w:val="24"/>
          <w:lang w:val="en-US"/>
          <w:rPrChange w:id="159" w:author="Andre Lima" w:date="2021-08-19T12:26:00Z">
            <w:rPr>
              <w:rFonts w:ascii="Times New Roman" w:hAnsi="Times New Roman" w:cs="Times New Roman"/>
              <w:b/>
              <w:bCs/>
              <w:sz w:val="24"/>
            </w:rPr>
          </w:rPrChange>
        </w:rPr>
        <w:t>Annals of Human Biology</w:t>
      </w:r>
      <w:r w:rsidRPr="004F066C">
        <w:rPr>
          <w:rFonts w:ascii="Times New Roman" w:hAnsi="Times New Roman" w:cs="Times New Roman"/>
          <w:sz w:val="24"/>
          <w:lang w:val="en-US"/>
          <w:rPrChange w:id="160" w:author="Andre Lima" w:date="2021-08-19T12:26:00Z">
            <w:rPr>
              <w:rFonts w:ascii="Times New Roman" w:hAnsi="Times New Roman" w:cs="Times New Roman"/>
              <w:sz w:val="24"/>
            </w:rPr>
          </w:rPrChange>
        </w:rPr>
        <w:t>, v. 35, n. 2, p. 170–184, abr. 2008.</w:t>
      </w:r>
    </w:p>
    <w:p w14:paraId="71DB6036" w14:textId="77777777" w:rsidR="00A20653" w:rsidRPr="004F066C" w:rsidRDefault="00A20653" w:rsidP="00C17640">
      <w:pPr>
        <w:pStyle w:val="Bibliography"/>
        <w:jc w:val="both"/>
        <w:rPr>
          <w:rFonts w:ascii="Times New Roman" w:hAnsi="Times New Roman" w:cs="Times New Roman"/>
          <w:sz w:val="24"/>
          <w:lang w:val="en-US"/>
          <w:rPrChange w:id="161"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62" w:author="Andre Lima" w:date="2021-08-19T12:26:00Z">
            <w:rPr>
              <w:rFonts w:ascii="Times New Roman" w:hAnsi="Times New Roman" w:cs="Times New Roman"/>
              <w:sz w:val="24"/>
            </w:rPr>
          </w:rPrChange>
        </w:rPr>
        <w:t xml:space="preserve">CG, M. et al. Glomerular Filtration Rate Equations: A Comprehensive Review. </w:t>
      </w:r>
      <w:r w:rsidRPr="004F066C">
        <w:rPr>
          <w:rFonts w:ascii="Times New Roman" w:hAnsi="Times New Roman" w:cs="Times New Roman"/>
          <w:b/>
          <w:bCs/>
          <w:sz w:val="24"/>
          <w:lang w:val="en-US"/>
          <w:rPrChange w:id="163" w:author="Andre Lima" w:date="2021-08-19T12:26:00Z">
            <w:rPr>
              <w:rFonts w:ascii="Times New Roman" w:hAnsi="Times New Roman" w:cs="Times New Roman"/>
              <w:b/>
              <w:bCs/>
              <w:sz w:val="24"/>
            </w:rPr>
          </w:rPrChange>
        </w:rPr>
        <w:t>International Urology and Nephrology</w:t>
      </w:r>
      <w:r w:rsidRPr="004F066C">
        <w:rPr>
          <w:rFonts w:ascii="Times New Roman" w:hAnsi="Times New Roman" w:cs="Times New Roman"/>
          <w:sz w:val="24"/>
          <w:lang w:val="en-US"/>
          <w:rPrChange w:id="164" w:author="Andre Lima" w:date="2021-08-19T12:26:00Z">
            <w:rPr>
              <w:rFonts w:ascii="Times New Roman" w:hAnsi="Times New Roman" w:cs="Times New Roman"/>
              <w:sz w:val="24"/>
            </w:rPr>
          </w:rPrChange>
        </w:rPr>
        <w:t>, v. 48, n. 7, p. 1105–1110, 6 abr. 2016.</w:t>
      </w:r>
    </w:p>
    <w:p w14:paraId="0806E7DD" w14:textId="77777777" w:rsidR="00A20653" w:rsidRPr="004F066C" w:rsidRDefault="00A20653" w:rsidP="00C17640">
      <w:pPr>
        <w:pStyle w:val="Bibliography"/>
        <w:jc w:val="both"/>
        <w:rPr>
          <w:rFonts w:ascii="Times New Roman" w:hAnsi="Times New Roman" w:cs="Times New Roman"/>
          <w:sz w:val="24"/>
          <w:lang w:val="en-US"/>
          <w:rPrChange w:id="165"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66" w:author="Andre Lima" w:date="2021-08-19T12:26:00Z">
            <w:rPr>
              <w:rFonts w:ascii="Times New Roman" w:hAnsi="Times New Roman" w:cs="Times New Roman"/>
              <w:sz w:val="24"/>
            </w:rPr>
          </w:rPrChange>
        </w:rPr>
        <w:t xml:space="preserve">CÔTÉ, A.-M. et al. The 24-Hour Urine Collection: Gold Standard or Historical Practice? </w:t>
      </w:r>
      <w:r w:rsidRPr="004F066C">
        <w:rPr>
          <w:rFonts w:ascii="Times New Roman" w:hAnsi="Times New Roman" w:cs="Times New Roman"/>
          <w:b/>
          <w:bCs/>
          <w:sz w:val="24"/>
          <w:lang w:val="en-US"/>
          <w:rPrChange w:id="167" w:author="Andre Lima" w:date="2021-08-19T12:26:00Z">
            <w:rPr>
              <w:rFonts w:ascii="Times New Roman" w:hAnsi="Times New Roman" w:cs="Times New Roman"/>
              <w:b/>
              <w:bCs/>
              <w:sz w:val="24"/>
            </w:rPr>
          </w:rPrChange>
        </w:rPr>
        <w:t>American Journal of Obstetrics and Gynecology</w:t>
      </w:r>
      <w:r w:rsidRPr="004F066C">
        <w:rPr>
          <w:rFonts w:ascii="Times New Roman" w:hAnsi="Times New Roman" w:cs="Times New Roman"/>
          <w:sz w:val="24"/>
          <w:lang w:val="en-US"/>
          <w:rPrChange w:id="168" w:author="Andre Lima" w:date="2021-08-19T12:26:00Z">
            <w:rPr>
              <w:rFonts w:ascii="Times New Roman" w:hAnsi="Times New Roman" w:cs="Times New Roman"/>
              <w:sz w:val="24"/>
            </w:rPr>
          </w:rPrChange>
        </w:rPr>
        <w:t>, v. 199, n. 6, p. 625.e1-625.e6, 1 dez. 2008.</w:t>
      </w:r>
    </w:p>
    <w:p w14:paraId="0760CFCA" w14:textId="77777777" w:rsidR="00A20653" w:rsidRPr="004F066C" w:rsidRDefault="00A20653" w:rsidP="00C17640">
      <w:pPr>
        <w:pStyle w:val="Bibliography"/>
        <w:jc w:val="both"/>
        <w:rPr>
          <w:rFonts w:ascii="Times New Roman" w:hAnsi="Times New Roman" w:cs="Times New Roman"/>
          <w:sz w:val="24"/>
          <w:lang w:val="en-US"/>
          <w:rPrChange w:id="169"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70" w:author="Andre Lima" w:date="2021-08-19T12:26:00Z">
            <w:rPr>
              <w:rFonts w:ascii="Times New Roman" w:hAnsi="Times New Roman" w:cs="Times New Roman"/>
              <w:sz w:val="24"/>
            </w:rPr>
          </w:rPrChange>
        </w:rPr>
        <w:t xml:space="preserve">FORBES, G. B.; BRUINING, G. J. Urinary Creatinine Excretion and Lean Body Mass. </w:t>
      </w:r>
      <w:r w:rsidRPr="004F066C">
        <w:rPr>
          <w:rFonts w:ascii="Times New Roman" w:hAnsi="Times New Roman" w:cs="Times New Roman"/>
          <w:b/>
          <w:bCs/>
          <w:sz w:val="24"/>
          <w:lang w:val="en-US"/>
          <w:rPrChange w:id="171" w:author="Andre Lima" w:date="2021-08-19T12:26:00Z">
            <w:rPr>
              <w:rFonts w:ascii="Times New Roman" w:hAnsi="Times New Roman" w:cs="Times New Roman"/>
              <w:b/>
              <w:bCs/>
              <w:sz w:val="24"/>
            </w:rPr>
          </w:rPrChange>
        </w:rPr>
        <w:t>The American Journal of Clinical Nutrition</w:t>
      </w:r>
      <w:r w:rsidRPr="004F066C">
        <w:rPr>
          <w:rFonts w:ascii="Times New Roman" w:hAnsi="Times New Roman" w:cs="Times New Roman"/>
          <w:sz w:val="24"/>
          <w:lang w:val="en-US"/>
          <w:rPrChange w:id="172" w:author="Andre Lima" w:date="2021-08-19T12:26:00Z">
            <w:rPr>
              <w:rFonts w:ascii="Times New Roman" w:hAnsi="Times New Roman" w:cs="Times New Roman"/>
              <w:sz w:val="24"/>
            </w:rPr>
          </w:rPrChange>
        </w:rPr>
        <w:t>, v. 29, n. 12, p. 1359–1366, dez. 1976.</w:t>
      </w:r>
    </w:p>
    <w:p w14:paraId="28103B4C" w14:textId="77777777" w:rsidR="00A20653" w:rsidRPr="004F066C" w:rsidRDefault="00A20653" w:rsidP="00C17640">
      <w:pPr>
        <w:pStyle w:val="Bibliography"/>
        <w:jc w:val="both"/>
        <w:rPr>
          <w:rFonts w:ascii="Times New Roman" w:hAnsi="Times New Roman" w:cs="Times New Roman"/>
          <w:sz w:val="24"/>
          <w:lang w:val="en-US"/>
          <w:rPrChange w:id="173"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74" w:author="Andre Lima" w:date="2021-08-19T12:26:00Z">
            <w:rPr>
              <w:rFonts w:ascii="Times New Roman" w:hAnsi="Times New Roman" w:cs="Times New Roman"/>
              <w:sz w:val="24"/>
            </w:rPr>
          </w:rPrChange>
        </w:rPr>
        <w:t xml:space="preserve">HORIO, M. Assessment of renal function - Up-to-date. </w:t>
      </w:r>
      <w:r w:rsidRPr="004F066C">
        <w:rPr>
          <w:rFonts w:ascii="Times New Roman" w:hAnsi="Times New Roman" w:cs="Times New Roman"/>
          <w:b/>
          <w:bCs/>
          <w:sz w:val="24"/>
          <w:lang w:val="en-US"/>
          <w:rPrChange w:id="175" w:author="Andre Lima" w:date="2021-08-19T12:26:00Z">
            <w:rPr>
              <w:rFonts w:ascii="Times New Roman" w:hAnsi="Times New Roman" w:cs="Times New Roman"/>
              <w:b/>
              <w:bCs/>
              <w:sz w:val="24"/>
            </w:rPr>
          </w:rPrChange>
        </w:rPr>
        <w:t>Clinic All-Round</w:t>
      </w:r>
      <w:r w:rsidRPr="004F066C">
        <w:rPr>
          <w:rFonts w:ascii="Times New Roman" w:hAnsi="Times New Roman" w:cs="Times New Roman"/>
          <w:sz w:val="24"/>
          <w:lang w:val="en-US"/>
          <w:rPrChange w:id="176" w:author="Andre Lima" w:date="2021-08-19T12:26:00Z">
            <w:rPr>
              <w:rFonts w:ascii="Times New Roman" w:hAnsi="Times New Roman" w:cs="Times New Roman"/>
              <w:sz w:val="24"/>
            </w:rPr>
          </w:rPrChange>
        </w:rPr>
        <w:t>, v. 55, p. 1203–1208, 2006.</w:t>
      </w:r>
    </w:p>
    <w:p w14:paraId="11BF8DF5" w14:textId="77777777" w:rsidR="00A20653" w:rsidRPr="004F066C" w:rsidRDefault="00A20653" w:rsidP="00C17640">
      <w:pPr>
        <w:pStyle w:val="Bibliography"/>
        <w:jc w:val="both"/>
        <w:rPr>
          <w:rFonts w:ascii="Times New Roman" w:hAnsi="Times New Roman" w:cs="Times New Roman"/>
          <w:sz w:val="24"/>
          <w:lang w:val="en-US"/>
          <w:rPrChange w:id="177"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78" w:author="Andre Lima" w:date="2021-08-19T12:26:00Z">
            <w:rPr>
              <w:rFonts w:ascii="Times New Roman" w:hAnsi="Times New Roman" w:cs="Times New Roman"/>
              <w:sz w:val="24"/>
            </w:rPr>
          </w:rPrChange>
        </w:rPr>
        <w:t xml:space="preserve">KDOQI. KDOQI Clinical Practice Guidelines and Clinical Practice Recommendations for Diabetes and Chronic Kidney Disease. </w:t>
      </w:r>
      <w:r w:rsidRPr="004F066C">
        <w:rPr>
          <w:rFonts w:ascii="Times New Roman" w:hAnsi="Times New Roman" w:cs="Times New Roman"/>
          <w:b/>
          <w:bCs/>
          <w:sz w:val="24"/>
          <w:lang w:val="en-US"/>
          <w:rPrChange w:id="179" w:author="Andre Lima" w:date="2021-08-19T12:26:00Z">
            <w:rPr>
              <w:rFonts w:ascii="Times New Roman" w:hAnsi="Times New Roman" w:cs="Times New Roman"/>
              <w:b/>
              <w:bCs/>
              <w:sz w:val="24"/>
            </w:rPr>
          </w:rPrChange>
        </w:rPr>
        <w:t>American Journal of Kidney Diseases: The Official Journal of the National Kidney Foundation</w:t>
      </w:r>
      <w:r w:rsidRPr="004F066C">
        <w:rPr>
          <w:rFonts w:ascii="Times New Roman" w:hAnsi="Times New Roman" w:cs="Times New Roman"/>
          <w:sz w:val="24"/>
          <w:lang w:val="en-US"/>
          <w:rPrChange w:id="180" w:author="Andre Lima" w:date="2021-08-19T12:26:00Z">
            <w:rPr>
              <w:rFonts w:ascii="Times New Roman" w:hAnsi="Times New Roman" w:cs="Times New Roman"/>
              <w:sz w:val="24"/>
            </w:rPr>
          </w:rPrChange>
        </w:rPr>
        <w:t>, v. 49, n. 2 Suppl 2, p. S12-154, fev. 2007.</w:t>
      </w:r>
    </w:p>
    <w:p w14:paraId="7CB59E15" w14:textId="77777777" w:rsidR="00A20653" w:rsidRPr="004F066C" w:rsidRDefault="00A20653" w:rsidP="00C17640">
      <w:pPr>
        <w:pStyle w:val="Bibliography"/>
        <w:jc w:val="both"/>
        <w:rPr>
          <w:rFonts w:ascii="Times New Roman" w:hAnsi="Times New Roman" w:cs="Times New Roman"/>
          <w:sz w:val="24"/>
          <w:lang w:val="en-US"/>
          <w:rPrChange w:id="181"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82" w:author="Andre Lima" w:date="2021-08-19T12:26:00Z">
            <w:rPr>
              <w:rFonts w:ascii="Times New Roman" w:hAnsi="Times New Roman" w:cs="Times New Roman"/>
              <w:sz w:val="24"/>
            </w:rPr>
          </w:rPrChange>
        </w:rPr>
        <w:t>KIDNEY DISEASE: IMPROVING GLOBAL OUTCOMES (KDIGO). KDIGO 2012 clinical practice guideline for the evaluation and management of chronic kidney disease. v. 3, p. 1–150, 2013.</w:t>
      </w:r>
    </w:p>
    <w:p w14:paraId="5E7E80AA" w14:textId="77777777" w:rsidR="00A20653" w:rsidRPr="004F066C" w:rsidRDefault="00A20653" w:rsidP="00C17640">
      <w:pPr>
        <w:pStyle w:val="Bibliography"/>
        <w:jc w:val="both"/>
        <w:rPr>
          <w:rFonts w:ascii="Times New Roman" w:hAnsi="Times New Roman" w:cs="Times New Roman"/>
          <w:sz w:val="24"/>
          <w:lang w:val="en-US"/>
          <w:rPrChange w:id="183"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84" w:author="Andre Lima" w:date="2021-08-19T12:26:00Z">
            <w:rPr>
              <w:rFonts w:ascii="Times New Roman" w:hAnsi="Times New Roman" w:cs="Times New Roman"/>
              <w:sz w:val="24"/>
            </w:rPr>
          </w:rPrChange>
        </w:rPr>
        <w:t xml:space="preserve">LEVEY, A. S. et al. A New Equation to Estimate Glomerular Filtration Rate. </w:t>
      </w:r>
      <w:r w:rsidRPr="004F066C">
        <w:rPr>
          <w:rFonts w:ascii="Times New Roman" w:hAnsi="Times New Roman" w:cs="Times New Roman"/>
          <w:b/>
          <w:bCs/>
          <w:sz w:val="24"/>
          <w:lang w:val="en-US"/>
          <w:rPrChange w:id="185" w:author="Andre Lima" w:date="2021-08-19T12:26:00Z">
            <w:rPr>
              <w:rFonts w:ascii="Times New Roman" w:hAnsi="Times New Roman" w:cs="Times New Roman"/>
              <w:b/>
              <w:bCs/>
              <w:sz w:val="24"/>
            </w:rPr>
          </w:rPrChange>
        </w:rPr>
        <w:t>Annals of Internal Medicine</w:t>
      </w:r>
      <w:r w:rsidRPr="004F066C">
        <w:rPr>
          <w:rFonts w:ascii="Times New Roman" w:hAnsi="Times New Roman" w:cs="Times New Roman"/>
          <w:sz w:val="24"/>
          <w:lang w:val="en-US"/>
          <w:rPrChange w:id="186" w:author="Andre Lima" w:date="2021-08-19T12:26:00Z">
            <w:rPr>
              <w:rFonts w:ascii="Times New Roman" w:hAnsi="Times New Roman" w:cs="Times New Roman"/>
              <w:sz w:val="24"/>
            </w:rPr>
          </w:rPrChange>
        </w:rPr>
        <w:t>, v. 150, n. 9, p. 604–612, 5 maio 2009.</w:t>
      </w:r>
    </w:p>
    <w:p w14:paraId="361AEF79" w14:textId="77777777" w:rsidR="00A20653" w:rsidRPr="004F066C" w:rsidRDefault="00A20653" w:rsidP="00C17640">
      <w:pPr>
        <w:pStyle w:val="Bibliography"/>
        <w:jc w:val="both"/>
        <w:rPr>
          <w:rFonts w:ascii="Times New Roman" w:hAnsi="Times New Roman" w:cs="Times New Roman"/>
          <w:sz w:val="24"/>
          <w:lang w:val="en-US"/>
          <w:rPrChange w:id="187"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88" w:author="Andre Lima" w:date="2021-08-19T12:26:00Z">
            <w:rPr>
              <w:rFonts w:ascii="Times New Roman" w:hAnsi="Times New Roman" w:cs="Times New Roman"/>
              <w:sz w:val="24"/>
            </w:rPr>
          </w:rPrChange>
        </w:rPr>
        <w:lastRenderedPageBreak/>
        <w:t xml:space="preserve">______. Using Standardized Serum Creatinine Values in the Modification of Diet in Renal Disease Study Equation for Estimating Glomerular Filtration Rate. </w:t>
      </w:r>
      <w:r w:rsidRPr="004F066C">
        <w:rPr>
          <w:rFonts w:ascii="Times New Roman" w:hAnsi="Times New Roman" w:cs="Times New Roman"/>
          <w:b/>
          <w:bCs/>
          <w:sz w:val="24"/>
          <w:lang w:val="en-US"/>
          <w:rPrChange w:id="189" w:author="Andre Lima" w:date="2021-08-19T12:26:00Z">
            <w:rPr>
              <w:rFonts w:ascii="Times New Roman" w:hAnsi="Times New Roman" w:cs="Times New Roman"/>
              <w:b/>
              <w:bCs/>
              <w:sz w:val="24"/>
            </w:rPr>
          </w:rPrChange>
        </w:rPr>
        <w:t>Annals of Internal Medicine</w:t>
      </w:r>
      <w:r w:rsidRPr="004F066C">
        <w:rPr>
          <w:rFonts w:ascii="Times New Roman" w:hAnsi="Times New Roman" w:cs="Times New Roman"/>
          <w:sz w:val="24"/>
          <w:lang w:val="en-US"/>
          <w:rPrChange w:id="190" w:author="Andre Lima" w:date="2021-08-19T12:26:00Z">
            <w:rPr>
              <w:rFonts w:ascii="Times New Roman" w:hAnsi="Times New Roman" w:cs="Times New Roman"/>
              <w:sz w:val="24"/>
            </w:rPr>
          </w:rPrChange>
        </w:rPr>
        <w:t>, v. 145, n. 4, p. 247–254, 15 ago. 2006.</w:t>
      </w:r>
    </w:p>
    <w:p w14:paraId="4261B625" w14:textId="77777777" w:rsidR="00A20653" w:rsidRPr="00A20653" w:rsidRDefault="00A20653" w:rsidP="00C17640">
      <w:pPr>
        <w:pStyle w:val="Bibliography"/>
        <w:jc w:val="both"/>
        <w:rPr>
          <w:rFonts w:ascii="Times New Roman" w:hAnsi="Times New Roman" w:cs="Times New Roman"/>
          <w:sz w:val="24"/>
        </w:rPr>
      </w:pPr>
      <w:r w:rsidRPr="004F066C">
        <w:rPr>
          <w:rFonts w:ascii="Times New Roman" w:hAnsi="Times New Roman" w:cs="Times New Roman"/>
          <w:sz w:val="24"/>
          <w:lang w:val="en-US"/>
          <w:rPrChange w:id="191" w:author="Andre Lima" w:date="2021-08-19T12:26:00Z">
            <w:rPr>
              <w:rFonts w:ascii="Times New Roman" w:hAnsi="Times New Roman" w:cs="Times New Roman"/>
              <w:sz w:val="24"/>
            </w:rPr>
          </w:rPrChange>
        </w:rPr>
        <w:t xml:space="preserve">MALTA, D. C. et al. </w:t>
      </w:r>
      <w:r w:rsidRPr="00A20653">
        <w:rPr>
          <w:rFonts w:ascii="Times New Roman" w:hAnsi="Times New Roman" w:cs="Times New Roman"/>
          <w:sz w:val="24"/>
        </w:rPr>
        <w:t xml:space="preserve">Avaliação da função renal na população adulta brasileira, segundo critérios laboratoriais da Pesquisa Nacional de Saúde. </w:t>
      </w:r>
      <w:r w:rsidRPr="00A20653">
        <w:rPr>
          <w:rFonts w:ascii="Times New Roman" w:hAnsi="Times New Roman" w:cs="Times New Roman"/>
          <w:b/>
          <w:bCs/>
          <w:sz w:val="24"/>
        </w:rPr>
        <w:t>Revista Brasileira de Epidemiologia</w:t>
      </w:r>
      <w:r w:rsidRPr="00A20653">
        <w:rPr>
          <w:rFonts w:ascii="Times New Roman" w:hAnsi="Times New Roman" w:cs="Times New Roman"/>
          <w:sz w:val="24"/>
        </w:rPr>
        <w:t xml:space="preserve">, v. 22, n. </w:t>
      </w:r>
      <w:proofErr w:type="spellStart"/>
      <w:r w:rsidRPr="00A20653">
        <w:rPr>
          <w:rFonts w:ascii="Times New Roman" w:hAnsi="Times New Roman" w:cs="Times New Roman"/>
          <w:sz w:val="24"/>
        </w:rPr>
        <w:t>suppl</w:t>
      </w:r>
      <w:proofErr w:type="spellEnd"/>
      <w:r w:rsidRPr="00A20653">
        <w:rPr>
          <w:rFonts w:ascii="Times New Roman" w:hAnsi="Times New Roman" w:cs="Times New Roman"/>
          <w:sz w:val="24"/>
        </w:rPr>
        <w:t xml:space="preserve"> 2, p. E190010.SUPL.2, 2019.</w:t>
      </w:r>
    </w:p>
    <w:p w14:paraId="39958455" w14:textId="77777777" w:rsidR="00A20653" w:rsidRPr="00A20653" w:rsidRDefault="00A20653" w:rsidP="00C17640">
      <w:pPr>
        <w:pStyle w:val="Bibliography"/>
        <w:jc w:val="both"/>
        <w:rPr>
          <w:rFonts w:ascii="Times New Roman" w:hAnsi="Times New Roman" w:cs="Times New Roman"/>
          <w:sz w:val="24"/>
        </w:rPr>
      </w:pPr>
      <w:r w:rsidRPr="00A20653">
        <w:rPr>
          <w:rFonts w:ascii="Times New Roman" w:hAnsi="Times New Roman" w:cs="Times New Roman"/>
          <w:sz w:val="24"/>
        </w:rPr>
        <w:t xml:space="preserve">MARINHO, A. W. G. B. et al. Prevalência de doença renal crônica em adultos no Brasil: revisão sistemática da literatura. </w:t>
      </w:r>
      <w:r w:rsidRPr="00A20653">
        <w:rPr>
          <w:rFonts w:ascii="Times New Roman" w:hAnsi="Times New Roman" w:cs="Times New Roman"/>
          <w:b/>
          <w:bCs/>
          <w:sz w:val="24"/>
        </w:rPr>
        <w:t>Cadernos Saúde Coletiva</w:t>
      </w:r>
      <w:r w:rsidRPr="00A20653">
        <w:rPr>
          <w:rFonts w:ascii="Times New Roman" w:hAnsi="Times New Roman" w:cs="Times New Roman"/>
          <w:sz w:val="24"/>
        </w:rPr>
        <w:t>, v. 25, n. 3, p. 379–388, jul. 2017.</w:t>
      </w:r>
    </w:p>
    <w:p w14:paraId="38027105" w14:textId="77777777" w:rsidR="00A20653" w:rsidRPr="004F066C" w:rsidRDefault="00A20653" w:rsidP="00C17640">
      <w:pPr>
        <w:pStyle w:val="Bibliography"/>
        <w:jc w:val="both"/>
        <w:rPr>
          <w:rFonts w:ascii="Times New Roman" w:hAnsi="Times New Roman" w:cs="Times New Roman"/>
          <w:sz w:val="24"/>
          <w:lang w:val="en-US"/>
          <w:rPrChange w:id="192" w:author="Andre Lima" w:date="2021-08-19T12:26:00Z">
            <w:rPr>
              <w:rFonts w:ascii="Times New Roman" w:hAnsi="Times New Roman" w:cs="Times New Roman"/>
              <w:sz w:val="24"/>
            </w:rPr>
          </w:rPrChange>
        </w:rPr>
      </w:pPr>
      <w:r w:rsidRPr="00A20653">
        <w:rPr>
          <w:rFonts w:ascii="Times New Roman" w:hAnsi="Times New Roman" w:cs="Times New Roman"/>
          <w:sz w:val="24"/>
        </w:rPr>
        <w:t xml:space="preserve">MICHELS, W. M. et al. </w:t>
      </w:r>
      <w:r w:rsidRPr="004F066C">
        <w:rPr>
          <w:rFonts w:ascii="Times New Roman" w:hAnsi="Times New Roman" w:cs="Times New Roman"/>
          <w:sz w:val="24"/>
          <w:lang w:val="en-US"/>
          <w:rPrChange w:id="193" w:author="Andre Lima" w:date="2021-08-19T12:26:00Z">
            <w:rPr>
              <w:rFonts w:ascii="Times New Roman" w:hAnsi="Times New Roman" w:cs="Times New Roman"/>
              <w:sz w:val="24"/>
            </w:rPr>
          </w:rPrChange>
        </w:rPr>
        <w:t xml:space="preserve">Performance of the Cockcroft-Gault, MDRD, and New CKD-EPI Formulas in Relation to GFR, Age, and Body Size. </w:t>
      </w:r>
      <w:r w:rsidRPr="004F066C">
        <w:rPr>
          <w:rFonts w:ascii="Times New Roman" w:hAnsi="Times New Roman" w:cs="Times New Roman"/>
          <w:b/>
          <w:bCs/>
          <w:sz w:val="24"/>
          <w:lang w:val="en-US"/>
          <w:rPrChange w:id="194" w:author="Andre Lima" w:date="2021-08-19T12:26:00Z">
            <w:rPr>
              <w:rFonts w:ascii="Times New Roman" w:hAnsi="Times New Roman" w:cs="Times New Roman"/>
              <w:b/>
              <w:bCs/>
              <w:sz w:val="24"/>
            </w:rPr>
          </w:rPrChange>
        </w:rPr>
        <w:t>Clinical Journal of the American Society of Nephrology</w:t>
      </w:r>
      <w:r w:rsidRPr="004F066C">
        <w:rPr>
          <w:rFonts w:ascii="Times New Roman" w:hAnsi="Times New Roman" w:cs="Times New Roman"/>
          <w:sz w:val="24"/>
          <w:lang w:val="en-US"/>
          <w:rPrChange w:id="195" w:author="Andre Lima" w:date="2021-08-19T12:26:00Z">
            <w:rPr>
              <w:rFonts w:ascii="Times New Roman" w:hAnsi="Times New Roman" w:cs="Times New Roman"/>
              <w:sz w:val="24"/>
            </w:rPr>
          </w:rPrChange>
        </w:rPr>
        <w:t>, v. 5, n. 6, p. 1003–1009, 1 jun. 2010.</w:t>
      </w:r>
    </w:p>
    <w:p w14:paraId="50B692E0" w14:textId="77777777" w:rsidR="00A20653" w:rsidRPr="00A20653" w:rsidRDefault="00A20653" w:rsidP="00C17640">
      <w:pPr>
        <w:pStyle w:val="Bibliography"/>
        <w:jc w:val="both"/>
        <w:rPr>
          <w:rFonts w:ascii="Times New Roman" w:hAnsi="Times New Roman" w:cs="Times New Roman"/>
          <w:sz w:val="24"/>
        </w:rPr>
      </w:pPr>
      <w:r w:rsidRPr="004F066C">
        <w:rPr>
          <w:rFonts w:ascii="Times New Roman" w:hAnsi="Times New Roman" w:cs="Times New Roman"/>
          <w:sz w:val="24"/>
          <w:lang w:val="en-US"/>
          <w:rPrChange w:id="196" w:author="Andre Lima" w:date="2021-08-19T12:26:00Z">
            <w:rPr>
              <w:rFonts w:ascii="Times New Roman" w:hAnsi="Times New Roman" w:cs="Times New Roman"/>
              <w:sz w:val="24"/>
            </w:rPr>
          </w:rPrChange>
        </w:rPr>
        <w:t xml:space="preserve">MILL, J. G. et al. Validation Study of the Tanaka and Kawasaki Equations to Estimate the Daily Sodium Excretion by a Spot Urine Sample. </w:t>
      </w:r>
      <w:r w:rsidRPr="00A20653">
        <w:rPr>
          <w:rFonts w:ascii="Times New Roman" w:hAnsi="Times New Roman" w:cs="Times New Roman"/>
          <w:b/>
          <w:bCs/>
          <w:sz w:val="24"/>
        </w:rPr>
        <w:t xml:space="preserve">Revista Brasileira De Epidemiologia = </w:t>
      </w:r>
      <w:proofErr w:type="spellStart"/>
      <w:r w:rsidRPr="00A20653">
        <w:rPr>
          <w:rFonts w:ascii="Times New Roman" w:hAnsi="Times New Roman" w:cs="Times New Roman"/>
          <w:b/>
          <w:bCs/>
          <w:sz w:val="24"/>
        </w:rPr>
        <w:t>Brazilian</w:t>
      </w:r>
      <w:proofErr w:type="spellEnd"/>
      <w:r w:rsidRPr="00A20653">
        <w:rPr>
          <w:rFonts w:ascii="Times New Roman" w:hAnsi="Times New Roman" w:cs="Times New Roman"/>
          <w:b/>
          <w:bCs/>
          <w:sz w:val="24"/>
        </w:rPr>
        <w:t xml:space="preserve"> </w:t>
      </w:r>
      <w:proofErr w:type="spellStart"/>
      <w:r w:rsidRPr="00A20653">
        <w:rPr>
          <w:rFonts w:ascii="Times New Roman" w:hAnsi="Times New Roman" w:cs="Times New Roman"/>
          <w:b/>
          <w:bCs/>
          <w:sz w:val="24"/>
        </w:rPr>
        <w:t>Journal</w:t>
      </w:r>
      <w:proofErr w:type="spellEnd"/>
      <w:r w:rsidRPr="00A20653">
        <w:rPr>
          <w:rFonts w:ascii="Times New Roman" w:hAnsi="Times New Roman" w:cs="Times New Roman"/>
          <w:b/>
          <w:bCs/>
          <w:sz w:val="24"/>
        </w:rPr>
        <w:t xml:space="preserve"> </w:t>
      </w:r>
      <w:proofErr w:type="spellStart"/>
      <w:r w:rsidRPr="00A20653">
        <w:rPr>
          <w:rFonts w:ascii="Times New Roman" w:hAnsi="Times New Roman" w:cs="Times New Roman"/>
          <w:b/>
          <w:bCs/>
          <w:sz w:val="24"/>
        </w:rPr>
        <w:t>of</w:t>
      </w:r>
      <w:proofErr w:type="spellEnd"/>
      <w:r w:rsidRPr="00A20653">
        <w:rPr>
          <w:rFonts w:ascii="Times New Roman" w:hAnsi="Times New Roman" w:cs="Times New Roman"/>
          <w:b/>
          <w:bCs/>
          <w:sz w:val="24"/>
        </w:rPr>
        <w:t xml:space="preserve"> </w:t>
      </w:r>
      <w:proofErr w:type="spellStart"/>
      <w:r w:rsidRPr="00A20653">
        <w:rPr>
          <w:rFonts w:ascii="Times New Roman" w:hAnsi="Times New Roman" w:cs="Times New Roman"/>
          <w:b/>
          <w:bCs/>
          <w:sz w:val="24"/>
        </w:rPr>
        <w:t>Epidemiology</w:t>
      </w:r>
      <w:proofErr w:type="spellEnd"/>
      <w:r w:rsidRPr="00A20653">
        <w:rPr>
          <w:rFonts w:ascii="Times New Roman" w:hAnsi="Times New Roman" w:cs="Times New Roman"/>
          <w:sz w:val="24"/>
        </w:rPr>
        <w:t xml:space="preserve">, v. 18 </w:t>
      </w:r>
      <w:proofErr w:type="spellStart"/>
      <w:r w:rsidRPr="00A20653">
        <w:rPr>
          <w:rFonts w:ascii="Times New Roman" w:hAnsi="Times New Roman" w:cs="Times New Roman"/>
          <w:sz w:val="24"/>
        </w:rPr>
        <w:t>Suppl</w:t>
      </w:r>
      <w:proofErr w:type="spellEnd"/>
      <w:r w:rsidRPr="00A20653">
        <w:rPr>
          <w:rFonts w:ascii="Times New Roman" w:hAnsi="Times New Roman" w:cs="Times New Roman"/>
          <w:sz w:val="24"/>
        </w:rPr>
        <w:t xml:space="preserve"> 2, p. 224–237, dez. 2015.</w:t>
      </w:r>
    </w:p>
    <w:p w14:paraId="072D6ED9" w14:textId="77777777" w:rsidR="00A20653" w:rsidRPr="004F066C" w:rsidRDefault="00A20653" w:rsidP="00C17640">
      <w:pPr>
        <w:pStyle w:val="Bibliography"/>
        <w:jc w:val="both"/>
        <w:rPr>
          <w:rFonts w:ascii="Times New Roman" w:hAnsi="Times New Roman" w:cs="Times New Roman"/>
          <w:sz w:val="24"/>
          <w:lang w:val="en-US"/>
          <w:rPrChange w:id="197"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198" w:author="Andre Lima" w:date="2021-08-19T12:26:00Z">
            <w:rPr>
              <w:rFonts w:ascii="Times New Roman" w:hAnsi="Times New Roman" w:cs="Times New Roman"/>
              <w:sz w:val="24"/>
            </w:rPr>
          </w:rPrChange>
        </w:rPr>
        <w:t xml:space="preserve">MURATA, K. et al. Relative Performance of the MDRD and CKD-EPI Equations for Estimating Glomerular Filtration Rate among Patients with Varied Clinical Presentations. </w:t>
      </w:r>
      <w:r w:rsidRPr="004F066C">
        <w:rPr>
          <w:rFonts w:ascii="Times New Roman" w:hAnsi="Times New Roman" w:cs="Times New Roman"/>
          <w:b/>
          <w:bCs/>
          <w:sz w:val="24"/>
          <w:lang w:val="en-US"/>
          <w:rPrChange w:id="199" w:author="Andre Lima" w:date="2021-08-19T12:26:00Z">
            <w:rPr>
              <w:rFonts w:ascii="Times New Roman" w:hAnsi="Times New Roman" w:cs="Times New Roman"/>
              <w:b/>
              <w:bCs/>
              <w:sz w:val="24"/>
            </w:rPr>
          </w:rPrChange>
        </w:rPr>
        <w:t>Clinical Journal of the American Society of Nephrology</w:t>
      </w:r>
      <w:r w:rsidRPr="004F066C">
        <w:rPr>
          <w:rFonts w:ascii="Times New Roman" w:hAnsi="Times New Roman" w:cs="Times New Roman"/>
          <w:sz w:val="24"/>
          <w:lang w:val="en-US"/>
          <w:rPrChange w:id="200" w:author="Andre Lima" w:date="2021-08-19T12:26:00Z">
            <w:rPr>
              <w:rFonts w:ascii="Times New Roman" w:hAnsi="Times New Roman" w:cs="Times New Roman"/>
              <w:sz w:val="24"/>
            </w:rPr>
          </w:rPrChange>
        </w:rPr>
        <w:t>, v. 6, n. 8, p. 1963–1972, 1 ago. 2011.</w:t>
      </w:r>
    </w:p>
    <w:p w14:paraId="75023BA4" w14:textId="77777777" w:rsidR="00A20653" w:rsidRPr="004F066C" w:rsidRDefault="00A20653" w:rsidP="00C17640">
      <w:pPr>
        <w:pStyle w:val="Bibliography"/>
        <w:jc w:val="both"/>
        <w:rPr>
          <w:rFonts w:ascii="Times New Roman" w:hAnsi="Times New Roman" w:cs="Times New Roman"/>
          <w:sz w:val="24"/>
          <w:lang w:val="en-US"/>
          <w:rPrChange w:id="201"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202" w:author="Andre Lima" w:date="2021-08-19T12:26:00Z">
            <w:rPr>
              <w:rFonts w:ascii="Times New Roman" w:hAnsi="Times New Roman" w:cs="Times New Roman"/>
              <w:sz w:val="24"/>
            </w:rPr>
          </w:rPrChange>
        </w:rPr>
        <w:t xml:space="preserve">P, J.; B, S.; Z, G. Estimation of 24-Hour Urinary Sodium, Potassium, and Creatinine Excretion in Patients with Hypertension: Can Spot Urine Measurements Replace 24-Hour Urine Collection? </w:t>
      </w:r>
      <w:r w:rsidRPr="004F066C">
        <w:rPr>
          <w:rFonts w:ascii="Times New Roman" w:hAnsi="Times New Roman" w:cs="Times New Roman"/>
          <w:b/>
          <w:bCs/>
          <w:sz w:val="24"/>
          <w:lang w:val="en-US"/>
          <w:rPrChange w:id="203" w:author="Andre Lima" w:date="2021-08-19T12:26:00Z">
            <w:rPr>
              <w:rFonts w:ascii="Times New Roman" w:hAnsi="Times New Roman" w:cs="Times New Roman"/>
              <w:b/>
              <w:bCs/>
              <w:sz w:val="24"/>
            </w:rPr>
          </w:rPrChange>
        </w:rPr>
        <w:t>Polish Archives of Internal Medicine</w:t>
      </w:r>
      <w:r w:rsidRPr="004F066C">
        <w:rPr>
          <w:rFonts w:ascii="Times New Roman" w:hAnsi="Times New Roman" w:cs="Times New Roman"/>
          <w:sz w:val="24"/>
          <w:lang w:val="en-US"/>
          <w:rPrChange w:id="204" w:author="Andre Lima" w:date="2021-08-19T12:26:00Z">
            <w:rPr>
              <w:rFonts w:ascii="Times New Roman" w:hAnsi="Times New Roman" w:cs="Times New Roman"/>
              <w:sz w:val="24"/>
            </w:rPr>
          </w:rPrChange>
        </w:rPr>
        <w:t>, v. 129, n. 7–8, p. 506–515, 19 jun. 2019.</w:t>
      </w:r>
    </w:p>
    <w:p w14:paraId="71B70759" w14:textId="77777777" w:rsidR="00A20653" w:rsidRPr="00A20653" w:rsidRDefault="00A20653" w:rsidP="00C17640">
      <w:pPr>
        <w:pStyle w:val="Bibliography"/>
        <w:jc w:val="both"/>
        <w:rPr>
          <w:rFonts w:ascii="Times New Roman" w:hAnsi="Times New Roman" w:cs="Times New Roman"/>
          <w:sz w:val="24"/>
        </w:rPr>
      </w:pPr>
      <w:r w:rsidRPr="004F066C">
        <w:rPr>
          <w:rFonts w:ascii="Times New Roman" w:hAnsi="Times New Roman" w:cs="Times New Roman"/>
          <w:sz w:val="24"/>
          <w:lang w:val="en-US"/>
          <w:rPrChange w:id="205" w:author="Andre Lima" w:date="2021-08-19T12:26:00Z">
            <w:rPr>
              <w:rFonts w:ascii="Times New Roman" w:hAnsi="Times New Roman" w:cs="Times New Roman"/>
              <w:sz w:val="24"/>
            </w:rPr>
          </w:rPrChange>
        </w:rPr>
        <w:t xml:space="preserve">PEREIRA, T. S. S. et al. </w:t>
      </w:r>
      <w:r w:rsidRPr="00A20653">
        <w:rPr>
          <w:rFonts w:ascii="Times New Roman" w:hAnsi="Times New Roman" w:cs="Times New Roman"/>
          <w:sz w:val="24"/>
        </w:rPr>
        <w:t xml:space="preserve">Fatores associados à relação sódio/potássio urinária em participantes do ELSA-Brasil. </w:t>
      </w:r>
      <w:r w:rsidRPr="00A20653">
        <w:rPr>
          <w:rFonts w:ascii="Times New Roman" w:hAnsi="Times New Roman" w:cs="Times New Roman"/>
          <w:b/>
          <w:bCs/>
          <w:sz w:val="24"/>
        </w:rPr>
        <w:t>Cadernos de Saúde Pública</w:t>
      </w:r>
      <w:r w:rsidRPr="00A20653">
        <w:rPr>
          <w:rFonts w:ascii="Times New Roman" w:hAnsi="Times New Roman" w:cs="Times New Roman"/>
          <w:sz w:val="24"/>
        </w:rPr>
        <w:t>, v. 35, p. e00039718, 22 jul. 2019.</w:t>
      </w:r>
    </w:p>
    <w:p w14:paraId="7D929F4F" w14:textId="4A54291E" w:rsidR="00A20653" w:rsidRPr="004F066C" w:rsidRDefault="00A20653" w:rsidP="00C17640">
      <w:pPr>
        <w:pStyle w:val="Bibliography"/>
        <w:jc w:val="both"/>
        <w:rPr>
          <w:rFonts w:ascii="Times New Roman" w:hAnsi="Times New Roman" w:cs="Times New Roman"/>
          <w:sz w:val="24"/>
          <w:lang w:val="en-US"/>
          <w:rPrChange w:id="206" w:author="Andre Lima" w:date="2021-08-19T12:26:00Z">
            <w:rPr>
              <w:rFonts w:ascii="Times New Roman" w:hAnsi="Times New Roman" w:cs="Times New Roman"/>
              <w:sz w:val="24"/>
            </w:rPr>
          </w:rPrChange>
        </w:rPr>
      </w:pPr>
      <w:r w:rsidRPr="00A20653">
        <w:rPr>
          <w:rFonts w:ascii="Times New Roman" w:hAnsi="Times New Roman" w:cs="Times New Roman"/>
          <w:sz w:val="24"/>
        </w:rPr>
        <w:t xml:space="preserve">PIRES DE SOUSA, A. G. et al. </w:t>
      </w:r>
      <w:r w:rsidRPr="004F066C">
        <w:rPr>
          <w:rFonts w:ascii="Times New Roman" w:hAnsi="Times New Roman" w:cs="Times New Roman"/>
          <w:sz w:val="24"/>
          <w:lang w:val="en-US"/>
          <w:rPrChange w:id="207" w:author="Andre Lima" w:date="2021-08-19T12:26:00Z">
            <w:rPr>
              <w:rFonts w:ascii="Times New Roman" w:hAnsi="Times New Roman" w:cs="Times New Roman"/>
              <w:sz w:val="24"/>
            </w:rPr>
          </w:rPrChange>
        </w:rPr>
        <w:t xml:space="preserve">Derivation and External Validation of a Simple Prediction Model for the Diagnosis of Type 2 Diabetes Mellitus in the Brazilian Urban Population. </w:t>
      </w:r>
      <w:r w:rsidRPr="004F066C">
        <w:rPr>
          <w:rFonts w:ascii="Times New Roman" w:hAnsi="Times New Roman" w:cs="Times New Roman"/>
          <w:b/>
          <w:bCs/>
          <w:sz w:val="24"/>
          <w:lang w:val="en-US"/>
          <w:rPrChange w:id="208" w:author="Andre Lima" w:date="2021-08-19T12:26:00Z">
            <w:rPr>
              <w:rFonts w:ascii="Times New Roman" w:hAnsi="Times New Roman" w:cs="Times New Roman"/>
              <w:b/>
              <w:bCs/>
              <w:sz w:val="24"/>
            </w:rPr>
          </w:rPrChange>
        </w:rPr>
        <w:t>European Journal of Epidemiology</w:t>
      </w:r>
      <w:r w:rsidRPr="004F066C">
        <w:rPr>
          <w:rFonts w:ascii="Times New Roman" w:hAnsi="Times New Roman" w:cs="Times New Roman"/>
          <w:sz w:val="24"/>
          <w:lang w:val="en-US"/>
          <w:rPrChange w:id="209" w:author="Andre Lima" w:date="2021-08-19T12:26:00Z">
            <w:rPr>
              <w:rFonts w:ascii="Times New Roman" w:hAnsi="Times New Roman" w:cs="Times New Roman"/>
              <w:sz w:val="24"/>
            </w:rPr>
          </w:rPrChange>
        </w:rPr>
        <w:t>, v. 24, n. 2, p. 101–109, 2009.</w:t>
      </w:r>
    </w:p>
    <w:p w14:paraId="7CF685BE" w14:textId="77777777" w:rsidR="00A20653" w:rsidRPr="004F066C" w:rsidRDefault="00A20653" w:rsidP="00C17640">
      <w:pPr>
        <w:pStyle w:val="Bibliography"/>
        <w:jc w:val="both"/>
        <w:rPr>
          <w:rFonts w:ascii="Times New Roman" w:hAnsi="Times New Roman" w:cs="Times New Roman"/>
          <w:sz w:val="24"/>
          <w:lang w:val="en-US"/>
          <w:rPrChange w:id="210"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211" w:author="Andre Lima" w:date="2021-08-19T12:26:00Z">
            <w:rPr>
              <w:rFonts w:ascii="Times New Roman" w:hAnsi="Times New Roman" w:cs="Times New Roman"/>
              <w:sz w:val="24"/>
            </w:rPr>
          </w:rPrChange>
        </w:rPr>
        <w:t xml:space="preserve">SALGADO, J. V. et al. Monitoring Renal Function: Measured and Estimated Glomerular Filtration Rates - a Review. </w:t>
      </w:r>
      <w:r w:rsidRPr="004F066C">
        <w:rPr>
          <w:rFonts w:ascii="Times New Roman" w:hAnsi="Times New Roman" w:cs="Times New Roman"/>
          <w:b/>
          <w:bCs/>
          <w:sz w:val="24"/>
          <w:lang w:val="en-US"/>
          <w:rPrChange w:id="212" w:author="Andre Lima" w:date="2021-08-19T12:26:00Z">
            <w:rPr>
              <w:rFonts w:ascii="Times New Roman" w:hAnsi="Times New Roman" w:cs="Times New Roman"/>
              <w:b/>
              <w:bCs/>
              <w:sz w:val="24"/>
            </w:rPr>
          </w:rPrChange>
        </w:rPr>
        <w:t>Brazilian Journal of Medical and Biological Research</w:t>
      </w:r>
      <w:r w:rsidRPr="004F066C">
        <w:rPr>
          <w:rFonts w:ascii="Times New Roman" w:hAnsi="Times New Roman" w:cs="Times New Roman"/>
          <w:sz w:val="24"/>
          <w:lang w:val="en-US"/>
          <w:rPrChange w:id="213" w:author="Andre Lima" w:date="2021-08-19T12:26:00Z">
            <w:rPr>
              <w:rFonts w:ascii="Times New Roman" w:hAnsi="Times New Roman" w:cs="Times New Roman"/>
              <w:sz w:val="24"/>
            </w:rPr>
          </w:rPrChange>
        </w:rPr>
        <w:t>, v. 43, n. 6, p. 528–536, jun. 2010.</w:t>
      </w:r>
    </w:p>
    <w:p w14:paraId="1875C788" w14:textId="77777777" w:rsidR="00A20653" w:rsidRPr="004F066C" w:rsidRDefault="00A20653" w:rsidP="00C17640">
      <w:pPr>
        <w:pStyle w:val="Bibliography"/>
        <w:jc w:val="both"/>
        <w:rPr>
          <w:rFonts w:ascii="Times New Roman" w:hAnsi="Times New Roman" w:cs="Times New Roman"/>
          <w:sz w:val="24"/>
          <w:lang w:val="en-US"/>
          <w:rPrChange w:id="214"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215" w:author="Andre Lima" w:date="2021-08-19T12:26:00Z">
            <w:rPr>
              <w:rFonts w:ascii="Times New Roman" w:hAnsi="Times New Roman" w:cs="Times New Roman"/>
              <w:sz w:val="24"/>
            </w:rPr>
          </w:rPrChange>
        </w:rPr>
        <w:t xml:space="preserve">SHAHBAZ, H.; GUPTA, M. Creatinine Clearance. </w:t>
      </w:r>
      <w:r w:rsidRPr="004F066C">
        <w:rPr>
          <w:rFonts w:ascii="Times New Roman" w:hAnsi="Times New Roman" w:cs="Times New Roman"/>
          <w:b/>
          <w:bCs/>
          <w:sz w:val="24"/>
          <w:lang w:val="en-US"/>
          <w:rPrChange w:id="216" w:author="Andre Lima" w:date="2021-08-19T12:26:00Z">
            <w:rPr>
              <w:rFonts w:ascii="Times New Roman" w:hAnsi="Times New Roman" w:cs="Times New Roman"/>
              <w:b/>
              <w:bCs/>
              <w:sz w:val="24"/>
            </w:rPr>
          </w:rPrChange>
        </w:rPr>
        <w:t>StatPearls</w:t>
      </w:r>
      <w:r w:rsidRPr="004F066C">
        <w:rPr>
          <w:rFonts w:ascii="Times New Roman" w:hAnsi="Times New Roman" w:cs="Times New Roman"/>
          <w:sz w:val="24"/>
          <w:lang w:val="en-US"/>
          <w:rPrChange w:id="217" w:author="Andre Lima" w:date="2021-08-19T12:26:00Z">
            <w:rPr>
              <w:rFonts w:ascii="Times New Roman" w:hAnsi="Times New Roman" w:cs="Times New Roman"/>
              <w:sz w:val="24"/>
            </w:rPr>
          </w:rPrChange>
        </w:rPr>
        <w:t xml:space="preserve">. Treasure Island (FL): StatPearls Publishing, 2020. . </w:t>
      </w:r>
      <w:r w:rsidRPr="00A20653">
        <w:rPr>
          <w:rFonts w:ascii="Times New Roman" w:hAnsi="Times New Roman" w:cs="Times New Roman"/>
          <w:sz w:val="24"/>
        </w:rPr>
        <w:t xml:space="preserve">Disponível em: &lt;http://www.ncbi.nlm.nih.gov/books/NBK544228/&gt;. </w:t>
      </w:r>
      <w:r w:rsidRPr="004F066C">
        <w:rPr>
          <w:rFonts w:ascii="Times New Roman" w:hAnsi="Times New Roman" w:cs="Times New Roman"/>
          <w:sz w:val="24"/>
          <w:lang w:val="en-US"/>
          <w:rPrChange w:id="218" w:author="Andre Lima" w:date="2021-08-19T12:26:00Z">
            <w:rPr>
              <w:rFonts w:ascii="Times New Roman" w:hAnsi="Times New Roman" w:cs="Times New Roman"/>
              <w:sz w:val="24"/>
            </w:rPr>
          </w:rPrChange>
        </w:rPr>
        <w:t xml:space="preserve">Acesso em: 2 out. 2020. </w:t>
      </w:r>
    </w:p>
    <w:p w14:paraId="79746978" w14:textId="77777777" w:rsidR="00A20653" w:rsidRPr="004F066C" w:rsidRDefault="00A20653" w:rsidP="00C17640">
      <w:pPr>
        <w:pStyle w:val="Bibliography"/>
        <w:jc w:val="both"/>
        <w:rPr>
          <w:rFonts w:ascii="Times New Roman" w:hAnsi="Times New Roman" w:cs="Times New Roman"/>
          <w:sz w:val="24"/>
          <w:lang w:val="en-US"/>
          <w:rPrChange w:id="219"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220" w:author="Andre Lima" w:date="2021-08-19T12:26:00Z">
            <w:rPr>
              <w:rFonts w:ascii="Times New Roman" w:hAnsi="Times New Roman" w:cs="Times New Roman"/>
              <w:sz w:val="24"/>
            </w:rPr>
          </w:rPrChange>
        </w:rPr>
        <w:t xml:space="preserve">SMITH, H. W. The reliability of inulin as a </w:t>
      </w:r>
      <w:r w:rsidRPr="00A20653">
        <w:rPr>
          <w:rFonts w:ascii="Times New Roman" w:hAnsi="Times New Roman" w:cs="Times New Roman"/>
          <w:sz w:val="24"/>
        </w:rPr>
        <w:t>ﬁ</w:t>
      </w:r>
      <w:proofErr w:type="spellStart"/>
      <w:r w:rsidRPr="004F066C">
        <w:rPr>
          <w:rFonts w:ascii="Times New Roman" w:hAnsi="Times New Roman" w:cs="Times New Roman"/>
          <w:sz w:val="24"/>
          <w:lang w:val="en-US"/>
          <w:rPrChange w:id="221" w:author="Andre Lima" w:date="2021-08-19T12:26:00Z">
            <w:rPr>
              <w:rFonts w:ascii="Times New Roman" w:hAnsi="Times New Roman" w:cs="Times New Roman"/>
              <w:sz w:val="24"/>
            </w:rPr>
          </w:rPrChange>
        </w:rPr>
        <w:t>ltration</w:t>
      </w:r>
      <w:proofErr w:type="spellEnd"/>
      <w:r w:rsidRPr="004F066C">
        <w:rPr>
          <w:rFonts w:ascii="Times New Roman" w:hAnsi="Times New Roman" w:cs="Times New Roman"/>
          <w:sz w:val="24"/>
          <w:lang w:val="en-US"/>
          <w:rPrChange w:id="222" w:author="Andre Lima" w:date="2021-08-19T12:26:00Z">
            <w:rPr>
              <w:rFonts w:ascii="Times New Roman" w:hAnsi="Times New Roman" w:cs="Times New Roman"/>
              <w:sz w:val="24"/>
            </w:rPr>
          </w:rPrChange>
        </w:rPr>
        <w:t xml:space="preserve"> marker. The Kidney: Structure and Function In Health and Disease. </w:t>
      </w:r>
      <w:r w:rsidRPr="004F066C">
        <w:rPr>
          <w:rFonts w:ascii="Times New Roman" w:hAnsi="Times New Roman" w:cs="Times New Roman"/>
          <w:b/>
          <w:bCs/>
          <w:sz w:val="24"/>
          <w:lang w:val="en-US"/>
          <w:rPrChange w:id="223" w:author="Andre Lima" w:date="2021-08-19T12:26:00Z">
            <w:rPr>
              <w:rFonts w:ascii="Times New Roman" w:hAnsi="Times New Roman" w:cs="Times New Roman"/>
              <w:b/>
              <w:bCs/>
              <w:sz w:val="24"/>
            </w:rPr>
          </w:rPrChange>
        </w:rPr>
        <w:t>New York: Oxford University Press</w:t>
      </w:r>
      <w:r w:rsidRPr="004F066C">
        <w:rPr>
          <w:rFonts w:ascii="Times New Roman" w:hAnsi="Times New Roman" w:cs="Times New Roman"/>
          <w:sz w:val="24"/>
          <w:lang w:val="en-US"/>
          <w:rPrChange w:id="224" w:author="Andre Lima" w:date="2021-08-19T12:26:00Z">
            <w:rPr>
              <w:rFonts w:ascii="Times New Roman" w:hAnsi="Times New Roman" w:cs="Times New Roman"/>
              <w:sz w:val="24"/>
            </w:rPr>
          </w:rPrChange>
        </w:rPr>
        <w:t>, 1951. , p. 231–238.</w:t>
      </w:r>
    </w:p>
    <w:p w14:paraId="33D0A17A" w14:textId="77777777" w:rsidR="00A20653" w:rsidRPr="004F066C" w:rsidRDefault="00A20653" w:rsidP="00C17640">
      <w:pPr>
        <w:pStyle w:val="Bibliography"/>
        <w:jc w:val="both"/>
        <w:rPr>
          <w:rFonts w:ascii="Times New Roman" w:hAnsi="Times New Roman" w:cs="Times New Roman"/>
          <w:sz w:val="24"/>
          <w:lang w:val="en-US"/>
          <w:rPrChange w:id="225"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226" w:author="Andre Lima" w:date="2021-08-19T12:26:00Z">
            <w:rPr>
              <w:rFonts w:ascii="Times New Roman" w:hAnsi="Times New Roman" w:cs="Times New Roman"/>
              <w:sz w:val="24"/>
            </w:rPr>
          </w:rPrChange>
        </w:rPr>
        <w:lastRenderedPageBreak/>
        <w:t xml:space="preserve">SUCHY-DICEY, A. M. et al. Tubular Secretion in CKD. </w:t>
      </w:r>
      <w:r w:rsidRPr="004F066C">
        <w:rPr>
          <w:rFonts w:ascii="Times New Roman" w:hAnsi="Times New Roman" w:cs="Times New Roman"/>
          <w:b/>
          <w:bCs/>
          <w:sz w:val="24"/>
          <w:lang w:val="en-US"/>
          <w:rPrChange w:id="227" w:author="Andre Lima" w:date="2021-08-19T12:26:00Z">
            <w:rPr>
              <w:rFonts w:ascii="Times New Roman" w:hAnsi="Times New Roman" w:cs="Times New Roman"/>
              <w:b/>
              <w:bCs/>
              <w:sz w:val="24"/>
            </w:rPr>
          </w:rPrChange>
        </w:rPr>
        <w:t>Journal of the American Society of Nephrology: JASN</w:t>
      </w:r>
      <w:r w:rsidRPr="004F066C">
        <w:rPr>
          <w:rFonts w:ascii="Times New Roman" w:hAnsi="Times New Roman" w:cs="Times New Roman"/>
          <w:sz w:val="24"/>
          <w:lang w:val="en-US"/>
          <w:rPrChange w:id="228" w:author="Andre Lima" w:date="2021-08-19T12:26:00Z">
            <w:rPr>
              <w:rFonts w:ascii="Times New Roman" w:hAnsi="Times New Roman" w:cs="Times New Roman"/>
              <w:sz w:val="24"/>
            </w:rPr>
          </w:rPrChange>
        </w:rPr>
        <w:t>, v. 27, n. 7, p. 2148–2155, 2016.</w:t>
      </w:r>
    </w:p>
    <w:p w14:paraId="65CF84B6" w14:textId="77777777" w:rsidR="00A20653" w:rsidRPr="004F066C" w:rsidRDefault="00A20653" w:rsidP="00C17640">
      <w:pPr>
        <w:pStyle w:val="Bibliography"/>
        <w:jc w:val="both"/>
        <w:rPr>
          <w:rFonts w:ascii="Times New Roman" w:hAnsi="Times New Roman" w:cs="Times New Roman"/>
          <w:sz w:val="24"/>
          <w:lang w:val="en-US"/>
          <w:rPrChange w:id="229"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230" w:author="Andre Lima" w:date="2021-08-19T12:26:00Z">
            <w:rPr>
              <w:rFonts w:ascii="Times New Roman" w:hAnsi="Times New Roman" w:cs="Times New Roman"/>
              <w:sz w:val="24"/>
            </w:rPr>
          </w:rPrChange>
        </w:rPr>
        <w:t xml:space="preserve">VIDAL-PETIOT, E.; FLAMANT, M. Mesure et estimation du débit de filtration glomérulaire. </w:t>
      </w:r>
      <w:r w:rsidRPr="004F066C">
        <w:rPr>
          <w:rFonts w:ascii="Times New Roman" w:hAnsi="Times New Roman" w:cs="Times New Roman"/>
          <w:b/>
          <w:bCs/>
          <w:sz w:val="24"/>
          <w:lang w:val="en-US"/>
          <w:rPrChange w:id="231" w:author="Andre Lima" w:date="2021-08-19T12:26:00Z">
            <w:rPr>
              <w:rFonts w:ascii="Times New Roman" w:hAnsi="Times New Roman" w:cs="Times New Roman"/>
              <w:b/>
              <w:bCs/>
              <w:sz w:val="24"/>
            </w:rPr>
          </w:rPrChange>
        </w:rPr>
        <w:t>Néphrologie &amp; Thérapeutique</w:t>
      </w:r>
      <w:r w:rsidRPr="004F066C">
        <w:rPr>
          <w:rFonts w:ascii="Times New Roman" w:hAnsi="Times New Roman" w:cs="Times New Roman"/>
          <w:sz w:val="24"/>
          <w:lang w:val="en-US"/>
          <w:rPrChange w:id="232" w:author="Andre Lima" w:date="2021-08-19T12:26:00Z">
            <w:rPr>
              <w:rFonts w:ascii="Times New Roman" w:hAnsi="Times New Roman" w:cs="Times New Roman"/>
              <w:sz w:val="24"/>
            </w:rPr>
          </w:rPrChange>
        </w:rPr>
        <w:t>, v. 13, n. 7, p. 560–568, 1 dez. 2017.</w:t>
      </w:r>
    </w:p>
    <w:p w14:paraId="65231E38" w14:textId="3711649E" w:rsidR="00A20653" w:rsidRPr="004F066C" w:rsidRDefault="00A20653" w:rsidP="00C17640">
      <w:pPr>
        <w:pStyle w:val="Bibliography"/>
        <w:jc w:val="both"/>
        <w:rPr>
          <w:rFonts w:ascii="Times New Roman" w:hAnsi="Times New Roman" w:cs="Times New Roman"/>
          <w:sz w:val="24"/>
          <w:lang w:val="en-US"/>
          <w:rPrChange w:id="233" w:author="Andre Lima" w:date="2021-08-19T12:26:00Z">
            <w:rPr>
              <w:rFonts w:ascii="Times New Roman" w:hAnsi="Times New Roman" w:cs="Times New Roman"/>
              <w:sz w:val="24"/>
            </w:rPr>
          </w:rPrChange>
        </w:rPr>
      </w:pPr>
      <w:r w:rsidRPr="004F066C">
        <w:rPr>
          <w:rFonts w:ascii="Times New Roman" w:hAnsi="Times New Roman" w:cs="Times New Roman"/>
          <w:sz w:val="24"/>
          <w:lang w:val="en-US"/>
          <w:rPrChange w:id="234" w:author="Andre Lima" w:date="2021-08-19T12:26:00Z">
            <w:rPr>
              <w:rFonts w:ascii="Times New Roman" w:hAnsi="Times New Roman" w:cs="Times New Roman"/>
              <w:sz w:val="24"/>
            </w:rPr>
          </w:rPrChange>
        </w:rPr>
        <w:t xml:space="preserve">WANG, K.; KESTENBAUM, B. Proximal Tubular Secretory Clearance: A Neglected Partner of Kidney Function. </w:t>
      </w:r>
      <w:r w:rsidRPr="004F066C">
        <w:rPr>
          <w:rFonts w:ascii="Times New Roman" w:hAnsi="Times New Roman" w:cs="Times New Roman"/>
          <w:b/>
          <w:bCs/>
          <w:sz w:val="24"/>
          <w:lang w:val="en-US"/>
          <w:rPrChange w:id="235" w:author="Andre Lima" w:date="2021-08-19T12:26:00Z">
            <w:rPr>
              <w:rFonts w:ascii="Times New Roman" w:hAnsi="Times New Roman" w:cs="Times New Roman"/>
              <w:b/>
              <w:bCs/>
              <w:sz w:val="24"/>
            </w:rPr>
          </w:rPrChange>
        </w:rPr>
        <w:t>Clinical Journal of the American Society of Nephrology: CJASN</w:t>
      </w:r>
      <w:r w:rsidRPr="004F066C">
        <w:rPr>
          <w:rFonts w:ascii="Times New Roman" w:hAnsi="Times New Roman" w:cs="Times New Roman"/>
          <w:sz w:val="24"/>
          <w:lang w:val="en-US"/>
          <w:rPrChange w:id="236" w:author="Andre Lima" w:date="2021-08-19T12:26:00Z">
            <w:rPr>
              <w:rFonts w:ascii="Times New Roman" w:hAnsi="Times New Roman" w:cs="Times New Roman"/>
              <w:sz w:val="24"/>
            </w:rPr>
          </w:rPrChange>
        </w:rPr>
        <w:t>, v. 13, n. 8, p. 1291–1296, 07 2018.</w:t>
      </w:r>
    </w:p>
    <w:bookmarkEnd w:id="141"/>
    <w:p w14:paraId="736BE90A" w14:textId="2795A9DA" w:rsidR="00C16B6C" w:rsidRDefault="00C16B6C" w:rsidP="00FB0317">
      <w:pPr>
        <w:spacing w:line="360" w:lineRule="auto"/>
        <w:jc w:val="both"/>
        <w:rPr>
          <w:rFonts w:ascii="Times New Roman" w:hAnsi="Times New Roman" w:cs="Times New Roman"/>
          <w:sz w:val="24"/>
          <w:szCs w:val="24"/>
          <w:lang w:val="en-US"/>
        </w:rPr>
      </w:pPr>
    </w:p>
    <w:p w14:paraId="15D2B0CD" w14:textId="5147DB28" w:rsidR="00A84590" w:rsidRDefault="00A84590" w:rsidP="005C556F">
      <w:pPr>
        <w:tabs>
          <w:tab w:val="left" w:pos="3686"/>
        </w:tabs>
        <w:jc w:val="both"/>
        <w:rPr>
          <w:rFonts w:ascii="Times New Roman" w:hAnsi="Times New Roman" w:cs="Times New Roman"/>
          <w:sz w:val="24"/>
          <w:szCs w:val="24"/>
          <w:lang w:val="en-US"/>
        </w:rPr>
      </w:pPr>
    </w:p>
    <w:p w14:paraId="3AEB297F" w14:textId="6AA3BE0F" w:rsidR="00A75D3E" w:rsidRPr="004F066C" w:rsidRDefault="00A75D3E" w:rsidP="00E327AB">
      <w:pPr>
        <w:jc w:val="both"/>
        <w:rPr>
          <w:b/>
          <w:bCs/>
          <w:lang w:val="en-US"/>
          <w:rPrChange w:id="237" w:author="Andre Lima" w:date="2021-08-19T12:26:00Z">
            <w:rPr>
              <w:b/>
              <w:bCs/>
            </w:rPr>
          </w:rPrChange>
        </w:rPr>
      </w:pPr>
    </w:p>
    <w:p w14:paraId="26BF25E2" w14:textId="0E1D202D" w:rsidR="00A75D3E" w:rsidRPr="004F066C" w:rsidRDefault="00A75D3E" w:rsidP="00E327AB">
      <w:pPr>
        <w:jc w:val="both"/>
        <w:rPr>
          <w:b/>
          <w:bCs/>
          <w:lang w:val="en-US"/>
          <w:rPrChange w:id="238" w:author="Andre Lima" w:date="2021-08-19T12:26:00Z">
            <w:rPr>
              <w:b/>
              <w:bCs/>
            </w:rPr>
          </w:rPrChange>
        </w:rPr>
      </w:pPr>
    </w:p>
    <w:p w14:paraId="0E68265B" w14:textId="77777777" w:rsidR="00A75D3E" w:rsidRPr="004F066C" w:rsidRDefault="00A75D3E" w:rsidP="00E327AB">
      <w:pPr>
        <w:jc w:val="both"/>
        <w:rPr>
          <w:b/>
          <w:bCs/>
          <w:lang w:val="en-US"/>
          <w:rPrChange w:id="239" w:author="Andre Lima" w:date="2021-08-19T12:26:00Z">
            <w:rPr>
              <w:b/>
              <w:bCs/>
            </w:rPr>
          </w:rPrChange>
        </w:rPr>
      </w:pPr>
    </w:p>
    <w:p w14:paraId="5B8F17E2" w14:textId="14A6A965" w:rsidR="00507761" w:rsidRPr="004F066C" w:rsidRDefault="00507761" w:rsidP="00E327AB">
      <w:pPr>
        <w:jc w:val="both"/>
        <w:rPr>
          <w:b/>
          <w:bCs/>
          <w:lang w:val="en-US"/>
          <w:rPrChange w:id="240" w:author="Andre Lima" w:date="2021-08-19T12:26:00Z">
            <w:rPr>
              <w:b/>
              <w:bCs/>
            </w:rPr>
          </w:rPrChange>
        </w:rPr>
      </w:pPr>
    </w:p>
    <w:p w14:paraId="1CACE1F2" w14:textId="16EE0FB2" w:rsidR="00507761" w:rsidRPr="004F066C" w:rsidRDefault="00507761" w:rsidP="00E327AB">
      <w:pPr>
        <w:jc w:val="both"/>
        <w:rPr>
          <w:b/>
          <w:bCs/>
          <w:lang w:val="en-US"/>
          <w:rPrChange w:id="241" w:author="Andre Lima" w:date="2021-08-19T12:26:00Z">
            <w:rPr>
              <w:b/>
              <w:bCs/>
            </w:rPr>
          </w:rPrChange>
        </w:rPr>
      </w:pPr>
    </w:p>
    <w:p w14:paraId="7CB6FB08" w14:textId="77777777" w:rsidR="00710AC7" w:rsidRPr="004F066C" w:rsidRDefault="00710AC7" w:rsidP="00E327AB">
      <w:pPr>
        <w:jc w:val="both"/>
        <w:rPr>
          <w:b/>
          <w:bCs/>
          <w:lang w:val="en-US"/>
          <w:rPrChange w:id="242" w:author="Andre Lima" w:date="2021-08-19T12:26:00Z">
            <w:rPr>
              <w:b/>
              <w:bCs/>
            </w:rPr>
          </w:rPrChange>
        </w:rPr>
      </w:pPr>
    </w:p>
    <w:p w14:paraId="13F51779" w14:textId="5B97075C" w:rsidR="000350CB" w:rsidRPr="004F066C" w:rsidRDefault="000350CB" w:rsidP="00A84590">
      <w:pPr>
        <w:pStyle w:val="NormalWeb"/>
        <w:shd w:val="clear" w:color="auto" w:fill="FFFFFF"/>
        <w:spacing w:before="240" w:beforeAutospacing="0" w:after="240" w:afterAutospacing="0"/>
        <w:rPr>
          <w:rFonts w:ascii="Arial" w:hAnsi="Arial" w:cs="Arial"/>
          <w:color w:val="111111"/>
          <w:sz w:val="17"/>
          <w:szCs w:val="17"/>
          <w:lang w:val="en-US"/>
          <w:rPrChange w:id="243" w:author="Andre Lima" w:date="2021-08-19T12:26:00Z">
            <w:rPr>
              <w:rFonts w:ascii="Arial" w:hAnsi="Arial" w:cs="Arial"/>
              <w:color w:val="111111"/>
              <w:sz w:val="17"/>
              <w:szCs w:val="17"/>
            </w:rPr>
          </w:rPrChange>
        </w:rPr>
      </w:pPr>
    </w:p>
    <w:p w14:paraId="12BBE6AD" w14:textId="11824F8F" w:rsidR="003543AC" w:rsidRPr="004F066C" w:rsidRDefault="003543AC" w:rsidP="00E327AB">
      <w:pPr>
        <w:jc w:val="both"/>
        <w:rPr>
          <w:b/>
          <w:bCs/>
          <w:lang w:val="en-US"/>
          <w:rPrChange w:id="244" w:author="Andre Lima" w:date="2021-08-19T12:26:00Z">
            <w:rPr>
              <w:b/>
              <w:bCs/>
            </w:rPr>
          </w:rPrChange>
        </w:rPr>
      </w:pPr>
    </w:p>
    <w:p w14:paraId="3B6DC0E1" w14:textId="75A30CEF" w:rsidR="003543AC" w:rsidRPr="004F066C" w:rsidRDefault="003543AC" w:rsidP="00E327AB">
      <w:pPr>
        <w:jc w:val="both"/>
        <w:rPr>
          <w:b/>
          <w:bCs/>
          <w:lang w:val="en-US"/>
          <w:rPrChange w:id="245" w:author="Andre Lima" w:date="2021-08-19T12:26:00Z">
            <w:rPr>
              <w:b/>
              <w:bCs/>
            </w:rPr>
          </w:rPrChange>
        </w:rPr>
      </w:pPr>
    </w:p>
    <w:p w14:paraId="51AB0D07" w14:textId="06565C91" w:rsidR="003543AC" w:rsidRPr="004F066C" w:rsidRDefault="003543AC" w:rsidP="00DC2DED">
      <w:pPr>
        <w:jc w:val="both"/>
        <w:rPr>
          <w:b/>
          <w:bCs/>
          <w:lang w:val="en-US"/>
          <w:rPrChange w:id="246" w:author="Andre Lima" w:date="2021-08-19T12:26:00Z">
            <w:rPr>
              <w:b/>
              <w:bCs/>
            </w:rPr>
          </w:rPrChange>
        </w:rPr>
      </w:pPr>
    </w:p>
    <w:p w14:paraId="1E1A4E56" w14:textId="723BF435" w:rsidR="003543AC" w:rsidRPr="004F066C" w:rsidRDefault="003543AC" w:rsidP="00A84590">
      <w:pPr>
        <w:pStyle w:val="NormalWeb"/>
        <w:shd w:val="clear" w:color="auto" w:fill="FFFFFF"/>
        <w:spacing w:before="240" w:beforeAutospacing="0" w:after="240" w:afterAutospacing="0"/>
        <w:rPr>
          <w:rFonts w:ascii="Arial" w:hAnsi="Arial" w:cs="Arial"/>
          <w:color w:val="111111"/>
          <w:sz w:val="17"/>
          <w:szCs w:val="17"/>
          <w:lang w:val="en-US"/>
          <w:rPrChange w:id="247" w:author="Andre Lima" w:date="2021-08-19T12:26:00Z">
            <w:rPr>
              <w:rFonts w:ascii="Arial" w:hAnsi="Arial" w:cs="Arial"/>
              <w:color w:val="111111"/>
              <w:sz w:val="17"/>
              <w:szCs w:val="17"/>
            </w:rPr>
          </w:rPrChange>
        </w:rPr>
      </w:pPr>
    </w:p>
    <w:p w14:paraId="01149396" w14:textId="0D6E9E90" w:rsidR="003543AC" w:rsidRPr="004F066C" w:rsidRDefault="003543AC" w:rsidP="00A84590">
      <w:pPr>
        <w:pStyle w:val="NormalWeb"/>
        <w:shd w:val="clear" w:color="auto" w:fill="FFFFFF"/>
        <w:spacing w:before="240" w:beforeAutospacing="0" w:after="240" w:afterAutospacing="0"/>
        <w:rPr>
          <w:rFonts w:ascii="Arial" w:hAnsi="Arial" w:cs="Arial"/>
          <w:color w:val="111111"/>
          <w:sz w:val="17"/>
          <w:szCs w:val="17"/>
          <w:lang w:val="en-US"/>
          <w:rPrChange w:id="248" w:author="Andre Lima" w:date="2021-08-19T12:26:00Z">
            <w:rPr>
              <w:rFonts w:ascii="Arial" w:hAnsi="Arial" w:cs="Arial"/>
              <w:color w:val="111111"/>
              <w:sz w:val="17"/>
              <w:szCs w:val="17"/>
            </w:rPr>
          </w:rPrChange>
        </w:rPr>
      </w:pPr>
    </w:p>
    <w:p w14:paraId="158DA89A" w14:textId="77777777" w:rsidR="00A148FA" w:rsidRPr="004F066C" w:rsidRDefault="00A148FA" w:rsidP="00DC2DED">
      <w:pPr>
        <w:pStyle w:val="NormalWeb"/>
        <w:shd w:val="clear" w:color="auto" w:fill="FFFFFF"/>
        <w:spacing w:before="240" w:beforeAutospacing="0" w:after="240" w:afterAutospacing="0"/>
        <w:jc w:val="both"/>
        <w:rPr>
          <w:rFonts w:ascii="Arial" w:hAnsi="Arial" w:cs="Arial"/>
          <w:color w:val="111111"/>
          <w:lang w:val="en-US"/>
          <w:rPrChange w:id="249" w:author="Andre Lima" w:date="2021-08-19T12:26:00Z">
            <w:rPr>
              <w:rFonts w:ascii="Arial" w:hAnsi="Arial" w:cs="Arial"/>
              <w:color w:val="111111"/>
            </w:rPr>
          </w:rPrChange>
        </w:rPr>
      </w:pPr>
    </w:p>
    <w:p w14:paraId="20D8A90C" w14:textId="77777777" w:rsidR="00A148FA" w:rsidRPr="004F066C" w:rsidRDefault="00A148FA" w:rsidP="00DC2DED">
      <w:pPr>
        <w:pStyle w:val="NormalWeb"/>
        <w:shd w:val="clear" w:color="auto" w:fill="FFFFFF"/>
        <w:spacing w:before="240" w:beforeAutospacing="0" w:after="240" w:afterAutospacing="0"/>
        <w:jc w:val="both"/>
        <w:rPr>
          <w:rFonts w:ascii="Arial" w:hAnsi="Arial" w:cs="Arial"/>
          <w:color w:val="111111"/>
          <w:lang w:val="en-US"/>
          <w:rPrChange w:id="250" w:author="Andre Lima" w:date="2021-08-19T12:26:00Z">
            <w:rPr>
              <w:rFonts w:ascii="Arial" w:hAnsi="Arial" w:cs="Arial"/>
              <w:color w:val="111111"/>
            </w:rPr>
          </w:rPrChange>
        </w:rPr>
      </w:pPr>
    </w:p>
    <w:p w14:paraId="6BFEB97B" w14:textId="77777777" w:rsidR="00A148FA" w:rsidRPr="004F066C" w:rsidRDefault="00A148FA" w:rsidP="00DC2DED">
      <w:pPr>
        <w:pStyle w:val="NormalWeb"/>
        <w:shd w:val="clear" w:color="auto" w:fill="FFFFFF"/>
        <w:spacing w:before="240" w:beforeAutospacing="0" w:after="240" w:afterAutospacing="0"/>
        <w:jc w:val="both"/>
        <w:rPr>
          <w:rFonts w:ascii="Arial" w:hAnsi="Arial" w:cs="Arial"/>
          <w:color w:val="111111"/>
          <w:lang w:val="en-US"/>
          <w:rPrChange w:id="251" w:author="Andre Lima" w:date="2021-08-19T12:26:00Z">
            <w:rPr>
              <w:rFonts w:ascii="Arial" w:hAnsi="Arial" w:cs="Arial"/>
              <w:color w:val="111111"/>
            </w:rPr>
          </w:rPrChange>
        </w:rPr>
      </w:pPr>
    </w:p>
    <w:p w14:paraId="7ED2E09B" w14:textId="77777777" w:rsidR="00A148FA" w:rsidRPr="004F066C" w:rsidRDefault="00A148FA" w:rsidP="00DC2DED">
      <w:pPr>
        <w:pStyle w:val="NormalWeb"/>
        <w:shd w:val="clear" w:color="auto" w:fill="FFFFFF"/>
        <w:spacing w:before="240" w:beforeAutospacing="0" w:after="240" w:afterAutospacing="0"/>
        <w:jc w:val="both"/>
        <w:rPr>
          <w:rFonts w:ascii="Arial" w:hAnsi="Arial" w:cs="Arial"/>
          <w:color w:val="111111"/>
          <w:lang w:val="en-US"/>
          <w:rPrChange w:id="252" w:author="Andre Lima" w:date="2021-08-19T12:26:00Z">
            <w:rPr>
              <w:rFonts w:ascii="Arial" w:hAnsi="Arial" w:cs="Arial"/>
              <w:color w:val="111111"/>
            </w:rPr>
          </w:rPrChange>
        </w:rPr>
      </w:pPr>
    </w:p>
    <w:p w14:paraId="449ADE6D" w14:textId="76A3E8AD" w:rsidR="00DC2DED" w:rsidRPr="00C17640" w:rsidRDefault="00DC2DED" w:rsidP="007F626C">
      <w:pPr>
        <w:jc w:val="both"/>
        <w:rPr>
          <w:rFonts w:ascii="Times New Roman" w:hAnsi="Times New Roman" w:cs="Times New Roman"/>
          <w:sz w:val="24"/>
          <w:szCs w:val="24"/>
          <w:lang w:val="en-US"/>
        </w:rPr>
      </w:pPr>
    </w:p>
    <w:sectPr w:rsidR="00DC2DED" w:rsidRPr="00C17640" w:rsidSect="00EA6DE8">
      <w:footerReference w:type="first" r:id="rId20"/>
      <w:pgSz w:w="11906" w:h="16838"/>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93DD" w14:textId="77777777" w:rsidR="00544C7E" w:rsidRDefault="00544C7E" w:rsidP="006C3595">
      <w:pPr>
        <w:spacing w:after="0" w:line="240" w:lineRule="auto"/>
      </w:pPr>
      <w:r>
        <w:separator/>
      </w:r>
    </w:p>
  </w:endnote>
  <w:endnote w:type="continuationSeparator" w:id="0">
    <w:p w14:paraId="648164E1" w14:textId="77777777" w:rsidR="00544C7E" w:rsidRDefault="00544C7E" w:rsidP="006C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054B" w14:textId="143CEDB8" w:rsidR="00A84590" w:rsidRDefault="00910687" w:rsidP="00F454DB">
    <w:pPr>
      <w:pStyle w:val="Footer"/>
      <w:numPr>
        <w:ilvl w:val="0"/>
        <w:numId w:val="2"/>
      </w:numPr>
    </w:pPr>
    <w:r>
      <w:t>Dados dos autores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34D2" w14:textId="77777777" w:rsidR="00544C7E" w:rsidRDefault="00544C7E" w:rsidP="006C3595">
      <w:pPr>
        <w:spacing w:after="0" w:line="240" w:lineRule="auto"/>
      </w:pPr>
      <w:r>
        <w:separator/>
      </w:r>
    </w:p>
  </w:footnote>
  <w:footnote w:type="continuationSeparator" w:id="0">
    <w:p w14:paraId="326360A0" w14:textId="77777777" w:rsidR="00544C7E" w:rsidRDefault="00544C7E" w:rsidP="006C3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108"/>
    <w:multiLevelType w:val="hybridMultilevel"/>
    <w:tmpl w:val="533CA3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89A1171"/>
    <w:multiLevelType w:val="hybridMultilevel"/>
    <w:tmpl w:val="A7783B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 Lima">
    <w15:presenceInfo w15:providerId="Windows Live" w15:userId="f7e75789bb5b1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hideSpellingErrors/>
  <w:hideGrammaticalError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D2"/>
    <w:rsid w:val="00002326"/>
    <w:rsid w:val="00002D4B"/>
    <w:rsid w:val="00003654"/>
    <w:rsid w:val="000050F9"/>
    <w:rsid w:val="00007150"/>
    <w:rsid w:val="00007671"/>
    <w:rsid w:val="00007DA6"/>
    <w:rsid w:val="00010648"/>
    <w:rsid w:val="000207BB"/>
    <w:rsid w:val="00021E30"/>
    <w:rsid w:val="000321C9"/>
    <w:rsid w:val="000350CB"/>
    <w:rsid w:val="00036660"/>
    <w:rsid w:val="00047ED3"/>
    <w:rsid w:val="000524BE"/>
    <w:rsid w:val="00057262"/>
    <w:rsid w:val="00061625"/>
    <w:rsid w:val="00066C0B"/>
    <w:rsid w:val="000721D4"/>
    <w:rsid w:val="00074F53"/>
    <w:rsid w:val="00082DEE"/>
    <w:rsid w:val="000929DB"/>
    <w:rsid w:val="0009653F"/>
    <w:rsid w:val="000965CC"/>
    <w:rsid w:val="000A12D2"/>
    <w:rsid w:val="000A5D8A"/>
    <w:rsid w:val="000A7869"/>
    <w:rsid w:val="000B6B9A"/>
    <w:rsid w:val="000B6E7B"/>
    <w:rsid w:val="000C075A"/>
    <w:rsid w:val="000C1515"/>
    <w:rsid w:val="000C2889"/>
    <w:rsid w:val="000C48F6"/>
    <w:rsid w:val="000C4D6A"/>
    <w:rsid w:val="000C6550"/>
    <w:rsid w:val="000D368A"/>
    <w:rsid w:val="000E7868"/>
    <w:rsid w:val="000F3F52"/>
    <w:rsid w:val="000F451A"/>
    <w:rsid w:val="001030AB"/>
    <w:rsid w:val="00106EF8"/>
    <w:rsid w:val="00107F0C"/>
    <w:rsid w:val="00115460"/>
    <w:rsid w:val="001173D2"/>
    <w:rsid w:val="00117C5C"/>
    <w:rsid w:val="0012496B"/>
    <w:rsid w:val="00136294"/>
    <w:rsid w:val="00136EE1"/>
    <w:rsid w:val="0013751B"/>
    <w:rsid w:val="00146E1E"/>
    <w:rsid w:val="00150616"/>
    <w:rsid w:val="001516FB"/>
    <w:rsid w:val="00156DF1"/>
    <w:rsid w:val="00161FFB"/>
    <w:rsid w:val="00166F16"/>
    <w:rsid w:val="00170624"/>
    <w:rsid w:val="001750A2"/>
    <w:rsid w:val="0017529A"/>
    <w:rsid w:val="00175485"/>
    <w:rsid w:val="00183046"/>
    <w:rsid w:val="00183A76"/>
    <w:rsid w:val="00190615"/>
    <w:rsid w:val="0019288C"/>
    <w:rsid w:val="00193A2E"/>
    <w:rsid w:val="00193DCA"/>
    <w:rsid w:val="00197DF0"/>
    <w:rsid w:val="001A47C9"/>
    <w:rsid w:val="001A5158"/>
    <w:rsid w:val="001B0C5E"/>
    <w:rsid w:val="001B1E72"/>
    <w:rsid w:val="001C2093"/>
    <w:rsid w:val="001C26A8"/>
    <w:rsid w:val="001C3C44"/>
    <w:rsid w:val="001C5229"/>
    <w:rsid w:val="001C65B3"/>
    <w:rsid w:val="001D031E"/>
    <w:rsid w:val="001D159A"/>
    <w:rsid w:val="001D15FB"/>
    <w:rsid w:val="001E02DF"/>
    <w:rsid w:val="001E09E4"/>
    <w:rsid w:val="001E34FA"/>
    <w:rsid w:val="001F0134"/>
    <w:rsid w:val="001F0B3E"/>
    <w:rsid w:val="001F2C27"/>
    <w:rsid w:val="001F2CC4"/>
    <w:rsid w:val="001F5617"/>
    <w:rsid w:val="001F5927"/>
    <w:rsid w:val="0020428F"/>
    <w:rsid w:val="00213067"/>
    <w:rsid w:val="00213B59"/>
    <w:rsid w:val="0021567D"/>
    <w:rsid w:val="0021764A"/>
    <w:rsid w:val="002258D3"/>
    <w:rsid w:val="0023092B"/>
    <w:rsid w:val="00234DDD"/>
    <w:rsid w:val="00240E4B"/>
    <w:rsid w:val="00243DCE"/>
    <w:rsid w:val="00244998"/>
    <w:rsid w:val="0024661A"/>
    <w:rsid w:val="002553A5"/>
    <w:rsid w:val="00261045"/>
    <w:rsid w:val="002611FA"/>
    <w:rsid w:val="0027240A"/>
    <w:rsid w:val="00277218"/>
    <w:rsid w:val="00284F42"/>
    <w:rsid w:val="00285632"/>
    <w:rsid w:val="00286646"/>
    <w:rsid w:val="00286D0D"/>
    <w:rsid w:val="00291FF6"/>
    <w:rsid w:val="002A0F59"/>
    <w:rsid w:val="002A4F37"/>
    <w:rsid w:val="002A5843"/>
    <w:rsid w:val="002A7D3B"/>
    <w:rsid w:val="002B026E"/>
    <w:rsid w:val="002B5644"/>
    <w:rsid w:val="002B642F"/>
    <w:rsid w:val="002C0453"/>
    <w:rsid w:val="002C1141"/>
    <w:rsid w:val="002C29CD"/>
    <w:rsid w:val="002C30B1"/>
    <w:rsid w:val="002C4F13"/>
    <w:rsid w:val="002C6693"/>
    <w:rsid w:val="002D05A6"/>
    <w:rsid w:val="002D785C"/>
    <w:rsid w:val="002E0B50"/>
    <w:rsid w:val="002E13AD"/>
    <w:rsid w:val="002E15FB"/>
    <w:rsid w:val="002E21B0"/>
    <w:rsid w:val="002E595E"/>
    <w:rsid w:val="002F17BE"/>
    <w:rsid w:val="002F41A8"/>
    <w:rsid w:val="00301F4C"/>
    <w:rsid w:val="003027F0"/>
    <w:rsid w:val="00302B17"/>
    <w:rsid w:val="00312B2C"/>
    <w:rsid w:val="00314B99"/>
    <w:rsid w:val="00315776"/>
    <w:rsid w:val="00317AEE"/>
    <w:rsid w:val="00321C74"/>
    <w:rsid w:val="00335669"/>
    <w:rsid w:val="00342523"/>
    <w:rsid w:val="003426B4"/>
    <w:rsid w:val="0034394B"/>
    <w:rsid w:val="0034417F"/>
    <w:rsid w:val="00344205"/>
    <w:rsid w:val="00345131"/>
    <w:rsid w:val="00345D77"/>
    <w:rsid w:val="00345DE9"/>
    <w:rsid w:val="00346B67"/>
    <w:rsid w:val="0034792A"/>
    <w:rsid w:val="00350773"/>
    <w:rsid w:val="00352D0E"/>
    <w:rsid w:val="003543AC"/>
    <w:rsid w:val="00354E10"/>
    <w:rsid w:val="00355D8A"/>
    <w:rsid w:val="0035674E"/>
    <w:rsid w:val="00362F1C"/>
    <w:rsid w:val="003664AD"/>
    <w:rsid w:val="00387DF2"/>
    <w:rsid w:val="003A4521"/>
    <w:rsid w:val="003A6498"/>
    <w:rsid w:val="003A6A17"/>
    <w:rsid w:val="003A6D90"/>
    <w:rsid w:val="003B0A5B"/>
    <w:rsid w:val="003B1DB2"/>
    <w:rsid w:val="003C29D0"/>
    <w:rsid w:val="003C4F01"/>
    <w:rsid w:val="003D08FA"/>
    <w:rsid w:val="003D2E73"/>
    <w:rsid w:val="003E3F2E"/>
    <w:rsid w:val="003F03DE"/>
    <w:rsid w:val="003F1AC3"/>
    <w:rsid w:val="003F3BD5"/>
    <w:rsid w:val="004002CB"/>
    <w:rsid w:val="004016D4"/>
    <w:rsid w:val="004045B2"/>
    <w:rsid w:val="00410A0A"/>
    <w:rsid w:val="004120C5"/>
    <w:rsid w:val="00416231"/>
    <w:rsid w:val="004238CA"/>
    <w:rsid w:val="00424456"/>
    <w:rsid w:val="0042446C"/>
    <w:rsid w:val="004314BA"/>
    <w:rsid w:val="0043382A"/>
    <w:rsid w:val="00435C14"/>
    <w:rsid w:val="00453505"/>
    <w:rsid w:val="00460C13"/>
    <w:rsid w:val="00464401"/>
    <w:rsid w:val="00465F66"/>
    <w:rsid w:val="00476598"/>
    <w:rsid w:val="00483633"/>
    <w:rsid w:val="00486C69"/>
    <w:rsid w:val="00490F67"/>
    <w:rsid w:val="00496379"/>
    <w:rsid w:val="00497B20"/>
    <w:rsid w:val="004A3669"/>
    <w:rsid w:val="004A3710"/>
    <w:rsid w:val="004A3989"/>
    <w:rsid w:val="004A4932"/>
    <w:rsid w:val="004A4AF9"/>
    <w:rsid w:val="004A5AA6"/>
    <w:rsid w:val="004A5B86"/>
    <w:rsid w:val="004A5EF1"/>
    <w:rsid w:val="004A7FE2"/>
    <w:rsid w:val="004B41B3"/>
    <w:rsid w:val="004B4698"/>
    <w:rsid w:val="004C067F"/>
    <w:rsid w:val="004C0F38"/>
    <w:rsid w:val="004C24D4"/>
    <w:rsid w:val="004C41E9"/>
    <w:rsid w:val="004D000B"/>
    <w:rsid w:val="004D0EE6"/>
    <w:rsid w:val="004D1693"/>
    <w:rsid w:val="004D4F23"/>
    <w:rsid w:val="004D76AE"/>
    <w:rsid w:val="004E1F0E"/>
    <w:rsid w:val="004F066C"/>
    <w:rsid w:val="004F51EF"/>
    <w:rsid w:val="004F64CD"/>
    <w:rsid w:val="00501713"/>
    <w:rsid w:val="00507761"/>
    <w:rsid w:val="0051188A"/>
    <w:rsid w:val="00522CB5"/>
    <w:rsid w:val="00533AFE"/>
    <w:rsid w:val="00544C7E"/>
    <w:rsid w:val="005455F3"/>
    <w:rsid w:val="005603F5"/>
    <w:rsid w:val="00560A51"/>
    <w:rsid w:val="00565386"/>
    <w:rsid w:val="005657A0"/>
    <w:rsid w:val="00567FED"/>
    <w:rsid w:val="00574F31"/>
    <w:rsid w:val="00574FA9"/>
    <w:rsid w:val="00576108"/>
    <w:rsid w:val="005805BA"/>
    <w:rsid w:val="00584D5E"/>
    <w:rsid w:val="00585830"/>
    <w:rsid w:val="00587BBB"/>
    <w:rsid w:val="0059147F"/>
    <w:rsid w:val="00592013"/>
    <w:rsid w:val="005966A0"/>
    <w:rsid w:val="005A1BE9"/>
    <w:rsid w:val="005A1F06"/>
    <w:rsid w:val="005A448F"/>
    <w:rsid w:val="005A7362"/>
    <w:rsid w:val="005B0CE0"/>
    <w:rsid w:val="005B248F"/>
    <w:rsid w:val="005B441A"/>
    <w:rsid w:val="005B44B4"/>
    <w:rsid w:val="005B4519"/>
    <w:rsid w:val="005C556F"/>
    <w:rsid w:val="005C5EF9"/>
    <w:rsid w:val="005C6FBC"/>
    <w:rsid w:val="005D00F9"/>
    <w:rsid w:val="005D4DF1"/>
    <w:rsid w:val="005E1357"/>
    <w:rsid w:val="005E6072"/>
    <w:rsid w:val="005E6281"/>
    <w:rsid w:val="005E6BBC"/>
    <w:rsid w:val="005F08EC"/>
    <w:rsid w:val="005F1C41"/>
    <w:rsid w:val="005F318F"/>
    <w:rsid w:val="005F3BEC"/>
    <w:rsid w:val="005F3FBC"/>
    <w:rsid w:val="005F47BC"/>
    <w:rsid w:val="005F63F1"/>
    <w:rsid w:val="005F66BC"/>
    <w:rsid w:val="00611D44"/>
    <w:rsid w:val="00614962"/>
    <w:rsid w:val="0061782A"/>
    <w:rsid w:val="006248E2"/>
    <w:rsid w:val="006322E3"/>
    <w:rsid w:val="00636983"/>
    <w:rsid w:val="00637DD2"/>
    <w:rsid w:val="00645E78"/>
    <w:rsid w:val="006510DC"/>
    <w:rsid w:val="00654062"/>
    <w:rsid w:val="00661831"/>
    <w:rsid w:val="006626EF"/>
    <w:rsid w:val="00663D29"/>
    <w:rsid w:val="00664661"/>
    <w:rsid w:val="00673C21"/>
    <w:rsid w:val="00676D20"/>
    <w:rsid w:val="00680C88"/>
    <w:rsid w:val="00680FA7"/>
    <w:rsid w:val="00682D59"/>
    <w:rsid w:val="00685EB0"/>
    <w:rsid w:val="00690254"/>
    <w:rsid w:val="00692D93"/>
    <w:rsid w:val="006948D4"/>
    <w:rsid w:val="006B6FB1"/>
    <w:rsid w:val="006B76F8"/>
    <w:rsid w:val="006C3595"/>
    <w:rsid w:val="006C7C9F"/>
    <w:rsid w:val="006E015B"/>
    <w:rsid w:val="006E081C"/>
    <w:rsid w:val="006E2E58"/>
    <w:rsid w:val="006E68FB"/>
    <w:rsid w:val="006F3115"/>
    <w:rsid w:val="006F6151"/>
    <w:rsid w:val="00701173"/>
    <w:rsid w:val="007030A3"/>
    <w:rsid w:val="0070510B"/>
    <w:rsid w:val="00710AC7"/>
    <w:rsid w:val="00710CD8"/>
    <w:rsid w:val="00712CEA"/>
    <w:rsid w:val="00713CB7"/>
    <w:rsid w:val="007170B2"/>
    <w:rsid w:val="007213B7"/>
    <w:rsid w:val="00726008"/>
    <w:rsid w:val="00730F65"/>
    <w:rsid w:val="0073196E"/>
    <w:rsid w:val="00732C59"/>
    <w:rsid w:val="007376F1"/>
    <w:rsid w:val="007426E1"/>
    <w:rsid w:val="00742EC0"/>
    <w:rsid w:val="007474EA"/>
    <w:rsid w:val="007678B9"/>
    <w:rsid w:val="00774846"/>
    <w:rsid w:val="007929AE"/>
    <w:rsid w:val="007931C8"/>
    <w:rsid w:val="0079405B"/>
    <w:rsid w:val="007A1E98"/>
    <w:rsid w:val="007A5E4A"/>
    <w:rsid w:val="007B4DEB"/>
    <w:rsid w:val="007C0A88"/>
    <w:rsid w:val="007E72B4"/>
    <w:rsid w:val="007F02FA"/>
    <w:rsid w:val="007F13E8"/>
    <w:rsid w:val="007F1621"/>
    <w:rsid w:val="007F3254"/>
    <w:rsid w:val="007F3834"/>
    <w:rsid w:val="007F626C"/>
    <w:rsid w:val="0080268E"/>
    <w:rsid w:val="00802C58"/>
    <w:rsid w:val="00804002"/>
    <w:rsid w:val="0080784F"/>
    <w:rsid w:val="00812154"/>
    <w:rsid w:val="00814850"/>
    <w:rsid w:val="00814AC1"/>
    <w:rsid w:val="00823687"/>
    <w:rsid w:val="008239E6"/>
    <w:rsid w:val="00825264"/>
    <w:rsid w:val="00832136"/>
    <w:rsid w:val="00833993"/>
    <w:rsid w:val="008470BA"/>
    <w:rsid w:val="00850804"/>
    <w:rsid w:val="00852790"/>
    <w:rsid w:val="0086334D"/>
    <w:rsid w:val="008758C4"/>
    <w:rsid w:val="00882940"/>
    <w:rsid w:val="0088458B"/>
    <w:rsid w:val="00892A4C"/>
    <w:rsid w:val="00893F4E"/>
    <w:rsid w:val="0089505E"/>
    <w:rsid w:val="00896E15"/>
    <w:rsid w:val="008A477D"/>
    <w:rsid w:val="008A7C0C"/>
    <w:rsid w:val="008B11C7"/>
    <w:rsid w:val="008B17A4"/>
    <w:rsid w:val="008C4AC4"/>
    <w:rsid w:val="008D49E0"/>
    <w:rsid w:val="008D70CC"/>
    <w:rsid w:val="008E2176"/>
    <w:rsid w:val="008E6C16"/>
    <w:rsid w:val="008E6FC4"/>
    <w:rsid w:val="008F66FA"/>
    <w:rsid w:val="008F675B"/>
    <w:rsid w:val="0090784E"/>
    <w:rsid w:val="00910687"/>
    <w:rsid w:val="009124EC"/>
    <w:rsid w:val="00913C1F"/>
    <w:rsid w:val="00920C98"/>
    <w:rsid w:val="00926DF1"/>
    <w:rsid w:val="009308AE"/>
    <w:rsid w:val="009317FC"/>
    <w:rsid w:val="00935D45"/>
    <w:rsid w:val="00937234"/>
    <w:rsid w:val="00942E9D"/>
    <w:rsid w:val="009527CB"/>
    <w:rsid w:val="00957F15"/>
    <w:rsid w:val="00960DE2"/>
    <w:rsid w:val="00962DE7"/>
    <w:rsid w:val="0096425C"/>
    <w:rsid w:val="00974698"/>
    <w:rsid w:val="00976D7E"/>
    <w:rsid w:val="00976DAB"/>
    <w:rsid w:val="0098281E"/>
    <w:rsid w:val="00984428"/>
    <w:rsid w:val="00987AC3"/>
    <w:rsid w:val="00993418"/>
    <w:rsid w:val="00994E52"/>
    <w:rsid w:val="00996C18"/>
    <w:rsid w:val="009A39FA"/>
    <w:rsid w:val="009B5C89"/>
    <w:rsid w:val="009B680D"/>
    <w:rsid w:val="009C35CB"/>
    <w:rsid w:val="009D5746"/>
    <w:rsid w:val="009D6489"/>
    <w:rsid w:val="009E586D"/>
    <w:rsid w:val="009E6FBE"/>
    <w:rsid w:val="009F03F1"/>
    <w:rsid w:val="009F2BD8"/>
    <w:rsid w:val="009F51D5"/>
    <w:rsid w:val="00A05500"/>
    <w:rsid w:val="00A1480E"/>
    <w:rsid w:val="00A148FA"/>
    <w:rsid w:val="00A1675F"/>
    <w:rsid w:val="00A170C8"/>
    <w:rsid w:val="00A20653"/>
    <w:rsid w:val="00A23542"/>
    <w:rsid w:val="00A23AD7"/>
    <w:rsid w:val="00A24C1F"/>
    <w:rsid w:val="00A267BC"/>
    <w:rsid w:val="00A30D38"/>
    <w:rsid w:val="00A33CD0"/>
    <w:rsid w:val="00A42546"/>
    <w:rsid w:val="00A46A1D"/>
    <w:rsid w:val="00A501CD"/>
    <w:rsid w:val="00A50BAF"/>
    <w:rsid w:val="00A52036"/>
    <w:rsid w:val="00A55CC6"/>
    <w:rsid w:val="00A63C49"/>
    <w:rsid w:val="00A66AFE"/>
    <w:rsid w:val="00A671B6"/>
    <w:rsid w:val="00A67B51"/>
    <w:rsid w:val="00A70FE0"/>
    <w:rsid w:val="00A723A0"/>
    <w:rsid w:val="00A75D3E"/>
    <w:rsid w:val="00A80AD2"/>
    <w:rsid w:val="00A81F1D"/>
    <w:rsid w:val="00A84590"/>
    <w:rsid w:val="00A93E6F"/>
    <w:rsid w:val="00A96CBA"/>
    <w:rsid w:val="00AB035A"/>
    <w:rsid w:val="00AC064E"/>
    <w:rsid w:val="00AC1035"/>
    <w:rsid w:val="00AC3821"/>
    <w:rsid w:val="00AC4472"/>
    <w:rsid w:val="00AD305B"/>
    <w:rsid w:val="00AE4481"/>
    <w:rsid w:val="00AE45A2"/>
    <w:rsid w:val="00B0693D"/>
    <w:rsid w:val="00B11CDF"/>
    <w:rsid w:val="00B14330"/>
    <w:rsid w:val="00B155E0"/>
    <w:rsid w:val="00B161A1"/>
    <w:rsid w:val="00B22950"/>
    <w:rsid w:val="00B232CA"/>
    <w:rsid w:val="00B236A7"/>
    <w:rsid w:val="00B26927"/>
    <w:rsid w:val="00B2737E"/>
    <w:rsid w:val="00B32B93"/>
    <w:rsid w:val="00B35314"/>
    <w:rsid w:val="00B40065"/>
    <w:rsid w:val="00B40B23"/>
    <w:rsid w:val="00B40E1A"/>
    <w:rsid w:val="00B56A25"/>
    <w:rsid w:val="00B56F77"/>
    <w:rsid w:val="00B5729C"/>
    <w:rsid w:val="00B579BD"/>
    <w:rsid w:val="00B65B9F"/>
    <w:rsid w:val="00B70752"/>
    <w:rsid w:val="00B70A28"/>
    <w:rsid w:val="00B75B7E"/>
    <w:rsid w:val="00B77D4B"/>
    <w:rsid w:val="00B84DBD"/>
    <w:rsid w:val="00B86901"/>
    <w:rsid w:val="00B91CE4"/>
    <w:rsid w:val="00B92972"/>
    <w:rsid w:val="00B92A0A"/>
    <w:rsid w:val="00B95D71"/>
    <w:rsid w:val="00BA0557"/>
    <w:rsid w:val="00BA2016"/>
    <w:rsid w:val="00BA267A"/>
    <w:rsid w:val="00BB1F2F"/>
    <w:rsid w:val="00BB62E9"/>
    <w:rsid w:val="00BD2BE2"/>
    <w:rsid w:val="00BD66E2"/>
    <w:rsid w:val="00BD6A74"/>
    <w:rsid w:val="00BE24C0"/>
    <w:rsid w:val="00BE4C1E"/>
    <w:rsid w:val="00BE5539"/>
    <w:rsid w:val="00BF0B91"/>
    <w:rsid w:val="00BF0BC1"/>
    <w:rsid w:val="00BF12D9"/>
    <w:rsid w:val="00BF2669"/>
    <w:rsid w:val="00BF39C0"/>
    <w:rsid w:val="00C02CAC"/>
    <w:rsid w:val="00C02ECA"/>
    <w:rsid w:val="00C10358"/>
    <w:rsid w:val="00C10B1A"/>
    <w:rsid w:val="00C16B6C"/>
    <w:rsid w:val="00C16FA7"/>
    <w:rsid w:val="00C175D0"/>
    <w:rsid w:val="00C17640"/>
    <w:rsid w:val="00C31D45"/>
    <w:rsid w:val="00C3344C"/>
    <w:rsid w:val="00C36BEB"/>
    <w:rsid w:val="00C401ED"/>
    <w:rsid w:val="00C41F8E"/>
    <w:rsid w:val="00C42977"/>
    <w:rsid w:val="00C463A8"/>
    <w:rsid w:val="00C5252E"/>
    <w:rsid w:val="00C56E01"/>
    <w:rsid w:val="00C57005"/>
    <w:rsid w:val="00C57104"/>
    <w:rsid w:val="00C57EF6"/>
    <w:rsid w:val="00C63A04"/>
    <w:rsid w:val="00C700E3"/>
    <w:rsid w:val="00C74597"/>
    <w:rsid w:val="00C8002B"/>
    <w:rsid w:val="00C86AD5"/>
    <w:rsid w:val="00C908D4"/>
    <w:rsid w:val="00CA012A"/>
    <w:rsid w:val="00CA1394"/>
    <w:rsid w:val="00CB0F9E"/>
    <w:rsid w:val="00CB40B3"/>
    <w:rsid w:val="00CB42C0"/>
    <w:rsid w:val="00CB568B"/>
    <w:rsid w:val="00CB6DD2"/>
    <w:rsid w:val="00CC0965"/>
    <w:rsid w:val="00CC386E"/>
    <w:rsid w:val="00CC47C7"/>
    <w:rsid w:val="00CC5041"/>
    <w:rsid w:val="00CD052D"/>
    <w:rsid w:val="00CD29AD"/>
    <w:rsid w:val="00CD2ADF"/>
    <w:rsid w:val="00CD3E2D"/>
    <w:rsid w:val="00CD69EB"/>
    <w:rsid w:val="00CD6D26"/>
    <w:rsid w:val="00CE35FA"/>
    <w:rsid w:val="00CF46F0"/>
    <w:rsid w:val="00CF6DE6"/>
    <w:rsid w:val="00D04AA3"/>
    <w:rsid w:val="00D10773"/>
    <w:rsid w:val="00D11A88"/>
    <w:rsid w:val="00D12DEE"/>
    <w:rsid w:val="00D17663"/>
    <w:rsid w:val="00D17CB0"/>
    <w:rsid w:val="00D20E39"/>
    <w:rsid w:val="00D21460"/>
    <w:rsid w:val="00D21B06"/>
    <w:rsid w:val="00D2540E"/>
    <w:rsid w:val="00D25845"/>
    <w:rsid w:val="00D2748F"/>
    <w:rsid w:val="00D32EB0"/>
    <w:rsid w:val="00D37F3D"/>
    <w:rsid w:val="00D42706"/>
    <w:rsid w:val="00D436FE"/>
    <w:rsid w:val="00D465C5"/>
    <w:rsid w:val="00D6756D"/>
    <w:rsid w:val="00D67B28"/>
    <w:rsid w:val="00D81653"/>
    <w:rsid w:val="00D820DD"/>
    <w:rsid w:val="00D82AC9"/>
    <w:rsid w:val="00D8379F"/>
    <w:rsid w:val="00D93372"/>
    <w:rsid w:val="00D94EDB"/>
    <w:rsid w:val="00DA5C49"/>
    <w:rsid w:val="00DB14A3"/>
    <w:rsid w:val="00DB1D01"/>
    <w:rsid w:val="00DB4AF5"/>
    <w:rsid w:val="00DC2DED"/>
    <w:rsid w:val="00DC44EC"/>
    <w:rsid w:val="00DD0F8F"/>
    <w:rsid w:val="00DD2C4F"/>
    <w:rsid w:val="00DD59A3"/>
    <w:rsid w:val="00DE3AFC"/>
    <w:rsid w:val="00DE5EB6"/>
    <w:rsid w:val="00DE790C"/>
    <w:rsid w:val="00DF0CD1"/>
    <w:rsid w:val="00DF1282"/>
    <w:rsid w:val="00DF16D3"/>
    <w:rsid w:val="00DF5DF4"/>
    <w:rsid w:val="00E02394"/>
    <w:rsid w:val="00E23468"/>
    <w:rsid w:val="00E23550"/>
    <w:rsid w:val="00E327AB"/>
    <w:rsid w:val="00E37037"/>
    <w:rsid w:val="00E42744"/>
    <w:rsid w:val="00E427A7"/>
    <w:rsid w:val="00E47DC5"/>
    <w:rsid w:val="00E50C54"/>
    <w:rsid w:val="00E5227C"/>
    <w:rsid w:val="00E6155C"/>
    <w:rsid w:val="00E62117"/>
    <w:rsid w:val="00E63D24"/>
    <w:rsid w:val="00E67286"/>
    <w:rsid w:val="00E76A90"/>
    <w:rsid w:val="00E80E8C"/>
    <w:rsid w:val="00E83E12"/>
    <w:rsid w:val="00E84E08"/>
    <w:rsid w:val="00E90B45"/>
    <w:rsid w:val="00E91492"/>
    <w:rsid w:val="00E934C1"/>
    <w:rsid w:val="00E9552D"/>
    <w:rsid w:val="00E9789A"/>
    <w:rsid w:val="00EA0746"/>
    <w:rsid w:val="00EA1022"/>
    <w:rsid w:val="00EA6DE8"/>
    <w:rsid w:val="00EB4967"/>
    <w:rsid w:val="00EC0FA8"/>
    <w:rsid w:val="00EC10D6"/>
    <w:rsid w:val="00EC6B82"/>
    <w:rsid w:val="00ED0002"/>
    <w:rsid w:val="00ED0A5B"/>
    <w:rsid w:val="00ED3E72"/>
    <w:rsid w:val="00EE3665"/>
    <w:rsid w:val="00F0061E"/>
    <w:rsid w:val="00F03C19"/>
    <w:rsid w:val="00F06519"/>
    <w:rsid w:val="00F2576C"/>
    <w:rsid w:val="00F30C06"/>
    <w:rsid w:val="00F31405"/>
    <w:rsid w:val="00F334FF"/>
    <w:rsid w:val="00F349A1"/>
    <w:rsid w:val="00F46E10"/>
    <w:rsid w:val="00F60133"/>
    <w:rsid w:val="00F631DB"/>
    <w:rsid w:val="00F632CB"/>
    <w:rsid w:val="00F7467B"/>
    <w:rsid w:val="00F8052C"/>
    <w:rsid w:val="00F83BF2"/>
    <w:rsid w:val="00F841FA"/>
    <w:rsid w:val="00F84E86"/>
    <w:rsid w:val="00F87001"/>
    <w:rsid w:val="00F92EAB"/>
    <w:rsid w:val="00F93108"/>
    <w:rsid w:val="00F93FF7"/>
    <w:rsid w:val="00F94FA7"/>
    <w:rsid w:val="00F97AD0"/>
    <w:rsid w:val="00FA12E7"/>
    <w:rsid w:val="00FB0317"/>
    <w:rsid w:val="00FB2841"/>
    <w:rsid w:val="00FB57F7"/>
    <w:rsid w:val="00FB7506"/>
    <w:rsid w:val="00FC1C89"/>
    <w:rsid w:val="00FC4347"/>
    <w:rsid w:val="00FF1E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5DE3C"/>
  <w15:docId w15:val="{F73BC19A-85A7-424E-99FF-A29A7CD8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E2D"/>
  </w:style>
  <w:style w:type="paragraph" w:styleId="Heading1">
    <w:name w:val="heading 1"/>
    <w:basedOn w:val="Normal"/>
    <w:next w:val="Normal"/>
    <w:link w:val="Heading1Char"/>
    <w:uiPriority w:val="9"/>
    <w:qFormat/>
    <w:rsid w:val="002A4F37"/>
    <w:pPr>
      <w:keepNext/>
      <w:keepLines/>
      <w:outlineLvl w:val="0"/>
    </w:pPr>
    <w:rPr>
      <w:rFonts w:ascii="Arial" w:eastAsiaTheme="majorEastAsia" w:hAnsi="Arial" w:cs="Arial"/>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C35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3595"/>
    <w:rPr>
      <w:sz w:val="20"/>
      <w:szCs w:val="20"/>
    </w:rPr>
  </w:style>
  <w:style w:type="character" w:styleId="EndnoteReference">
    <w:name w:val="endnote reference"/>
    <w:basedOn w:val="DefaultParagraphFont"/>
    <w:uiPriority w:val="99"/>
    <w:semiHidden/>
    <w:unhideWhenUsed/>
    <w:rsid w:val="006C3595"/>
    <w:rPr>
      <w:vertAlign w:val="superscript"/>
    </w:rPr>
  </w:style>
  <w:style w:type="character" w:customStyle="1" w:styleId="Heading1Char">
    <w:name w:val="Heading 1 Char"/>
    <w:basedOn w:val="DefaultParagraphFont"/>
    <w:link w:val="Heading1"/>
    <w:uiPriority w:val="9"/>
    <w:rsid w:val="002A4F37"/>
    <w:rPr>
      <w:rFonts w:ascii="Arial" w:eastAsiaTheme="majorEastAsia" w:hAnsi="Arial" w:cs="Arial"/>
      <w:b/>
      <w:bCs/>
      <w:color w:val="000000" w:themeColor="text1"/>
      <w:sz w:val="24"/>
      <w:szCs w:val="24"/>
    </w:rPr>
  </w:style>
  <w:style w:type="character" w:styleId="Hyperlink">
    <w:name w:val="Hyperlink"/>
    <w:basedOn w:val="DefaultParagraphFont"/>
    <w:uiPriority w:val="99"/>
    <w:unhideWhenUsed/>
    <w:rsid w:val="003D08FA"/>
    <w:rPr>
      <w:color w:val="0563C1" w:themeColor="hyperlink"/>
      <w:u w:val="single"/>
    </w:rPr>
  </w:style>
  <w:style w:type="character" w:customStyle="1" w:styleId="MenoPendente1">
    <w:name w:val="Menção Pendente1"/>
    <w:basedOn w:val="DefaultParagraphFont"/>
    <w:uiPriority w:val="99"/>
    <w:semiHidden/>
    <w:unhideWhenUsed/>
    <w:rsid w:val="003D08FA"/>
    <w:rPr>
      <w:color w:val="605E5C"/>
      <w:shd w:val="clear" w:color="auto" w:fill="E1DFDD"/>
    </w:rPr>
  </w:style>
  <w:style w:type="paragraph" w:styleId="Bibliography">
    <w:name w:val="Bibliography"/>
    <w:basedOn w:val="Normal"/>
    <w:next w:val="Normal"/>
    <w:uiPriority w:val="37"/>
    <w:unhideWhenUsed/>
    <w:rsid w:val="00C175D0"/>
    <w:pPr>
      <w:spacing w:after="240" w:line="240" w:lineRule="auto"/>
    </w:pPr>
  </w:style>
  <w:style w:type="character" w:customStyle="1" w:styleId="tlid-translation">
    <w:name w:val="tlid-translation"/>
    <w:basedOn w:val="DefaultParagraphFont"/>
    <w:rsid w:val="007931C8"/>
  </w:style>
  <w:style w:type="table" w:styleId="TableGrid">
    <w:name w:val="Table Grid"/>
    <w:basedOn w:val="TableNormal"/>
    <w:uiPriority w:val="59"/>
    <w:rsid w:val="00D27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379F"/>
    <w:rPr>
      <w:sz w:val="16"/>
      <w:szCs w:val="16"/>
    </w:rPr>
  </w:style>
  <w:style w:type="paragraph" w:styleId="CommentText">
    <w:name w:val="annotation text"/>
    <w:basedOn w:val="Normal"/>
    <w:link w:val="CommentTextChar"/>
    <w:uiPriority w:val="99"/>
    <w:semiHidden/>
    <w:unhideWhenUsed/>
    <w:rsid w:val="00D8379F"/>
    <w:pPr>
      <w:spacing w:line="240" w:lineRule="auto"/>
    </w:pPr>
    <w:rPr>
      <w:sz w:val="20"/>
      <w:szCs w:val="20"/>
    </w:rPr>
  </w:style>
  <w:style w:type="character" w:customStyle="1" w:styleId="CommentTextChar">
    <w:name w:val="Comment Text Char"/>
    <w:basedOn w:val="DefaultParagraphFont"/>
    <w:link w:val="CommentText"/>
    <w:uiPriority w:val="99"/>
    <w:semiHidden/>
    <w:rsid w:val="00D8379F"/>
    <w:rPr>
      <w:sz w:val="20"/>
      <w:szCs w:val="20"/>
    </w:rPr>
  </w:style>
  <w:style w:type="paragraph" w:styleId="CommentSubject">
    <w:name w:val="annotation subject"/>
    <w:basedOn w:val="CommentText"/>
    <w:next w:val="CommentText"/>
    <w:link w:val="CommentSubjectChar"/>
    <w:uiPriority w:val="99"/>
    <w:semiHidden/>
    <w:unhideWhenUsed/>
    <w:rsid w:val="00D8379F"/>
    <w:rPr>
      <w:b/>
      <w:bCs/>
    </w:rPr>
  </w:style>
  <w:style w:type="character" w:customStyle="1" w:styleId="CommentSubjectChar">
    <w:name w:val="Comment Subject Char"/>
    <w:basedOn w:val="CommentTextChar"/>
    <w:link w:val="CommentSubject"/>
    <w:uiPriority w:val="99"/>
    <w:semiHidden/>
    <w:rsid w:val="00D8379F"/>
    <w:rPr>
      <w:b/>
      <w:bCs/>
      <w:sz w:val="20"/>
      <w:szCs w:val="20"/>
    </w:rPr>
  </w:style>
  <w:style w:type="paragraph" w:styleId="BalloonText">
    <w:name w:val="Balloon Text"/>
    <w:basedOn w:val="Normal"/>
    <w:link w:val="BalloonTextChar"/>
    <w:uiPriority w:val="99"/>
    <w:semiHidden/>
    <w:unhideWhenUsed/>
    <w:rsid w:val="00D83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79F"/>
    <w:rPr>
      <w:rFonts w:ascii="Segoe UI" w:hAnsi="Segoe UI" w:cs="Segoe UI"/>
      <w:sz w:val="18"/>
      <w:szCs w:val="18"/>
    </w:rPr>
  </w:style>
  <w:style w:type="paragraph" w:styleId="Revision">
    <w:name w:val="Revision"/>
    <w:hidden/>
    <w:uiPriority w:val="99"/>
    <w:semiHidden/>
    <w:rsid w:val="00BA267A"/>
    <w:pPr>
      <w:spacing w:after="0" w:line="240" w:lineRule="auto"/>
    </w:pPr>
  </w:style>
  <w:style w:type="character" w:customStyle="1" w:styleId="authors-list-item">
    <w:name w:val="authors-list-item"/>
    <w:basedOn w:val="DefaultParagraphFont"/>
    <w:rsid w:val="00E91492"/>
  </w:style>
  <w:style w:type="character" w:customStyle="1" w:styleId="author-sup-separator">
    <w:name w:val="author-sup-separator"/>
    <w:basedOn w:val="DefaultParagraphFont"/>
    <w:rsid w:val="00E91492"/>
  </w:style>
  <w:style w:type="character" w:customStyle="1" w:styleId="comma">
    <w:name w:val="comma"/>
    <w:basedOn w:val="DefaultParagraphFont"/>
    <w:rsid w:val="00E91492"/>
  </w:style>
  <w:style w:type="character" w:customStyle="1" w:styleId="cit">
    <w:name w:val="cit"/>
    <w:basedOn w:val="DefaultParagraphFont"/>
    <w:rsid w:val="00E91492"/>
  </w:style>
  <w:style w:type="character" w:customStyle="1" w:styleId="citation-doi">
    <w:name w:val="citation-doi"/>
    <w:basedOn w:val="DefaultParagraphFont"/>
    <w:rsid w:val="00E91492"/>
  </w:style>
  <w:style w:type="paragraph" w:styleId="Header">
    <w:name w:val="header"/>
    <w:basedOn w:val="Normal"/>
    <w:link w:val="HeaderChar"/>
    <w:uiPriority w:val="99"/>
    <w:unhideWhenUsed/>
    <w:rsid w:val="005A1BE9"/>
    <w:pPr>
      <w:tabs>
        <w:tab w:val="center" w:pos="4252"/>
        <w:tab w:val="right" w:pos="8504"/>
      </w:tabs>
      <w:spacing w:after="0" w:line="240" w:lineRule="auto"/>
    </w:pPr>
  </w:style>
  <w:style w:type="character" w:customStyle="1" w:styleId="HeaderChar">
    <w:name w:val="Header Char"/>
    <w:basedOn w:val="DefaultParagraphFont"/>
    <w:link w:val="Header"/>
    <w:uiPriority w:val="99"/>
    <w:rsid w:val="005A1BE9"/>
  </w:style>
  <w:style w:type="paragraph" w:styleId="Footer">
    <w:name w:val="footer"/>
    <w:basedOn w:val="Normal"/>
    <w:link w:val="FooterChar"/>
    <w:uiPriority w:val="99"/>
    <w:unhideWhenUsed/>
    <w:rsid w:val="005A1BE9"/>
    <w:pPr>
      <w:tabs>
        <w:tab w:val="center" w:pos="4252"/>
        <w:tab w:val="right" w:pos="8504"/>
      </w:tabs>
      <w:spacing w:after="0" w:line="240" w:lineRule="auto"/>
    </w:pPr>
  </w:style>
  <w:style w:type="character" w:customStyle="1" w:styleId="FooterChar">
    <w:name w:val="Footer Char"/>
    <w:basedOn w:val="DefaultParagraphFont"/>
    <w:link w:val="Footer"/>
    <w:uiPriority w:val="99"/>
    <w:rsid w:val="005A1BE9"/>
  </w:style>
  <w:style w:type="paragraph" w:styleId="HTMLPreformatted">
    <w:name w:val="HTML Preformatted"/>
    <w:basedOn w:val="Normal"/>
    <w:link w:val="HTMLPreformattedChar"/>
    <w:uiPriority w:val="99"/>
    <w:semiHidden/>
    <w:unhideWhenUsed/>
    <w:rsid w:val="00A2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24C1F"/>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A845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A84590"/>
    <w:rPr>
      <w:b/>
      <w:bCs/>
    </w:rPr>
  </w:style>
  <w:style w:type="character" w:styleId="Emphasis">
    <w:name w:val="Emphasis"/>
    <w:basedOn w:val="DefaultParagraphFont"/>
    <w:uiPriority w:val="20"/>
    <w:qFormat/>
    <w:rsid w:val="006C7C9F"/>
    <w:rPr>
      <w:i/>
      <w:iCs/>
    </w:rPr>
  </w:style>
  <w:style w:type="paragraph" w:styleId="FootnoteText">
    <w:name w:val="footnote text"/>
    <w:basedOn w:val="Normal"/>
    <w:link w:val="FootnoteTextChar"/>
    <w:uiPriority w:val="99"/>
    <w:semiHidden/>
    <w:unhideWhenUsed/>
    <w:rsid w:val="00682D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2D59"/>
    <w:rPr>
      <w:sz w:val="20"/>
      <w:szCs w:val="20"/>
    </w:rPr>
  </w:style>
  <w:style w:type="character" w:styleId="FootnoteReference">
    <w:name w:val="footnote reference"/>
    <w:basedOn w:val="DefaultParagraphFont"/>
    <w:uiPriority w:val="99"/>
    <w:semiHidden/>
    <w:unhideWhenUsed/>
    <w:rsid w:val="00682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250">
      <w:bodyDiv w:val="1"/>
      <w:marLeft w:val="0"/>
      <w:marRight w:val="0"/>
      <w:marTop w:val="0"/>
      <w:marBottom w:val="0"/>
      <w:divBdr>
        <w:top w:val="none" w:sz="0" w:space="0" w:color="auto"/>
        <w:left w:val="none" w:sz="0" w:space="0" w:color="auto"/>
        <w:bottom w:val="none" w:sz="0" w:space="0" w:color="auto"/>
        <w:right w:val="none" w:sz="0" w:space="0" w:color="auto"/>
      </w:divBdr>
    </w:div>
    <w:div w:id="206336403">
      <w:bodyDiv w:val="1"/>
      <w:marLeft w:val="0"/>
      <w:marRight w:val="0"/>
      <w:marTop w:val="0"/>
      <w:marBottom w:val="0"/>
      <w:divBdr>
        <w:top w:val="none" w:sz="0" w:space="0" w:color="auto"/>
        <w:left w:val="none" w:sz="0" w:space="0" w:color="auto"/>
        <w:bottom w:val="none" w:sz="0" w:space="0" w:color="auto"/>
        <w:right w:val="none" w:sz="0" w:space="0" w:color="auto"/>
      </w:divBdr>
      <w:divsChild>
        <w:div w:id="1082068720">
          <w:marLeft w:val="0"/>
          <w:marRight w:val="0"/>
          <w:marTop w:val="0"/>
          <w:marBottom w:val="0"/>
          <w:divBdr>
            <w:top w:val="none" w:sz="0" w:space="0" w:color="auto"/>
            <w:left w:val="none" w:sz="0" w:space="0" w:color="auto"/>
            <w:bottom w:val="none" w:sz="0" w:space="0" w:color="auto"/>
            <w:right w:val="none" w:sz="0" w:space="0" w:color="auto"/>
          </w:divBdr>
          <w:divsChild>
            <w:div w:id="626277328">
              <w:marLeft w:val="0"/>
              <w:marRight w:val="0"/>
              <w:marTop w:val="0"/>
              <w:marBottom w:val="0"/>
              <w:divBdr>
                <w:top w:val="none" w:sz="0" w:space="0" w:color="auto"/>
                <w:left w:val="none" w:sz="0" w:space="0" w:color="auto"/>
                <w:bottom w:val="none" w:sz="0" w:space="0" w:color="auto"/>
                <w:right w:val="none" w:sz="0" w:space="0" w:color="auto"/>
              </w:divBdr>
              <w:divsChild>
                <w:div w:id="1960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10792">
      <w:bodyDiv w:val="1"/>
      <w:marLeft w:val="0"/>
      <w:marRight w:val="0"/>
      <w:marTop w:val="0"/>
      <w:marBottom w:val="0"/>
      <w:divBdr>
        <w:top w:val="none" w:sz="0" w:space="0" w:color="auto"/>
        <w:left w:val="none" w:sz="0" w:space="0" w:color="auto"/>
        <w:bottom w:val="none" w:sz="0" w:space="0" w:color="auto"/>
        <w:right w:val="none" w:sz="0" w:space="0" w:color="auto"/>
      </w:divBdr>
      <w:divsChild>
        <w:div w:id="2054453440">
          <w:marLeft w:val="0"/>
          <w:marRight w:val="0"/>
          <w:marTop w:val="0"/>
          <w:marBottom w:val="0"/>
          <w:divBdr>
            <w:top w:val="none" w:sz="0" w:space="0" w:color="auto"/>
            <w:left w:val="none" w:sz="0" w:space="0" w:color="auto"/>
            <w:bottom w:val="none" w:sz="0" w:space="0" w:color="auto"/>
            <w:right w:val="none" w:sz="0" w:space="0" w:color="auto"/>
          </w:divBdr>
        </w:div>
      </w:divsChild>
    </w:div>
    <w:div w:id="298995017">
      <w:bodyDiv w:val="1"/>
      <w:marLeft w:val="0"/>
      <w:marRight w:val="0"/>
      <w:marTop w:val="0"/>
      <w:marBottom w:val="0"/>
      <w:divBdr>
        <w:top w:val="none" w:sz="0" w:space="0" w:color="auto"/>
        <w:left w:val="none" w:sz="0" w:space="0" w:color="auto"/>
        <w:bottom w:val="none" w:sz="0" w:space="0" w:color="auto"/>
        <w:right w:val="none" w:sz="0" w:space="0" w:color="auto"/>
      </w:divBdr>
    </w:div>
    <w:div w:id="616568952">
      <w:bodyDiv w:val="1"/>
      <w:marLeft w:val="0"/>
      <w:marRight w:val="0"/>
      <w:marTop w:val="0"/>
      <w:marBottom w:val="0"/>
      <w:divBdr>
        <w:top w:val="none" w:sz="0" w:space="0" w:color="auto"/>
        <w:left w:val="none" w:sz="0" w:space="0" w:color="auto"/>
        <w:bottom w:val="none" w:sz="0" w:space="0" w:color="auto"/>
        <w:right w:val="none" w:sz="0" w:space="0" w:color="auto"/>
      </w:divBdr>
    </w:div>
    <w:div w:id="750781470">
      <w:bodyDiv w:val="1"/>
      <w:marLeft w:val="0"/>
      <w:marRight w:val="0"/>
      <w:marTop w:val="0"/>
      <w:marBottom w:val="0"/>
      <w:divBdr>
        <w:top w:val="none" w:sz="0" w:space="0" w:color="auto"/>
        <w:left w:val="none" w:sz="0" w:space="0" w:color="auto"/>
        <w:bottom w:val="none" w:sz="0" w:space="0" w:color="auto"/>
        <w:right w:val="none" w:sz="0" w:space="0" w:color="auto"/>
      </w:divBdr>
      <w:divsChild>
        <w:div w:id="1114638549">
          <w:marLeft w:val="375"/>
          <w:marRight w:val="375"/>
          <w:marTop w:val="720"/>
          <w:marBottom w:val="0"/>
          <w:divBdr>
            <w:top w:val="none" w:sz="0" w:space="0" w:color="auto"/>
            <w:left w:val="none" w:sz="0" w:space="0" w:color="auto"/>
            <w:bottom w:val="none" w:sz="0" w:space="0" w:color="auto"/>
            <w:right w:val="none" w:sz="0" w:space="0" w:color="auto"/>
          </w:divBdr>
        </w:div>
        <w:div w:id="1517841740">
          <w:marLeft w:val="375"/>
          <w:marRight w:val="0"/>
          <w:marTop w:val="180"/>
          <w:marBottom w:val="0"/>
          <w:divBdr>
            <w:top w:val="none" w:sz="0" w:space="0" w:color="auto"/>
            <w:left w:val="none" w:sz="0" w:space="0" w:color="auto"/>
            <w:bottom w:val="none" w:sz="0" w:space="0" w:color="auto"/>
            <w:right w:val="none" w:sz="0" w:space="0" w:color="auto"/>
          </w:divBdr>
        </w:div>
      </w:divsChild>
    </w:div>
    <w:div w:id="797453575">
      <w:bodyDiv w:val="1"/>
      <w:marLeft w:val="0"/>
      <w:marRight w:val="0"/>
      <w:marTop w:val="0"/>
      <w:marBottom w:val="0"/>
      <w:divBdr>
        <w:top w:val="none" w:sz="0" w:space="0" w:color="auto"/>
        <w:left w:val="none" w:sz="0" w:space="0" w:color="auto"/>
        <w:bottom w:val="none" w:sz="0" w:space="0" w:color="auto"/>
        <w:right w:val="none" w:sz="0" w:space="0" w:color="auto"/>
      </w:divBdr>
    </w:div>
    <w:div w:id="843321015">
      <w:bodyDiv w:val="1"/>
      <w:marLeft w:val="0"/>
      <w:marRight w:val="0"/>
      <w:marTop w:val="0"/>
      <w:marBottom w:val="0"/>
      <w:divBdr>
        <w:top w:val="none" w:sz="0" w:space="0" w:color="auto"/>
        <w:left w:val="none" w:sz="0" w:space="0" w:color="auto"/>
        <w:bottom w:val="none" w:sz="0" w:space="0" w:color="auto"/>
        <w:right w:val="none" w:sz="0" w:space="0" w:color="auto"/>
      </w:divBdr>
    </w:div>
    <w:div w:id="845947767">
      <w:bodyDiv w:val="1"/>
      <w:marLeft w:val="0"/>
      <w:marRight w:val="0"/>
      <w:marTop w:val="0"/>
      <w:marBottom w:val="0"/>
      <w:divBdr>
        <w:top w:val="none" w:sz="0" w:space="0" w:color="auto"/>
        <w:left w:val="none" w:sz="0" w:space="0" w:color="auto"/>
        <w:bottom w:val="none" w:sz="0" w:space="0" w:color="auto"/>
        <w:right w:val="none" w:sz="0" w:space="0" w:color="auto"/>
      </w:divBdr>
    </w:div>
    <w:div w:id="916403512">
      <w:bodyDiv w:val="1"/>
      <w:marLeft w:val="0"/>
      <w:marRight w:val="0"/>
      <w:marTop w:val="0"/>
      <w:marBottom w:val="0"/>
      <w:divBdr>
        <w:top w:val="none" w:sz="0" w:space="0" w:color="auto"/>
        <w:left w:val="none" w:sz="0" w:space="0" w:color="auto"/>
        <w:bottom w:val="none" w:sz="0" w:space="0" w:color="auto"/>
        <w:right w:val="none" w:sz="0" w:space="0" w:color="auto"/>
      </w:divBdr>
    </w:div>
    <w:div w:id="1077048921">
      <w:bodyDiv w:val="1"/>
      <w:marLeft w:val="0"/>
      <w:marRight w:val="0"/>
      <w:marTop w:val="0"/>
      <w:marBottom w:val="0"/>
      <w:divBdr>
        <w:top w:val="none" w:sz="0" w:space="0" w:color="auto"/>
        <w:left w:val="none" w:sz="0" w:space="0" w:color="auto"/>
        <w:bottom w:val="none" w:sz="0" w:space="0" w:color="auto"/>
        <w:right w:val="none" w:sz="0" w:space="0" w:color="auto"/>
      </w:divBdr>
    </w:div>
    <w:div w:id="1078288305">
      <w:bodyDiv w:val="1"/>
      <w:marLeft w:val="0"/>
      <w:marRight w:val="0"/>
      <w:marTop w:val="0"/>
      <w:marBottom w:val="0"/>
      <w:divBdr>
        <w:top w:val="none" w:sz="0" w:space="0" w:color="auto"/>
        <w:left w:val="none" w:sz="0" w:space="0" w:color="auto"/>
        <w:bottom w:val="none" w:sz="0" w:space="0" w:color="auto"/>
        <w:right w:val="none" w:sz="0" w:space="0" w:color="auto"/>
      </w:divBdr>
    </w:div>
    <w:div w:id="1104423973">
      <w:bodyDiv w:val="1"/>
      <w:marLeft w:val="0"/>
      <w:marRight w:val="0"/>
      <w:marTop w:val="0"/>
      <w:marBottom w:val="0"/>
      <w:divBdr>
        <w:top w:val="none" w:sz="0" w:space="0" w:color="auto"/>
        <w:left w:val="none" w:sz="0" w:space="0" w:color="auto"/>
        <w:bottom w:val="none" w:sz="0" w:space="0" w:color="auto"/>
        <w:right w:val="none" w:sz="0" w:space="0" w:color="auto"/>
      </w:divBdr>
      <w:divsChild>
        <w:div w:id="894052276">
          <w:marLeft w:val="375"/>
          <w:marRight w:val="375"/>
          <w:marTop w:val="720"/>
          <w:marBottom w:val="0"/>
          <w:divBdr>
            <w:top w:val="none" w:sz="0" w:space="0" w:color="auto"/>
            <w:left w:val="none" w:sz="0" w:space="0" w:color="auto"/>
            <w:bottom w:val="none" w:sz="0" w:space="0" w:color="auto"/>
            <w:right w:val="none" w:sz="0" w:space="0" w:color="auto"/>
          </w:divBdr>
        </w:div>
        <w:div w:id="1095324396">
          <w:marLeft w:val="375"/>
          <w:marRight w:val="0"/>
          <w:marTop w:val="180"/>
          <w:marBottom w:val="0"/>
          <w:divBdr>
            <w:top w:val="none" w:sz="0" w:space="0" w:color="auto"/>
            <w:left w:val="none" w:sz="0" w:space="0" w:color="auto"/>
            <w:bottom w:val="none" w:sz="0" w:space="0" w:color="auto"/>
            <w:right w:val="none" w:sz="0" w:space="0" w:color="auto"/>
          </w:divBdr>
        </w:div>
      </w:divsChild>
    </w:div>
    <w:div w:id="1518617912">
      <w:bodyDiv w:val="1"/>
      <w:marLeft w:val="0"/>
      <w:marRight w:val="0"/>
      <w:marTop w:val="0"/>
      <w:marBottom w:val="0"/>
      <w:divBdr>
        <w:top w:val="none" w:sz="0" w:space="0" w:color="auto"/>
        <w:left w:val="none" w:sz="0" w:space="0" w:color="auto"/>
        <w:bottom w:val="none" w:sz="0" w:space="0" w:color="auto"/>
        <w:right w:val="none" w:sz="0" w:space="0" w:color="auto"/>
      </w:divBdr>
    </w:div>
    <w:div w:id="1542091900">
      <w:bodyDiv w:val="1"/>
      <w:marLeft w:val="0"/>
      <w:marRight w:val="0"/>
      <w:marTop w:val="0"/>
      <w:marBottom w:val="0"/>
      <w:divBdr>
        <w:top w:val="none" w:sz="0" w:space="0" w:color="auto"/>
        <w:left w:val="none" w:sz="0" w:space="0" w:color="auto"/>
        <w:bottom w:val="none" w:sz="0" w:space="0" w:color="auto"/>
        <w:right w:val="none" w:sz="0" w:space="0" w:color="auto"/>
      </w:divBdr>
    </w:div>
    <w:div w:id="1657567338">
      <w:bodyDiv w:val="1"/>
      <w:marLeft w:val="0"/>
      <w:marRight w:val="0"/>
      <w:marTop w:val="0"/>
      <w:marBottom w:val="0"/>
      <w:divBdr>
        <w:top w:val="none" w:sz="0" w:space="0" w:color="auto"/>
        <w:left w:val="none" w:sz="0" w:space="0" w:color="auto"/>
        <w:bottom w:val="none" w:sz="0" w:space="0" w:color="auto"/>
        <w:right w:val="none" w:sz="0" w:space="0" w:color="auto"/>
      </w:divBdr>
      <w:divsChild>
        <w:div w:id="197084973">
          <w:marLeft w:val="375"/>
          <w:marRight w:val="375"/>
          <w:marTop w:val="720"/>
          <w:marBottom w:val="0"/>
          <w:divBdr>
            <w:top w:val="none" w:sz="0" w:space="0" w:color="auto"/>
            <w:left w:val="none" w:sz="0" w:space="0" w:color="auto"/>
            <w:bottom w:val="none" w:sz="0" w:space="0" w:color="auto"/>
            <w:right w:val="none" w:sz="0" w:space="0" w:color="auto"/>
          </w:divBdr>
        </w:div>
        <w:div w:id="698118435">
          <w:marLeft w:val="375"/>
          <w:marRight w:val="0"/>
          <w:marTop w:val="180"/>
          <w:marBottom w:val="0"/>
          <w:divBdr>
            <w:top w:val="none" w:sz="0" w:space="0" w:color="auto"/>
            <w:left w:val="none" w:sz="0" w:space="0" w:color="auto"/>
            <w:bottom w:val="none" w:sz="0" w:space="0" w:color="auto"/>
            <w:right w:val="none" w:sz="0" w:space="0" w:color="auto"/>
          </w:divBdr>
        </w:div>
      </w:divsChild>
    </w:div>
    <w:div w:id="1764688184">
      <w:bodyDiv w:val="1"/>
      <w:marLeft w:val="0"/>
      <w:marRight w:val="0"/>
      <w:marTop w:val="0"/>
      <w:marBottom w:val="0"/>
      <w:divBdr>
        <w:top w:val="none" w:sz="0" w:space="0" w:color="auto"/>
        <w:left w:val="none" w:sz="0" w:space="0" w:color="auto"/>
        <w:bottom w:val="none" w:sz="0" w:space="0" w:color="auto"/>
        <w:right w:val="none" w:sz="0" w:space="0" w:color="auto"/>
      </w:divBdr>
    </w:div>
    <w:div w:id="1835991915">
      <w:bodyDiv w:val="1"/>
      <w:marLeft w:val="0"/>
      <w:marRight w:val="0"/>
      <w:marTop w:val="0"/>
      <w:marBottom w:val="0"/>
      <w:divBdr>
        <w:top w:val="none" w:sz="0" w:space="0" w:color="auto"/>
        <w:left w:val="none" w:sz="0" w:space="0" w:color="auto"/>
        <w:bottom w:val="none" w:sz="0" w:space="0" w:color="auto"/>
        <w:right w:val="none" w:sz="0" w:space="0" w:color="auto"/>
      </w:divBdr>
      <w:divsChild>
        <w:div w:id="523324124">
          <w:marLeft w:val="0"/>
          <w:marRight w:val="0"/>
          <w:marTop w:val="0"/>
          <w:marBottom w:val="0"/>
          <w:divBdr>
            <w:top w:val="none" w:sz="0" w:space="0" w:color="auto"/>
            <w:left w:val="none" w:sz="0" w:space="0" w:color="auto"/>
            <w:bottom w:val="none" w:sz="0" w:space="0" w:color="auto"/>
            <w:right w:val="none" w:sz="0" w:space="0" w:color="auto"/>
          </w:divBdr>
          <w:divsChild>
            <w:div w:id="1310548556">
              <w:marLeft w:val="0"/>
              <w:marRight w:val="0"/>
              <w:marTop w:val="0"/>
              <w:marBottom w:val="0"/>
              <w:divBdr>
                <w:top w:val="none" w:sz="0" w:space="0" w:color="auto"/>
                <w:left w:val="none" w:sz="0" w:space="0" w:color="auto"/>
                <w:bottom w:val="none" w:sz="0" w:space="0" w:color="auto"/>
                <w:right w:val="none" w:sz="0" w:space="0" w:color="auto"/>
              </w:divBdr>
              <w:divsChild>
                <w:div w:id="1609851115">
                  <w:marLeft w:val="0"/>
                  <w:marRight w:val="0"/>
                  <w:marTop w:val="0"/>
                  <w:marBottom w:val="0"/>
                  <w:divBdr>
                    <w:top w:val="none" w:sz="0" w:space="0" w:color="auto"/>
                    <w:left w:val="none" w:sz="0" w:space="0" w:color="auto"/>
                    <w:bottom w:val="none" w:sz="0" w:space="0" w:color="auto"/>
                    <w:right w:val="none" w:sz="0" w:space="0" w:color="auto"/>
                  </w:divBdr>
                  <w:divsChild>
                    <w:div w:id="1917587429">
                      <w:marLeft w:val="0"/>
                      <w:marRight w:val="0"/>
                      <w:marTop w:val="0"/>
                      <w:marBottom w:val="0"/>
                      <w:divBdr>
                        <w:top w:val="none" w:sz="0" w:space="0" w:color="auto"/>
                        <w:left w:val="none" w:sz="0" w:space="0" w:color="auto"/>
                        <w:bottom w:val="none" w:sz="0" w:space="0" w:color="auto"/>
                        <w:right w:val="none" w:sz="0" w:space="0" w:color="auto"/>
                      </w:divBdr>
                      <w:divsChild>
                        <w:div w:id="19902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60930">
          <w:marLeft w:val="0"/>
          <w:marRight w:val="0"/>
          <w:marTop w:val="0"/>
          <w:marBottom w:val="0"/>
          <w:divBdr>
            <w:top w:val="none" w:sz="0" w:space="0" w:color="auto"/>
            <w:left w:val="none" w:sz="0" w:space="0" w:color="auto"/>
            <w:bottom w:val="none" w:sz="0" w:space="0" w:color="auto"/>
            <w:right w:val="none" w:sz="0" w:space="0" w:color="auto"/>
          </w:divBdr>
          <w:divsChild>
            <w:div w:id="459105079">
              <w:marLeft w:val="0"/>
              <w:marRight w:val="0"/>
              <w:marTop w:val="0"/>
              <w:marBottom w:val="0"/>
              <w:divBdr>
                <w:top w:val="none" w:sz="0" w:space="0" w:color="auto"/>
                <w:left w:val="none" w:sz="0" w:space="0" w:color="auto"/>
                <w:bottom w:val="none" w:sz="0" w:space="0" w:color="auto"/>
                <w:right w:val="none" w:sz="0" w:space="0" w:color="auto"/>
              </w:divBdr>
              <w:divsChild>
                <w:div w:id="99617500">
                  <w:marLeft w:val="0"/>
                  <w:marRight w:val="0"/>
                  <w:marTop w:val="0"/>
                  <w:marBottom w:val="0"/>
                  <w:divBdr>
                    <w:top w:val="none" w:sz="0" w:space="0" w:color="auto"/>
                    <w:left w:val="none" w:sz="0" w:space="0" w:color="auto"/>
                    <w:bottom w:val="none" w:sz="0" w:space="0" w:color="auto"/>
                    <w:right w:val="none" w:sz="0" w:space="0" w:color="auto"/>
                  </w:divBdr>
                  <w:divsChild>
                    <w:div w:id="1506627239">
                      <w:marLeft w:val="0"/>
                      <w:marRight w:val="0"/>
                      <w:marTop w:val="0"/>
                      <w:marBottom w:val="0"/>
                      <w:divBdr>
                        <w:top w:val="none" w:sz="0" w:space="0" w:color="auto"/>
                        <w:left w:val="none" w:sz="0" w:space="0" w:color="auto"/>
                        <w:bottom w:val="none" w:sz="0" w:space="0" w:color="auto"/>
                        <w:right w:val="none" w:sz="0" w:space="0" w:color="auto"/>
                      </w:divBdr>
                      <w:divsChild>
                        <w:div w:id="417992864">
                          <w:marLeft w:val="0"/>
                          <w:marRight w:val="0"/>
                          <w:marTop w:val="0"/>
                          <w:marBottom w:val="0"/>
                          <w:divBdr>
                            <w:top w:val="none" w:sz="0" w:space="0" w:color="auto"/>
                            <w:left w:val="none" w:sz="0" w:space="0" w:color="auto"/>
                            <w:bottom w:val="none" w:sz="0" w:space="0" w:color="auto"/>
                            <w:right w:val="none" w:sz="0" w:space="0" w:color="auto"/>
                          </w:divBdr>
                          <w:divsChild>
                            <w:div w:id="1595478481">
                              <w:marLeft w:val="0"/>
                              <w:marRight w:val="300"/>
                              <w:marTop w:val="180"/>
                              <w:marBottom w:val="0"/>
                              <w:divBdr>
                                <w:top w:val="none" w:sz="0" w:space="0" w:color="auto"/>
                                <w:left w:val="none" w:sz="0" w:space="0" w:color="auto"/>
                                <w:bottom w:val="none" w:sz="0" w:space="0" w:color="auto"/>
                                <w:right w:val="none" w:sz="0" w:space="0" w:color="auto"/>
                              </w:divBdr>
                              <w:divsChild>
                                <w:div w:id="5841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32802">
      <w:bodyDiv w:val="1"/>
      <w:marLeft w:val="0"/>
      <w:marRight w:val="0"/>
      <w:marTop w:val="0"/>
      <w:marBottom w:val="0"/>
      <w:divBdr>
        <w:top w:val="none" w:sz="0" w:space="0" w:color="auto"/>
        <w:left w:val="none" w:sz="0" w:space="0" w:color="auto"/>
        <w:bottom w:val="none" w:sz="0" w:space="0" w:color="auto"/>
        <w:right w:val="none" w:sz="0" w:space="0" w:color="auto"/>
      </w:divBdr>
    </w:div>
    <w:div w:id="210772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10">
  <b:Source>
    <b:Tag>BIK20</b:Tag>
    <b:SourceType>JournalArticle</b:SourceType>
    <b:Guid>{698300FD-4F53-4296-AC77-E7E88C146EFE}</b:Guid>
    <b:Author>
      <b:Author>
        <b:NameList>
          <b:Person>
            <b:Last>BIKBOV</b:Last>
            <b:First>B.,</b:First>
            <b:Middle>PURCELL, C.A., LEVEY, A.S., SMITH, M., ABDOLI, A., ABEBE, M., AGUDELO-BOTERO, M.</b:Middle>
          </b:Person>
        </b:NameList>
      </b:Author>
    </b:Author>
    <b:Title>Global, regional, and national burden of chronic kidney disease, 1990–2017: a systematic analysis for the Global Burden of Disease Study 2017. </b:Title>
    <b:JournalName>The Lancet</b:JournalName>
    <b:Year>2020</b:Year>
    <b:RefOrder>1</b:RefOrder>
  </b:Source>
</b:Sources>
</file>

<file path=customXml/itemProps1.xml><?xml version="1.0" encoding="utf-8"?>
<ds:datastoreItem xmlns:ds="http://schemas.openxmlformats.org/officeDocument/2006/customXml" ds:itemID="{B5179EFF-3077-428A-9320-D91006E94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5778</Words>
  <Characters>32937</Characters>
  <Application>Microsoft Office Word</Application>
  <DocSecurity>0</DocSecurity>
  <Lines>274</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Andre Lima</cp:lastModifiedBy>
  <cp:revision>6</cp:revision>
  <cp:lastPrinted>2021-03-12T20:03:00Z</cp:lastPrinted>
  <dcterms:created xsi:type="dcterms:W3CDTF">2021-04-23T14:02:00Z</dcterms:created>
  <dcterms:modified xsi:type="dcterms:W3CDTF">2021-08-19T22:48:00Z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id="7tXiqF2g"/&gt;&lt;style id="http://www.zotero.org/styles/universidade-federal-do-espirito-santo-abnt-initials" hasBibliography="1" bibliographyStyleHasBeenSet="1"/&gt;&lt;prefs&gt;&lt;pref name="fieldType" value="</vt:lpwstr>
  </property>
  <property fmtid="{D5CDD505-2E9C-101B-9397-08002B2CF9AE}" pid="3" name="ZOTERO_PREF_2">
    <vt:lpwstr>Bookmark"/&gt;&lt;pref name="automaticJournalAbbreviations" value="true"/&gt;&lt;pref name="dontAskDelayCitationUpdates" value="true"/&gt;&lt;/prefs&gt;&lt;/data&gt;</vt:lpwstr>
  </property>
  <property fmtid="{D5CDD505-2E9C-101B-9397-08002B2CF9AE}" pid="4" name="ZOTERO_BREF_39wYpmB7T7Ew_1">
    <vt:lpwstr>ZOTERO_ITEM CSL_CITATION {"citationID":"WO1fCV6I","properties":{"formattedCitation":"(BIKBOV et al., 2020)","plainCitation":"(BIKBOV et al., 2020)","noteIndex":0},"citationItems":[{"id":3,"uris":["http://zotero.org/users/6948613/items/L5RBB593"],"uri":["h</vt:lpwstr>
  </property>
  <property fmtid="{D5CDD505-2E9C-101B-9397-08002B2CF9AE}" pid="5" name="ZOTERO_BREF_39wYpmB7T7Ew_2">
    <vt:lpwstr>ttp://zotero.org/users/6948613/items/L5RBB593"],"itemData":{"id":3,"type":"article-journal","abstract":"&lt;h2&gt;Summary&lt;/h2&gt;&lt;h3&gt;Background&lt;/h3&gt;&lt;p&gt;Health system planning requires careful assessment of chronic kidney disease (CKD) epidemiology, but data for mor</vt:lpwstr>
  </property>
  <property fmtid="{D5CDD505-2E9C-101B-9397-08002B2CF9AE}" pid="6" name="ZOTERO_BREF_39wYpmB7T7Ew_3">
    <vt:lpwstr>bidity and mortality of this disease are scarce or non-existent in many countries. We estimated the global, regional, and national burden of CKD, as well as the burden of cardiovascular disease and gout attributable to impaired kidney function, for the Gl</vt:lpwstr>
  </property>
  <property fmtid="{D5CDD505-2E9C-101B-9397-08002B2CF9AE}" pid="7" name="ZOTERO_BREF_39wYpmB7T7Ew_4">
    <vt:lpwstr>obal Burden of Diseases, Injuries, and Risk Factors Study 2017. We use the term CKD to refer to the morbidity and mortality that can be directly attributed to all stages of CKD, and we use the term impaired kidney function to refer to the additional risk </vt:lpwstr>
  </property>
  <property fmtid="{D5CDD505-2E9C-101B-9397-08002B2CF9AE}" pid="8" name="ZOTERO_BREF_39wYpmB7T7Ew_5">
    <vt:lpwstr>of CKD from cardiovascular disease and gout.&lt;/p&gt;&lt;h3&gt;Methods&lt;/h3&gt;&lt;p&gt;The main data sources we used were published literature, vital registration systems, end-stage kidney disease registries, and household surveys. Estimates of CKD burden were produced using</vt:lpwstr>
  </property>
  <property fmtid="{D5CDD505-2E9C-101B-9397-08002B2CF9AE}" pid="9" name="ZOTERO_BREF_39wYpmB7T7Ew_6">
    <vt:lpwstr> a Cause of Death Ensemble model and a Bayesian meta-regression analytical tool, and included incidence, prevalence, years lived with disability, mortality, years of life lost, and disability-adjusted life-years (DALYs). A comparative risk assessment appr</vt:lpwstr>
  </property>
  <property fmtid="{D5CDD505-2E9C-101B-9397-08002B2CF9AE}" pid="10" name="ZOTERO_BREF_39wYpmB7T7Ew_7">
    <vt:lpwstr>oach was used to estimate the proportion of cardiovascular diseases and gout burden attributable to impaired kidney function.&lt;/p&gt;&lt;h3&gt;Findings&lt;/h3&gt;&lt;p&gt;Globally, in 2017, 1·2 million (95% uncertainty interval [UI] 1·2 to 1·3) people died from CKD. The global</vt:lpwstr>
  </property>
  <property fmtid="{D5CDD505-2E9C-101B-9397-08002B2CF9AE}" pid="11" name="ZOTERO_BREF_39wYpmB7T7Ew_8">
    <vt:lpwstr> all-age mortality rate from CKD increased 41·5% (95% UI 35·2 to 46·5) between 1990 and 2017, although there was no significant change in the age-standardised mortality rate (2·8%, −1·5 to 6·3). In 2017, 697·5 million (95% UI 649·2 to 752·0) cases of all-</vt:lpwstr>
  </property>
  <property fmtid="{D5CDD505-2E9C-101B-9397-08002B2CF9AE}" pid="12" name="ZOTERO_BREF_39wYpmB7T7Ew_9">
    <vt:lpwstr>stage CKD were recorded, for a global prevalence of 9·1% (8·5 to 9·8). The global all-age prevalence of CKD increased 29·3% (95% UI 26·4 to 32·6) since 1990, whereas the age-standardised prevalence remained stable (1·2%, −1·1 to 3·5). CKD resulted in 35·8</vt:lpwstr>
  </property>
  <property fmtid="{D5CDD505-2E9C-101B-9397-08002B2CF9AE}" pid="13" name="ZOTERO_BREF_39wYpmB7T7Ew_10">
    <vt:lpwstr> million (95% UI 33·7 to 38·0) DALYs in 2017, with diabetic nephropathy accounting for almost a third of DALYs. Most of the burden of CKD was concentrated in the three lowest quintiles of Socio-demographic Index (SDI). In several regions, particularly Oce</vt:lpwstr>
  </property>
  <property fmtid="{D5CDD505-2E9C-101B-9397-08002B2CF9AE}" pid="14" name="ZOTERO_BREF_39wYpmB7T7Ew_11">
    <vt:lpwstr>ania, sub-Saharan Africa, and Latin America, the burden of CKD was much higher than expected for the level of development, whereas the disease burden in western, eastern, and central sub-Saharan Africa, east Asia, south Asia, central and eastern Europe, A</vt:lpwstr>
  </property>
  <property fmtid="{D5CDD505-2E9C-101B-9397-08002B2CF9AE}" pid="15" name="ZOTERO_BREF_39wYpmB7T7Ew_12">
    <vt:lpwstr>ustralasia, and western Europe was lower than expected. 1·4 million (95% UI 1·2 to 1·6) cardiovascular disease-related deaths and 25·3 million (22·2 to 28·9) cardiovascular disease DALYs were attributable to impaired kidney function.&lt;/p&gt;&lt;h3&gt;Interpretation</vt:lpwstr>
  </property>
  <property fmtid="{D5CDD505-2E9C-101B-9397-08002B2CF9AE}" pid="16" name="ZOTERO_BREF_39wYpmB7T7Ew_13">
    <vt:lpwstr>&lt;/h3&gt;&lt;p&gt;Kidney disease has a major effect on global health, both as a direct cause of global morbidity and mortality and as an important risk factor for cardiovascular disease. CKD is largely preventable and treatable and deserves greater attention in glo</vt:lpwstr>
  </property>
  <property fmtid="{D5CDD505-2E9C-101B-9397-08002B2CF9AE}" pid="17" name="ZOTERO_BREF_39wYpmB7T7Ew_14">
    <vt:lpwstr>bal health policy decision making, particularly in locations with low and middle SDI.&lt;/p&gt;&lt;h3&gt;Funding&lt;/h3&gt;&lt;p&gt;Bill &amp; Melinda Gates Foundation.&lt;/p&gt;","container-title":"The Lancet","DOI":"10.1016/S0140-6736(20)30045-3","ISSN":"0140-6736, 1474-547X","issue":"1</vt:lpwstr>
  </property>
  <property fmtid="{D5CDD505-2E9C-101B-9397-08002B2CF9AE}" pid="18" name="ZOTERO_BREF_39wYpmB7T7Ew_15">
    <vt:lpwstr>0225","journalAbbreviation":"The Lancet","language":"English","note":"publisher: Elsevier\nPMID: 32061315","page":"709-733","source":"www.thelancet.com","title":"Global, regional, and national burden of chronic kidney disease, 1990–2017: a systematic anal</vt:lpwstr>
  </property>
  <property fmtid="{D5CDD505-2E9C-101B-9397-08002B2CF9AE}" pid="19" name="ZOTERO_BREF_39wYpmB7T7Ew_16">
    <vt:lpwstr>ysis for the Global Burden of Disease Study 2017","title-short":"Global, regional, and national burden of chronic kidney disease, 1990–2017","volume":"395","author":[{"family":"Bikbov","given":"Boris"},{"family":"Purcell","given":"Caroline A."},{"family":</vt:lpwstr>
  </property>
  <property fmtid="{D5CDD505-2E9C-101B-9397-08002B2CF9AE}" pid="20" name="ZOTERO_BREF_39wYpmB7T7Ew_17">
    <vt:lpwstr>"Levey","given":"Andrew S."},{"family":"Smith","given":"Mari"},{"family":"Abdoli","given":"Amir"},{"family":"Abebe","given":"Molla"},{"family":"Adebayo","given":"Oladimeji M."},{"family":"Afarideh","given":"Mohsen"},{"family":"Agarwal","given":"Sanjay Kum</vt:lpwstr>
  </property>
  <property fmtid="{D5CDD505-2E9C-101B-9397-08002B2CF9AE}" pid="21" name="ZOTERO_BREF_39wYpmB7T7Ew_18">
    <vt:lpwstr>ar"},{"family":"Agudelo-Botero","given":"Marcela"},{"family":"Ahmadian","given":"Elham"},{"family":"Al-Aly","given":"Ziyad"},{"family":"Alipour","given":"Vahid"},{"family":"Almasi-Hashiani","given":"Amir"},{"family":"Al-Raddadi","given":"Rajaa M."},{"fami</vt:lpwstr>
  </property>
  <property fmtid="{D5CDD505-2E9C-101B-9397-08002B2CF9AE}" pid="22" name="ZOTERO_BREF_39wYpmB7T7Ew_19">
    <vt:lpwstr>ly":"Alvis-Guzman","given":"Nelson"},{"family":"Amini","given":"Saeed"},{"family":"Andrei","given":"Tudorel"},{"family":"Andrei","given":"Catalina Liliana"},{"family":"Andualem","given":"Zewudu"},{"family":"Anjomshoa","given":"Mina"},{"family":"Arabloo","</vt:lpwstr>
  </property>
  <property fmtid="{D5CDD505-2E9C-101B-9397-08002B2CF9AE}" pid="23" name="ZOTERO_BREF_39wYpmB7T7Ew_20">
    <vt:lpwstr>given":"Jalal"},{"family":"Ashagre","given":"Alebachew Fasil"},{"family":"Asmelash","given":"Daniel"},{"family":"Ataro","given":"Zerihun"},{"family":"Atout","given":"Maha Moh'd Wahbi"},{"family":"Ayanore","given":"Martin Amogre"},{"family":"Badawi","given</vt:lpwstr>
  </property>
  <property fmtid="{D5CDD505-2E9C-101B-9397-08002B2CF9AE}" pid="24" name="ZOTERO_BREF_39wYpmB7T7Ew_21">
    <vt:lpwstr>":"Alaa"},{"family":"Bakhtiari","given":"Ahad"},{"family":"Ballew","given":"Shoshana H."},{"family":"Balouchi","given":"Abbas"},{"family":"Banach","given":"Maciej"},{"family":"Barquera","given":"Simon"},{"family":"Basu","given":"Sanjay"},{"family":"Bayih"</vt:lpwstr>
  </property>
  <property fmtid="{D5CDD505-2E9C-101B-9397-08002B2CF9AE}" pid="25" name="ZOTERO_BREF_39wYpmB7T7Ew_22">
    <vt:lpwstr>,"given":"Mulat Tirfie"},{"family":"Bedi","given":"Neeraj"},{"family":"Bello","given":"Aminu K."},{"family":"Bensenor","given":"Isabela M."},{"family":"Bijani","given":"Ali"},{"family":"Boloor","given":"Archith"},{"family":"Borzì","given":"Antonio M."},{"</vt:lpwstr>
  </property>
  <property fmtid="{D5CDD505-2E9C-101B-9397-08002B2CF9AE}" pid="26" name="ZOTERO_BREF_39wYpmB7T7Ew_23">
    <vt:lpwstr>family":"Cámera","given":"Luis Alberto"},{"family":"Carrero","given":"Juan J."},{"family":"Carvalho","given":"Félix"},{"family":"Castro","given":"Franz"},{"family":"Catalá-López","given":"Ferrán"},{"family":"Chang","given":"Alex R."},{"family":"Chin","giv</vt:lpwstr>
  </property>
  <property fmtid="{D5CDD505-2E9C-101B-9397-08002B2CF9AE}" pid="27" name="ZOTERO_BREF_39wYpmB7T7Ew_24">
    <vt:lpwstr>en":"Ken Lee"},{"family":"Chung","given":"Sheng-Chia"},{"family":"Cirillo","given":"Massimo"},{"family":"Cousin","given":"Ewerton"},{"family":"Dandona","given":"Lalit"},{"family":"Dandona","given":"Rakhi"},{"family":"Daryani","given":"Ahmad"},{"family":"G</vt:lpwstr>
  </property>
  <property fmtid="{D5CDD505-2E9C-101B-9397-08002B2CF9AE}" pid="28" name="ZOTERO_BREF_39wYpmB7T7Ew_25">
    <vt:lpwstr>upta","given":"Rajat Das"},{"family":"Demeke","given":"Feleke Mekonnen"},{"family":"Demoz","given":"Gebre Teklemariam"},{"family":"Desta","given":"Desilu Mahari"},{"family":"Do","given":"Huyen Phuc"},{"family":"Duncan","given":"Bruce B."},{"family":"Eftek</vt:lpwstr>
  </property>
  <property fmtid="{D5CDD505-2E9C-101B-9397-08002B2CF9AE}" pid="29" name="ZOTERO_BREF_39wYpmB7T7Ew_26">
    <vt:lpwstr>hari","given":"Aziz"},{"family":"Esteghamati","given":"Alireza"},{"family":"Fatima","given":"Syeda Sadia"},{"family":"Fernandes","given":"João C."},{"family":"Fernandes","given":"Eduarda"},{"family":"Fischer","given":"Florian"},{"family":"Freitas","given"</vt:lpwstr>
  </property>
  <property fmtid="{D5CDD505-2E9C-101B-9397-08002B2CF9AE}" pid="30" name="ZOTERO_BREF_39wYpmB7T7Ew_27">
    <vt:lpwstr>:"Marisa"},{"family":"Gad","given":"Mohamed M."},{"family":"Gebremeskel","given":"Gebreamlak Gebremedhn"},{"family":"Gebresillassie","given":"Begashaw Melaku"},{"family":"Geta","given":"Birhanu"},{"family":"Ghafourifard","given":"Mansour"},{"family":"Ghaj</vt:lpwstr>
  </property>
  <property fmtid="{D5CDD505-2E9C-101B-9397-08002B2CF9AE}" pid="31" name="ZOTERO_BREF_39wYpmB7T7Ew_28">
    <vt:lpwstr>ar","given":"Alireza"},{"family":"Ghith","given":"Nermin"},{"family":"Gill","given":"Paramjit Singh"},{"family":"Ginawi","given":"Ibrahim Abdelmageed"},{"family":"Gupta","given":"Rajeev"},{"family":"Hafezi-Nejad","given":"Nima"},{"family":"Haj-Mirzaian","</vt:lpwstr>
  </property>
  <property fmtid="{D5CDD505-2E9C-101B-9397-08002B2CF9AE}" pid="32" name="ZOTERO_BREF_39wYpmB7T7Ew_29">
    <vt:lpwstr>given":"Arvin"},{"family":"Haj-Mirzaian","given":"Arya"},{"family":"Hariyani","given":"Ninuk"},{"family":"Hasan","given":"Mehedi"},{"family":"Hasankhani","given":"Milad"},{"family":"Hasanzadeh","given":"Amir"},{"family":"Hassen","given":"Hamid Yimam"},{"f</vt:lpwstr>
  </property>
  <property fmtid="{D5CDD505-2E9C-101B-9397-08002B2CF9AE}" pid="33" name="ZOTERO_BREF_39wYpmB7T7Ew_30">
    <vt:lpwstr>amily":"Hay","given":"Simon I."},{"family":"Heidari","given":"Behnam"},{"family":"Herteliu","given":"Claudiu"},{"family":"Hoang","given":"Chi Linh"},{"family":"Hosseini","given":"Mostafa"},{"family":"Hostiuc","given":"Mihaela"},{"family":"Irvani","given":</vt:lpwstr>
  </property>
  <property fmtid="{D5CDD505-2E9C-101B-9397-08002B2CF9AE}" pid="34" name="ZOTERO_BREF_39wYpmB7T7Ew_31">
    <vt:lpwstr>"Seyed Sina Naghibi"},{"family":"Islam","given":"Sheikh Mohammed Shariful"},{"family":"Balalami","given":"Nader Jafari"},{"family":"James","given":"Spencer L."},{"family":"Jassal","given":"Simerjot K."},{"family":"Jha","given":"Vivekanand"},{"family":"Jon</vt:lpwstr>
  </property>
  <property fmtid="{D5CDD505-2E9C-101B-9397-08002B2CF9AE}" pid="35" name="ZOTERO_BREF_39wYpmB7T7Ew_32">
    <vt:lpwstr>as","given":"Jost B."},{"family":"Joukar","given":"Farahnaz"},{"family":"Jozwiak","given":"Jacek Jerzy"},{"family":"Kabir","given":"Ali"},{"family":"Kahsay","given":"Amaha"},{"family":"Kasaeian","given":"Amir"},{"family":"Kassa","given":"Tesfaye Dessale"}</vt:lpwstr>
  </property>
  <property fmtid="{D5CDD505-2E9C-101B-9397-08002B2CF9AE}" pid="36" name="ZOTERO_BREF_39wYpmB7T7Ew_33">
    <vt:lpwstr>,{"family":"Kassaye","given":"Hagazi Gebremedhin"},{"family":"Khader","given":"Yousef Saleh"},{"family":"Khalilov","given":"Rovshan"},{"family":"Khan","given":"Ejaz Ahmad"},{"family":"Khan","given":"Mohammad Saud"},{"family":"Khang","given":"Young-Ho"},{"</vt:lpwstr>
  </property>
  <property fmtid="{D5CDD505-2E9C-101B-9397-08002B2CF9AE}" pid="37" name="ZOTERO_BREF_39wYpmB7T7Ew_34">
    <vt:lpwstr>family":"Kisa","given":"Adnan"},{"family":"Kovesdy","given":"Csaba P."},{"family":"Defo","given":"Barthelemy Kuate"},{"family":"Kumar","given":"G. Anil"},{"family":"Larsson","given":"Anders O."},{"family":"Lim","given":"Lee-Ling"},{"family":"Lopez","given</vt:lpwstr>
  </property>
  <property fmtid="{D5CDD505-2E9C-101B-9397-08002B2CF9AE}" pid="38" name="ZOTERO_BREF_39wYpmB7T7Ew_35">
    <vt:lpwstr>":"Alan D."},{"family":"Lotufo","given":"Paulo A."},{"family":"Majeed","given":"Azeem"},{"family":"Malekzadeh","given":"Reza"},{"family":"März","given":"Winfried"},{"family":"Masaka","given":"Anthony"},{"family":"Meheretu","given":"Hailemariam Abiy Alemu"</vt:lpwstr>
  </property>
  <property fmtid="{D5CDD505-2E9C-101B-9397-08002B2CF9AE}" pid="39" name="ZOTERO_BREF_39wYpmB7T7Ew_36">
    <vt:lpwstr>},{"family":"Miazgowski","given":"Tomasz"},{"family":"Mirica","given":"Andreea"},{"family":"Mirrakhimov","given":"Erkin M."},{"family":"Mithra","given":"Prasanna"},{"family":"Moazen","given":"Babak"},{"family":"Mohammad","given":"Dara K."},{"family":"Moha</vt:lpwstr>
  </property>
  <property fmtid="{D5CDD505-2E9C-101B-9397-08002B2CF9AE}" pid="40" name="ZOTERO_BREF_39wYpmB7T7Ew_37">
    <vt:lpwstr>mmadpourhodki","given":"Reza"},{"family":"Mohammed","given":"Shafiu"},{"family":"Mokdad","given":"Ali H."},{"family":"Morales","given":"Linda"},{"family":"Velasquez","given":"Ilais Moreno"},{"family":"Mousavi","given":"Seyyed Meysam"},{"family":"Mukhopadh</vt:lpwstr>
  </property>
  <property fmtid="{D5CDD505-2E9C-101B-9397-08002B2CF9AE}" pid="41" name="ZOTERO_BREF_39wYpmB7T7Ew_38">
    <vt:lpwstr>yay","given":"Satinath"},{"family":"Nachega","given":"Jean B."},{"family":"Nadkarni","given":"Girish N."},{"family":"Nansseu","given":"Jobert Richie"},{"family":"Natarajan","given":"Gopalakrishnan"},{"family":"Nazari","given":"Javad"},{"family":"Neal","gi</vt:lpwstr>
  </property>
  <property fmtid="{D5CDD505-2E9C-101B-9397-08002B2CF9AE}" pid="42" name="ZOTERO_BREF_39wYpmB7T7Ew_39">
    <vt:lpwstr>ven":"Bruce"},{"family":"Negoi","given":"Ruxandra Irina"},{"family":"Nguyen","given":"Cuong Tat"},{"family":"Nikbakhsh","given":"Rajan"},{"family":"Noubiap","given":"Jean Jacques"},{"family":"Nowak","given":"Christoph"},{"family":"Olagunju","given":"Andre</vt:lpwstr>
  </property>
  <property fmtid="{D5CDD505-2E9C-101B-9397-08002B2CF9AE}" pid="43" name="ZOTERO_BREF_39wYpmB7T7Ew_40">
    <vt:lpwstr>w T."},{"family":"Ortiz","given":"Alberto"},{"family":"Owolabi","given":"Mayowa Ojo"},{"family":"Palladino","given":"Raffaele"},{"family":"Pathak","given":"Mona"},{"family":"Poustchi","given":"Hossein"},{"family":"Prakash","given":"Swayam"},{"family":"Pra</vt:lpwstr>
  </property>
  <property fmtid="{D5CDD505-2E9C-101B-9397-08002B2CF9AE}" pid="44" name="ZOTERO_BREF_39wYpmB7T7Ew_41">
    <vt:lpwstr>sad","given":"Narayan"},{"family":"Rafiei","given":"Alireza"},{"family":"Raju","given":"Sree Bhushan"},{"family":"Ramezanzadeh","given":"Kiana"},{"family":"Rawaf","given":"Salman"},{"family":"Rawaf","given":"David Laith"},{"family":"Rawal","given":"Lal"},</vt:lpwstr>
  </property>
  <property fmtid="{D5CDD505-2E9C-101B-9397-08002B2CF9AE}" pid="45" name="ZOTERO_BREF_39wYpmB7T7Ew_42">
    <vt:lpwstr>{"family":"Reiner","given":"Robert C."},{"family":"Rezapour","given":"Aziz"},{"family":"Ribeiro","given":"Daniel Cury"},{"family":"Roever","given":"Leonardo"},{"family":"Rothenbacher","given":"Dietrich"},{"family":"Rwegerera","given":"Godfrey M."},{"famil</vt:lpwstr>
  </property>
  <property fmtid="{D5CDD505-2E9C-101B-9397-08002B2CF9AE}" pid="46" name="ZOTERO_BREF_39wYpmB7T7Ew_43">
    <vt:lpwstr>y":"Saadatagah","given":"Seyedmohammad"},{"family":"Safari","given":"Saeed"},{"family":"Sahle","given":"Berhe Weldearegawi"},{"family":"Salem","given":"Hosni"},{"family":"Sanabria","given":"Juan"},{"family":"Santos","given":"Itamar S."},{"family":"Sarveaz</vt:lpwstr>
  </property>
  <property fmtid="{D5CDD505-2E9C-101B-9397-08002B2CF9AE}" pid="47" name="ZOTERO_BREF_39wYpmB7T7Ew_44">
    <vt:lpwstr>ad","given":"Arash"},{"family":"Sawhney","given":"Monika"},{"family":"Schaeffner","given":"Elke"},{"family":"Schmidt","given":"Maria Inês"},{"family":"Schutte","given":"Aletta Elisabeth"},{"family":"Sepanlou","given":"Sadaf G."},{"family":"Shaikh","given"</vt:lpwstr>
  </property>
  <property fmtid="{D5CDD505-2E9C-101B-9397-08002B2CF9AE}" pid="48" name="ZOTERO_BREF_39wYpmB7T7Ew_45">
    <vt:lpwstr>:"Masood Ali"},{"family":"Sharafi","given":"Zeinab"},{"family":"Sharif","given":"Mehdi"},{"family":"Sharifi","given":"Amrollah"},{"family":"Silva","given":"Diego Augusto Santos"},{"family":"Singh","given":"Jasvinder A."},{"family":"Singh","given":"Narinde</vt:lpwstr>
  </property>
  <property fmtid="{D5CDD505-2E9C-101B-9397-08002B2CF9AE}" pid="49" name="ZOTERO_BREF_39wYpmB7T7Ew_46">
    <vt:lpwstr>r Pal"},{"family":"Sisay","given":"Malede Mequanent M."},{"family":"Soheili","given":"Amin"},{"family":"Sutradhar","given":"Ipsita"},{"family":"Teklehaimanot","given":"Berhane Fseha"},{"family":"Tesfay","given":"Berhe","dropping-particle":"etsay"},{"famil</vt:lpwstr>
  </property>
  <property fmtid="{D5CDD505-2E9C-101B-9397-08002B2CF9AE}" pid="50" name="ZOTERO_BREF_39wYpmB7T7Ew_47">
    <vt:lpwstr>y":"Teshome","given":"Getnet Fetene"},{"family":"Thakur","given":"Jarnail Singh"},{"family":"Tonelli","given":"Marcello"},{"family":"Tran","given":"Khanh Bao"},{"family":"Tran","given":"Bach Xuan"},{"family":"Ngoc","given":"Candide Tran"},{"family":"Ullah</vt:lpwstr>
  </property>
  <property fmtid="{D5CDD505-2E9C-101B-9397-08002B2CF9AE}" pid="51" name="ZOTERO_BREF_39wYpmB7T7Ew_48">
    <vt:lpwstr>","given":"Irfan"},{"family":"Valdez","given":"Pascual R."},{"family":"Varughese","given":"Santosh"},{"family":"Vos","given":"Theo"},{"family":"Vu","given":"Linh Gia"},{"family":"Waheed","given":"Yasir"},{"family":"Werdecker","given":"Andrea"},{"family":"</vt:lpwstr>
  </property>
  <property fmtid="{D5CDD505-2E9C-101B-9397-08002B2CF9AE}" pid="52" name="ZOTERO_BREF_39wYpmB7T7Ew_49">
    <vt:lpwstr>Wolde","given":"Haileab Fekadu"},{"family":"Wondmieneh","given":"Adam Belay"},{"family":"Hanson","given":"Sarah Wulf"},{"family":"Yamada","given":"Tomohide"},{"family":"Yeshaw","given":"Yigizie"},{"family":"Yonemoto","given":"Naohiro"},{"family":"Yusefzad</vt:lpwstr>
  </property>
  <property fmtid="{D5CDD505-2E9C-101B-9397-08002B2CF9AE}" pid="53" name="ZOTERO_BREF_39wYpmB7T7Ew_50">
    <vt:lpwstr>eh","given":"Hasan"},{"family":"Zaidi","given":"Zoubida"},{"family":"Zaki","given":"Leila"},{"family":"Zaman","given":"Sojib Bin"},{"family":"Zamora","given":"Nelson"},{"family":"Zarghi","given":"Afshin"},{"family":"Zewdie","given":"Kaleab Alemayehu"},{"f</vt:lpwstr>
  </property>
  <property fmtid="{D5CDD505-2E9C-101B-9397-08002B2CF9AE}" pid="54" name="ZOTERO_BREF_39wYpmB7T7Ew_51">
    <vt:lpwstr>amily":"Ärnlöv","given":"Johan"},{"family":"Coresh","given":"Josef"},{"family":"Perico","given":"Norberto"},{"family":"Remuzzi","given":"Giuseppe"},{"family":"Murray","given":"Chris J. L."},{"family":"Vos","given":"Theo"}],"issued":{"date-parts":[["2020",</vt:lpwstr>
  </property>
  <property fmtid="{D5CDD505-2E9C-101B-9397-08002B2CF9AE}" pid="55" name="ZOTERO_BREF_39wYpmB7T7Ew_52">
    <vt:lpwstr>2,29]]}}}],"schema":"https://github.com/citation-style-language/schema/raw/master/csl-citation.json"}</vt:lpwstr>
  </property>
  <property fmtid="{D5CDD505-2E9C-101B-9397-08002B2CF9AE}" pid="56" name="ZOTERO_BREF_KHc4lVRl4MIL_1">
    <vt:lpwstr>ZOTERO_ITEM CSL_CITATION {"citationID":"i4B36BwS","properties":{"formattedCitation":"(MARINHO et al., 2017)","plainCitation":"(MARINHO et al., 2017)","noteIndex":0},"citationItems":[{"id":67,"uris":["http://zotero.org/users/6948613/items/RL84C8EJ"],"uri":</vt:lpwstr>
  </property>
  <property fmtid="{D5CDD505-2E9C-101B-9397-08002B2CF9AE}" pid="57" name="ZOTERO_BREF_KHc4lVRl4MIL_2">
    <vt:lpwstr>["http://zotero.org/users/6948613/items/RL84C8EJ"],"itemData":{"id":67,"type":"article-journal","container-title":"Cadernos Saúde Coletiva","DOI":"10.1590/1414-462x201700030134","ISSN":"1414-462X","issue":"3","language":"pt","note":"publisher: Instituto d</vt:lpwstr>
  </property>
  <property fmtid="{D5CDD505-2E9C-101B-9397-08002B2CF9AE}" pid="58" name="ZOTERO_BREF_KHc4lVRl4MIL_3">
    <vt:lpwstr>e Estudos em Saúde Coletiva da Universidade Federal do Rio de Janeiro","page":"379-388","source":"SciELO","title":"Prevalência de doença renal crônica em adultos no Brasil: revisão sistemática da literatura","title-short":"Prevalência de doença renal crôn</vt:lpwstr>
  </property>
  <property fmtid="{D5CDD505-2E9C-101B-9397-08002B2CF9AE}" pid="59" name="ZOTERO_BREF_KHc4lVRl4MIL_4">
    <vt:lpwstr>ica em adultos no Brasil","volume":"25","author":[{"family":"Marinho","given":"Ana Wanda Guerra Barreto"},{"family":"Penha","given":"Anderson da Paz"},{"family":"Silva","given":"Marcus Tolentino"},{"family":"Galvão","given":"Taís Freire"},{"family":"Marin</vt:lpwstr>
  </property>
  <property fmtid="{D5CDD505-2E9C-101B-9397-08002B2CF9AE}" pid="60" name="ZOTERO_BREF_KHc4lVRl4MIL_5">
    <vt:lpwstr>ho","given":"Ana Wanda Guerra Barreto"},{"family":"Penha","given":"Anderson da Paz"},{"family":"Silva","given":"Marcus Tolentino"},{"family":"Galvão","given":"Taís Freire"}],"issued":{"date-parts":[["2017",7]]}}}],"schema":"https://github.com/citation-sty</vt:lpwstr>
  </property>
  <property fmtid="{D5CDD505-2E9C-101B-9397-08002B2CF9AE}" pid="61" name="ZOTERO_BREF_KHc4lVRl4MIL_6">
    <vt:lpwstr>le-language/schema/raw/master/csl-citation.json"}</vt:lpwstr>
  </property>
  <property fmtid="{D5CDD505-2E9C-101B-9397-08002B2CF9AE}" pid="62" name="ZOTERO_BREF_kYzdYpGS5xmb_1">
    <vt:lpwstr>ZOTERO_ITEM CSL_CITATION {"citationID":"hLhFIJIu","properties":{"formattedCitation":"(BIKBOV et al., 2020)","plainCitation":"(BIKBOV et al., 2020)","noteIndex":0},"citationItems":[{"id":3,"uris":["http://zotero.org/users/6948613/items/L5RBB593"],"uri":["h</vt:lpwstr>
  </property>
  <property fmtid="{D5CDD505-2E9C-101B-9397-08002B2CF9AE}" pid="63" name="ZOTERO_BREF_kYzdYpGS5xmb_2">
    <vt:lpwstr>ttp://zotero.org/users/6948613/items/L5RBB593"],"itemData":{"id":3,"type":"article-journal","abstract":"&lt;h2&gt;Summary&lt;/h2&gt;&lt;h3&gt;Background&lt;/h3&gt;&lt;p&gt;Health system planning requires careful assessment of chronic kidney disease (CKD) epidemiology, but data for mor</vt:lpwstr>
  </property>
  <property fmtid="{D5CDD505-2E9C-101B-9397-08002B2CF9AE}" pid="64" name="ZOTERO_BREF_kYzdYpGS5xmb_3">
    <vt:lpwstr>bidity and mortality of this disease are scarce or non-existent in many countries. We estimated the global, regional, and national burden of CKD, as well as the burden of cardiovascular disease and gout attributable to impaired kidney function, for the Gl</vt:lpwstr>
  </property>
  <property fmtid="{D5CDD505-2E9C-101B-9397-08002B2CF9AE}" pid="65" name="ZOTERO_BREF_kYzdYpGS5xmb_4">
    <vt:lpwstr>obal Burden of Diseases, Injuries, and Risk Factors Study 2017. We use the term CKD to refer to the morbidity and mortality that can be directly attributed to all stages of CKD, and we use the term impaired kidney function to refer to the additional risk </vt:lpwstr>
  </property>
  <property fmtid="{D5CDD505-2E9C-101B-9397-08002B2CF9AE}" pid="66" name="ZOTERO_BREF_kYzdYpGS5xmb_5">
    <vt:lpwstr>of CKD from cardiovascular disease and gout.&lt;/p&gt;&lt;h3&gt;Methods&lt;/h3&gt;&lt;p&gt;The main data sources we used were published literature, vital registration systems, end-stage kidney disease registries, and household surveys. Estimates of CKD burden were produced using</vt:lpwstr>
  </property>
  <property fmtid="{D5CDD505-2E9C-101B-9397-08002B2CF9AE}" pid="67" name="ZOTERO_BREF_kYzdYpGS5xmb_6">
    <vt:lpwstr> a Cause of Death Ensemble model and a Bayesian meta-regression analytical tool, and included incidence, prevalence, years lived with disability, mortality, years of life lost, and disability-adjusted life-years (DALYs). A comparative risk assessment appr</vt:lpwstr>
  </property>
  <property fmtid="{D5CDD505-2E9C-101B-9397-08002B2CF9AE}" pid="68" name="ZOTERO_BREF_kYzdYpGS5xmb_7">
    <vt:lpwstr>oach was used to estimate the proportion of cardiovascular diseases and gout burden attributable to impaired kidney function.&lt;/p&gt;&lt;h3&gt;Findings&lt;/h3&gt;&lt;p&gt;Globally, in 2017, 1·2 million (95% uncertainty interval [UI] 1·2 to 1·3) people died from CKD. The global</vt:lpwstr>
  </property>
  <property fmtid="{D5CDD505-2E9C-101B-9397-08002B2CF9AE}" pid="69" name="ZOTERO_BREF_kYzdYpGS5xmb_8">
    <vt:lpwstr> all-age mortality rate from CKD increased 41·5% (95% UI 35·2 to 46·5) between 1990 and 2017, although there was no significant change in the age-standardised mortality rate (2·8%, −1·5 to 6·3). In 2017, 697·5 million (95% UI 649·2 to 752·0) cases of all-</vt:lpwstr>
  </property>
  <property fmtid="{D5CDD505-2E9C-101B-9397-08002B2CF9AE}" pid="70" name="ZOTERO_BREF_kYzdYpGS5xmb_9">
    <vt:lpwstr>stage CKD were recorded, for a global prevalence of 9·1% (8·5 to 9·8). The global all-age prevalence of CKD increased 29·3% (95% UI 26·4 to 32·6) since 1990, whereas the age-standardised prevalence remained stable (1·2%, −1·1 to 3·5). CKD resulted in 35·8</vt:lpwstr>
  </property>
  <property fmtid="{D5CDD505-2E9C-101B-9397-08002B2CF9AE}" pid="71" name="ZOTERO_BREF_kYzdYpGS5xmb_10">
    <vt:lpwstr> million (95% UI 33·7 to 38·0) DALYs in 2017, with diabetic nephropathy accounting for almost a third of DALYs. Most of the burden of CKD was concentrated in the three lowest quintiles of Socio-demographic Index (SDI). In several regions, particularly Oce</vt:lpwstr>
  </property>
  <property fmtid="{D5CDD505-2E9C-101B-9397-08002B2CF9AE}" pid="72" name="ZOTERO_BREF_kYzdYpGS5xmb_11">
    <vt:lpwstr>ania, sub-Saharan Africa, and Latin America, the burden of CKD was much higher than expected for the level of development, whereas the disease burden in western, eastern, and central sub-Saharan Africa, east Asia, south Asia, central and eastern Europe, A</vt:lpwstr>
  </property>
  <property fmtid="{D5CDD505-2E9C-101B-9397-08002B2CF9AE}" pid="73" name="ZOTERO_BREF_kYzdYpGS5xmb_12">
    <vt:lpwstr>ustralasia, and western Europe was lower than expected. 1·4 million (95% UI 1·2 to 1·6) cardiovascular disease-related deaths and 25·3 million (22·2 to 28·9) cardiovascular disease DALYs were attributable to impaired kidney function.&lt;/p&gt;&lt;h3&gt;Interpretation</vt:lpwstr>
  </property>
  <property fmtid="{D5CDD505-2E9C-101B-9397-08002B2CF9AE}" pid="74" name="ZOTERO_BREF_kYzdYpGS5xmb_13">
    <vt:lpwstr>&lt;/h3&gt;&lt;p&gt;Kidney disease has a major effect on global health, both as a direct cause of global morbidity and mortality and as an important risk factor for cardiovascular disease. CKD is largely preventable and treatable and deserves greater attention in glo</vt:lpwstr>
  </property>
  <property fmtid="{D5CDD505-2E9C-101B-9397-08002B2CF9AE}" pid="75" name="ZOTERO_BREF_kYzdYpGS5xmb_14">
    <vt:lpwstr>bal health policy decision making, particularly in locations with low and middle SDI.&lt;/p&gt;&lt;h3&gt;Funding&lt;/h3&gt;&lt;p&gt;Bill &amp; Melinda Gates Foundation.&lt;/p&gt;","container-title":"The Lancet","DOI":"10.1016/S0140-6736(20)30045-3","ISSN":"0140-6736, 1474-547X","issue":"1</vt:lpwstr>
  </property>
  <property fmtid="{D5CDD505-2E9C-101B-9397-08002B2CF9AE}" pid="76" name="ZOTERO_BREF_kYzdYpGS5xmb_15">
    <vt:lpwstr>0225","journalAbbreviation":"The Lancet","language":"English","note":"publisher: Elsevier\nPMID: 32061315","page":"709-733","source":"www.thelancet.com","title":"Global, regional, and national burden of chronic kidney disease, 1990–2017: a systematic anal</vt:lpwstr>
  </property>
  <property fmtid="{D5CDD505-2E9C-101B-9397-08002B2CF9AE}" pid="77" name="ZOTERO_BREF_kYzdYpGS5xmb_16">
    <vt:lpwstr>ysis for the Global Burden of Disease Study 2017","title-short":"Global, regional, and national burden of chronic kidney disease, 1990–2017","volume":"395","author":[{"family":"Bikbov","given":"Boris"},{"family":"Purcell","given":"Caroline A."},{"family":</vt:lpwstr>
  </property>
  <property fmtid="{D5CDD505-2E9C-101B-9397-08002B2CF9AE}" pid="78" name="ZOTERO_BREF_kYzdYpGS5xmb_17">
    <vt:lpwstr>"Levey","given":"Andrew S."},{"family":"Smith","given":"Mari"},{"family":"Abdoli","given":"Amir"},{"family":"Abebe","given":"Molla"},{"family":"Adebayo","given":"Oladimeji M."},{"family":"Afarideh","given":"Mohsen"},{"family":"Agarwal","given":"Sanjay Kum</vt:lpwstr>
  </property>
  <property fmtid="{D5CDD505-2E9C-101B-9397-08002B2CF9AE}" pid="79" name="ZOTERO_BREF_kYzdYpGS5xmb_18">
    <vt:lpwstr>ar"},{"family":"Agudelo-Botero","given":"Marcela"},{"family":"Ahmadian","given":"Elham"},{"family":"Al-Aly","given":"Ziyad"},{"family":"Alipour","given":"Vahid"},{"family":"Almasi-Hashiani","given":"Amir"},{"family":"Al-Raddadi","given":"Rajaa M."},{"fami</vt:lpwstr>
  </property>
  <property fmtid="{D5CDD505-2E9C-101B-9397-08002B2CF9AE}" pid="80" name="ZOTERO_BREF_kYzdYpGS5xmb_19">
    <vt:lpwstr>ly":"Alvis-Guzman","given":"Nelson"},{"family":"Amini","given":"Saeed"},{"family":"Andrei","given":"Tudorel"},{"family":"Andrei","given":"Catalina Liliana"},{"family":"Andualem","given":"Zewudu"},{"family":"Anjomshoa","given":"Mina"},{"family":"Arabloo","</vt:lpwstr>
  </property>
  <property fmtid="{D5CDD505-2E9C-101B-9397-08002B2CF9AE}" pid="81" name="ZOTERO_BREF_kYzdYpGS5xmb_20">
    <vt:lpwstr>given":"Jalal"},{"family":"Ashagre","given":"Alebachew Fasil"},{"family":"Asmelash","given":"Daniel"},{"family":"Ataro","given":"Zerihun"},{"family":"Atout","given":"Maha Moh'd Wahbi"},{"family":"Ayanore","given":"Martin Amogre"},{"family":"Badawi","given</vt:lpwstr>
  </property>
  <property fmtid="{D5CDD505-2E9C-101B-9397-08002B2CF9AE}" pid="82" name="ZOTERO_BREF_kYzdYpGS5xmb_21">
    <vt:lpwstr>":"Alaa"},{"family":"Bakhtiari","given":"Ahad"},{"family":"Ballew","given":"Shoshana H."},{"family":"Balouchi","given":"Abbas"},{"family":"Banach","given":"Maciej"},{"family":"Barquera","given":"Simon"},{"family":"Basu","given":"Sanjay"},{"family":"Bayih"</vt:lpwstr>
  </property>
  <property fmtid="{D5CDD505-2E9C-101B-9397-08002B2CF9AE}" pid="83" name="ZOTERO_BREF_kYzdYpGS5xmb_22">
    <vt:lpwstr>,"given":"Mulat Tirfie"},{"family":"Bedi","given":"Neeraj"},{"family":"Bello","given":"Aminu K."},{"family":"Bensenor","given":"Isabela M."},{"family":"Bijani","given":"Ali"},{"family":"Boloor","given":"Archith"},{"family":"Borzì","given":"Antonio M."},{"</vt:lpwstr>
  </property>
  <property fmtid="{D5CDD505-2E9C-101B-9397-08002B2CF9AE}" pid="84" name="ZOTERO_BREF_kYzdYpGS5xmb_23">
    <vt:lpwstr>family":"Cámera","given":"Luis Alberto"},{"family":"Carrero","given":"Juan J."},{"family":"Carvalho","given":"Félix"},{"family":"Castro","given":"Franz"},{"family":"Catalá-López","given":"Ferrán"},{"family":"Chang","given":"Alex R."},{"family":"Chin","giv</vt:lpwstr>
  </property>
  <property fmtid="{D5CDD505-2E9C-101B-9397-08002B2CF9AE}" pid="85" name="ZOTERO_BREF_kYzdYpGS5xmb_24">
    <vt:lpwstr>en":"Ken Lee"},{"family":"Chung","given":"Sheng-Chia"},{"family":"Cirillo","given":"Massimo"},{"family":"Cousin","given":"Ewerton"},{"family":"Dandona","given":"Lalit"},{"family":"Dandona","given":"Rakhi"},{"family":"Daryani","given":"Ahmad"},{"family":"G</vt:lpwstr>
  </property>
  <property fmtid="{D5CDD505-2E9C-101B-9397-08002B2CF9AE}" pid="86" name="ZOTERO_BREF_kYzdYpGS5xmb_25">
    <vt:lpwstr>upta","given":"Rajat Das"},{"family":"Demeke","given":"Feleke Mekonnen"},{"family":"Demoz","given":"Gebre Teklemariam"},{"family":"Desta","given":"Desilu Mahari"},{"family":"Do","given":"Huyen Phuc"},{"family":"Duncan","given":"Bruce B."},{"family":"Eftek</vt:lpwstr>
  </property>
  <property fmtid="{D5CDD505-2E9C-101B-9397-08002B2CF9AE}" pid="87" name="ZOTERO_BREF_kYzdYpGS5xmb_26">
    <vt:lpwstr>hari","given":"Aziz"},{"family":"Esteghamati","given":"Alireza"},{"family":"Fatima","given":"Syeda Sadia"},{"family":"Fernandes","given":"João C."},{"family":"Fernandes","given":"Eduarda"},{"family":"Fischer","given":"Florian"},{"family":"Freitas","given"</vt:lpwstr>
  </property>
  <property fmtid="{D5CDD505-2E9C-101B-9397-08002B2CF9AE}" pid="88" name="ZOTERO_BREF_kYzdYpGS5xmb_27">
    <vt:lpwstr>:"Marisa"},{"family":"Gad","given":"Mohamed M."},{"family":"Gebremeskel","given":"Gebreamlak Gebremedhn"},{"family":"Gebresillassie","given":"Begashaw Melaku"},{"family":"Geta","given":"Birhanu"},{"family":"Ghafourifard","given":"Mansour"},{"family":"Ghaj</vt:lpwstr>
  </property>
  <property fmtid="{D5CDD505-2E9C-101B-9397-08002B2CF9AE}" pid="89" name="ZOTERO_BREF_kYzdYpGS5xmb_28">
    <vt:lpwstr>ar","given":"Alireza"},{"family":"Ghith","given":"Nermin"},{"family":"Gill","given":"Paramjit Singh"},{"family":"Ginawi","given":"Ibrahim Abdelmageed"},{"family":"Gupta","given":"Rajeev"},{"family":"Hafezi-Nejad","given":"Nima"},{"family":"Haj-Mirzaian","</vt:lpwstr>
  </property>
  <property fmtid="{D5CDD505-2E9C-101B-9397-08002B2CF9AE}" pid="90" name="ZOTERO_BREF_kYzdYpGS5xmb_29">
    <vt:lpwstr>given":"Arvin"},{"family":"Haj-Mirzaian","given":"Arya"},{"family":"Hariyani","given":"Ninuk"},{"family":"Hasan","given":"Mehedi"},{"family":"Hasankhani","given":"Milad"},{"family":"Hasanzadeh","given":"Amir"},{"family":"Hassen","given":"Hamid Yimam"},{"f</vt:lpwstr>
  </property>
  <property fmtid="{D5CDD505-2E9C-101B-9397-08002B2CF9AE}" pid="91" name="ZOTERO_BREF_kYzdYpGS5xmb_30">
    <vt:lpwstr>amily":"Hay","given":"Simon I."},{"family":"Heidari","given":"Behnam"},{"family":"Herteliu","given":"Claudiu"},{"family":"Hoang","given":"Chi Linh"},{"family":"Hosseini","given":"Mostafa"},{"family":"Hostiuc","given":"Mihaela"},{"family":"Irvani","given":</vt:lpwstr>
  </property>
  <property fmtid="{D5CDD505-2E9C-101B-9397-08002B2CF9AE}" pid="92" name="ZOTERO_BREF_kYzdYpGS5xmb_31">
    <vt:lpwstr>"Seyed Sina Naghibi"},{"family":"Islam","given":"Sheikh Mohammed Shariful"},{"family":"Balalami","given":"Nader Jafari"},{"family":"James","given":"Spencer L."},{"family":"Jassal","given":"Simerjot K."},{"family":"Jha","given":"Vivekanand"},{"family":"Jon</vt:lpwstr>
  </property>
  <property fmtid="{D5CDD505-2E9C-101B-9397-08002B2CF9AE}" pid="93" name="ZOTERO_BREF_kYzdYpGS5xmb_32">
    <vt:lpwstr>as","given":"Jost B."},{"family":"Joukar","given":"Farahnaz"},{"family":"Jozwiak","given":"Jacek Jerzy"},{"family":"Kabir","given":"Ali"},{"family":"Kahsay","given":"Amaha"},{"family":"Kasaeian","given":"Amir"},{"family":"Kassa","given":"Tesfaye Dessale"}</vt:lpwstr>
  </property>
  <property fmtid="{D5CDD505-2E9C-101B-9397-08002B2CF9AE}" pid="94" name="ZOTERO_BREF_kYzdYpGS5xmb_33">
    <vt:lpwstr>,{"family":"Kassaye","given":"Hagazi Gebremedhin"},{"family":"Khader","given":"Yousef Saleh"},{"family":"Khalilov","given":"Rovshan"},{"family":"Khan","given":"Ejaz Ahmad"},{"family":"Khan","given":"Mohammad Saud"},{"family":"Khang","given":"Young-Ho"},{"</vt:lpwstr>
  </property>
  <property fmtid="{D5CDD505-2E9C-101B-9397-08002B2CF9AE}" pid="95" name="ZOTERO_BREF_kYzdYpGS5xmb_34">
    <vt:lpwstr>family":"Kisa","given":"Adnan"},{"family":"Kovesdy","given":"Csaba P."},{"family":"Defo","given":"Barthelemy Kuate"},{"family":"Kumar","given":"G. Anil"},{"family":"Larsson","given":"Anders O."},{"family":"Lim","given":"Lee-Ling"},{"family":"Lopez","given</vt:lpwstr>
  </property>
  <property fmtid="{D5CDD505-2E9C-101B-9397-08002B2CF9AE}" pid="96" name="ZOTERO_BREF_kYzdYpGS5xmb_35">
    <vt:lpwstr>":"Alan D."},{"family":"Lotufo","given":"Paulo A."},{"family":"Majeed","given":"Azeem"},{"family":"Malekzadeh","given":"Reza"},{"family":"März","given":"Winfried"},{"family":"Masaka","given":"Anthony"},{"family":"Meheretu","given":"Hailemariam Abiy Alemu"</vt:lpwstr>
  </property>
  <property fmtid="{D5CDD505-2E9C-101B-9397-08002B2CF9AE}" pid="97" name="ZOTERO_BREF_kYzdYpGS5xmb_36">
    <vt:lpwstr>},{"family":"Miazgowski","given":"Tomasz"},{"family":"Mirica","given":"Andreea"},{"family":"Mirrakhimov","given":"Erkin M."},{"family":"Mithra","given":"Prasanna"},{"family":"Moazen","given":"Babak"},{"family":"Mohammad","given":"Dara K."},{"family":"Moha</vt:lpwstr>
  </property>
  <property fmtid="{D5CDD505-2E9C-101B-9397-08002B2CF9AE}" pid="98" name="ZOTERO_BREF_kYzdYpGS5xmb_37">
    <vt:lpwstr>mmadpourhodki","given":"Reza"},{"family":"Mohammed","given":"Shafiu"},{"family":"Mokdad","given":"Ali H."},{"family":"Morales","given":"Linda"},{"family":"Velasquez","given":"Ilais Moreno"},{"family":"Mousavi","given":"Seyyed Meysam"},{"family":"Mukhopadh</vt:lpwstr>
  </property>
  <property fmtid="{D5CDD505-2E9C-101B-9397-08002B2CF9AE}" pid="99" name="ZOTERO_BREF_kYzdYpGS5xmb_38">
    <vt:lpwstr>yay","given":"Satinath"},{"family":"Nachega","given":"Jean B."},{"family":"Nadkarni","given":"Girish N."},{"family":"Nansseu","given":"Jobert Richie"},{"family":"Natarajan","given":"Gopalakrishnan"},{"family":"Nazari","given":"Javad"},{"family":"Neal","gi</vt:lpwstr>
  </property>
  <property fmtid="{D5CDD505-2E9C-101B-9397-08002B2CF9AE}" pid="100" name="ZOTERO_BREF_kYzdYpGS5xmb_39">
    <vt:lpwstr>ven":"Bruce"},{"family":"Negoi","given":"Ruxandra Irina"},{"family":"Nguyen","given":"Cuong Tat"},{"family":"Nikbakhsh","given":"Rajan"},{"family":"Noubiap","given":"Jean Jacques"},{"family":"Nowak","given":"Christoph"},{"family":"Olagunju","given":"Andre</vt:lpwstr>
  </property>
  <property fmtid="{D5CDD505-2E9C-101B-9397-08002B2CF9AE}" pid="101" name="ZOTERO_BREF_kYzdYpGS5xmb_40">
    <vt:lpwstr>w T."},{"family":"Ortiz","given":"Alberto"},{"family":"Owolabi","given":"Mayowa Ojo"},{"family":"Palladino","given":"Raffaele"},{"family":"Pathak","given":"Mona"},{"family":"Poustchi","given":"Hossein"},{"family":"Prakash","given":"Swayam"},{"family":"Pra</vt:lpwstr>
  </property>
  <property fmtid="{D5CDD505-2E9C-101B-9397-08002B2CF9AE}" pid="102" name="ZOTERO_BREF_kYzdYpGS5xmb_41">
    <vt:lpwstr>sad","given":"Narayan"},{"family":"Rafiei","given":"Alireza"},{"family":"Raju","given":"Sree Bhushan"},{"family":"Ramezanzadeh","given":"Kiana"},{"family":"Rawaf","given":"Salman"},{"family":"Rawaf","given":"David Laith"},{"family":"Rawal","given":"Lal"},</vt:lpwstr>
  </property>
  <property fmtid="{D5CDD505-2E9C-101B-9397-08002B2CF9AE}" pid="103" name="ZOTERO_BREF_kYzdYpGS5xmb_42">
    <vt:lpwstr>{"family":"Reiner","given":"Robert C."},{"family":"Rezapour","given":"Aziz"},{"family":"Ribeiro","given":"Daniel Cury"},{"family":"Roever","given":"Leonardo"},{"family":"Rothenbacher","given":"Dietrich"},{"family":"Rwegerera","given":"Godfrey M."},{"famil</vt:lpwstr>
  </property>
  <property fmtid="{D5CDD505-2E9C-101B-9397-08002B2CF9AE}" pid="104" name="ZOTERO_BREF_kYzdYpGS5xmb_43">
    <vt:lpwstr>y":"Saadatagah","given":"Seyedmohammad"},{"family":"Safari","given":"Saeed"},{"family":"Sahle","given":"Berhe Weldearegawi"},{"family":"Salem","given":"Hosni"},{"family":"Sanabria","given":"Juan"},{"family":"Santos","given":"Itamar S."},{"family":"Sarveaz</vt:lpwstr>
  </property>
  <property fmtid="{D5CDD505-2E9C-101B-9397-08002B2CF9AE}" pid="105" name="ZOTERO_BREF_kYzdYpGS5xmb_44">
    <vt:lpwstr>ad","given":"Arash"},{"family":"Sawhney","given":"Monika"},{"family":"Schaeffner","given":"Elke"},{"family":"Schmidt","given":"Maria Inês"},{"family":"Schutte","given":"Aletta Elisabeth"},{"family":"Sepanlou","given":"Sadaf G."},{"family":"Shaikh","given"</vt:lpwstr>
  </property>
  <property fmtid="{D5CDD505-2E9C-101B-9397-08002B2CF9AE}" pid="106" name="ZOTERO_BREF_kYzdYpGS5xmb_45">
    <vt:lpwstr>:"Masood Ali"},{"family":"Sharafi","given":"Zeinab"},{"family":"Sharif","given":"Mehdi"},{"family":"Sharifi","given":"Amrollah"},{"family":"Silva","given":"Diego Augusto Santos"},{"family":"Singh","given":"Jasvinder A."},{"family":"Singh","given":"Narinde</vt:lpwstr>
  </property>
  <property fmtid="{D5CDD505-2E9C-101B-9397-08002B2CF9AE}" pid="107" name="ZOTERO_BREF_kYzdYpGS5xmb_46">
    <vt:lpwstr>r Pal"},{"family":"Sisay","given":"Malede Mequanent M."},{"family":"Soheili","given":"Amin"},{"family":"Sutradhar","given":"Ipsita"},{"family":"Teklehaimanot","given":"Berhane Fseha"},{"family":"Tesfay","given":"Berhe","dropping-particle":"etsay"},{"famil</vt:lpwstr>
  </property>
  <property fmtid="{D5CDD505-2E9C-101B-9397-08002B2CF9AE}" pid="108" name="ZOTERO_BREF_kYzdYpGS5xmb_47">
    <vt:lpwstr>y":"Teshome","given":"Getnet Fetene"},{"family":"Thakur","given":"Jarnail Singh"},{"family":"Tonelli","given":"Marcello"},{"family":"Tran","given":"Khanh Bao"},{"family":"Tran","given":"Bach Xuan"},{"family":"Ngoc","given":"Candide Tran"},{"family":"Ullah</vt:lpwstr>
  </property>
  <property fmtid="{D5CDD505-2E9C-101B-9397-08002B2CF9AE}" pid="109" name="ZOTERO_BREF_kYzdYpGS5xmb_48">
    <vt:lpwstr>","given":"Irfan"},{"family":"Valdez","given":"Pascual R."},{"family":"Varughese","given":"Santosh"},{"family":"Vos","given":"Theo"},{"family":"Vu","given":"Linh Gia"},{"family":"Waheed","given":"Yasir"},{"family":"Werdecker","given":"Andrea"},{"family":"</vt:lpwstr>
  </property>
  <property fmtid="{D5CDD505-2E9C-101B-9397-08002B2CF9AE}" pid="110" name="ZOTERO_BREF_kYzdYpGS5xmb_49">
    <vt:lpwstr>Wolde","given":"Haileab Fekadu"},{"family":"Wondmieneh","given":"Adam Belay"},{"family":"Hanson","given":"Sarah Wulf"},{"family":"Yamada","given":"Tomohide"},{"family":"Yeshaw","given":"Yigizie"},{"family":"Yonemoto","given":"Naohiro"},{"family":"Yusefzad</vt:lpwstr>
  </property>
  <property fmtid="{D5CDD505-2E9C-101B-9397-08002B2CF9AE}" pid="111" name="ZOTERO_BREF_kYzdYpGS5xmb_50">
    <vt:lpwstr>eh","given":"Hasan"},{"family":"Zaidi","given":"Zoubida"},{"family":"Zaki","given":"Leila"},{"family":"Zaman","given":"Sojib Bin"},{"family":"Zamora","given":"Nelson"},{"family":"Zarghi","given":"Afshin"},{"family":"Zewdie","given":"Kaleab Alemayehu"},{"f</vt:lpwstr>
  </property>
  <property fmtid="{D5CDD505-2E9C-101B-9397-08002B2CF9AE}" pid="112" name="ZOTERO_BREF_kYzdYpGS5xmb_51">
    <vt:lpwstr>amily":"Ärnlöv","given":"Johan"},{"family":"Coresh","given":"Josef"},{"family":"Perico","given":"Norberto"},{"family":"Remuzzi","given":"Giuseppe"},{"family":"Murray","given":"Chris J. L."},{"family":"Vos","given":"Theo"}],"issued":{"date-parts":[["2020",</vt:lpwstr>
  </property>
  <property fmtid="{D5CDD505-2E9C-101B-9397-08002B2CF9AE}" pid="113" name="ZOTERO_BREF_kYzdYpGS5xmb_52">
    <vt:lpwstr>2,29]]}}}],"schema":"https://github.com/citation-style-language/schema/raw/master/csl-citation.json"}</vt:lpwstr>
  </property>
  <property fmtid="{D5CDD505-2E9C-101B-9397-08002B2CF9AE}" pid="114" name="ZOTERO_BREF_RC0acPv64CDh_1">
    <vt:lpwstr>ZOTERO_ITEM CSL_CITATION {"citationID":"EglrFnDW","properties":{"formattedCitation":"(KIDNEY DISEASE: IMPROVING GLOBAL OUTCOMES (KDIGO), 2013)","plainCitation":"(KIDNEY DISEASE: IMPROVING GLOBAL OUTCOMES (KDIGO), 2013)","noteIndex":0},"citationItems":[{"i</vt:lpwstr>
  </property>
  <property fmtid="{D5CDD505-2E9C-101B-9397-08002B2CF9AE}" pid="115" name="ZOTERO_BREF_RC0acPv64CDh_2">
    <vt:lpwstr>d":79,"uris":["http://zotero.org/users/6948613/items/Z5A6WTZY"],"uri":["http://zotero.org/users/6948613/items/Z5A6WTZY"],"itemData":{"id":79,"type":"article-journal","journalAbbreviation":"Kidney Int Suppl.","page":"1-150","title":"KDIGO 2012 clinical pra</vt:lpwstr>
  </property>
  <property fmtid="{D5CDD505-2E9C-101B-9397-08002B2CF9AE}" pid="116" name="ZOTERO_BREF_RC0acPv64CDh_3">
    <vt:lpwstr>ctice guideline for the evaluation and management of chronic kidney disease","volume":"3","author":[{"family":"Kidney Disease: Improving Global Outcomes (KDIGO)","given":""}],"issued":{"date-parts":[["2013"]]}}}],"schema":"https://github.com/citation-styl</vt:lpwstr>
  </property>
  <property fmtid="{D5CDD505-2E9C-101B-9397-08002B2CF9AE}" pid="117" name="ZOTERO_BREF_j5fn5PQSfIH3_1">
    <vt:lpwstr>ZOTERO_ITEM CSL_CITATION {"citationID":"tSZsH7Ne","properties":{"formattedCitation":"(VIDAL-PETIOT; FLAMANT, 2017)","plainCitation":"(VIDAL-PETIOT; FLAMANT, 2017)","noteIndex":0},"citationItems":[{"id":9,"uris":["http://zotero.org/users/6948613/items/MFMT</vt:lpwstr>
  </property>
  <property fmtid="{D5CDD505-2E9C-101B-9397-08002B2CF9AE}" pid="118" name="ZOTERO_BREF_j5fn5PQSfIH3_2">
    <vt:lpwstr>WWCL"],"uri":["http://zotero.org/users/6948613/items/MFMTWWCL"],"itemData":{"id":9,"type":"article-journal","abstract":"Résumé\nLe débit de filtration glomérulaire est le meilleur marqueur quantitatif de fonction rénale. Il permet le diagnostic et la clas</vt:lpwstr>
  </property>
  <property fmtid="{D5CDD505-2E9C-101B-9397-08002B2CF9AE}" pid="119" name="ZOTERO_BREF_j5fn5PQSfIH3_3">
    <vt:lpwstr>sification en cinq stades de gravité de la maladie rénale chronique. La mesure du débit de filtration glomérulaire repose en théorie sur le calcul de la clairance urinaire de substances exogènes telles l’inuline ou l’éthylène-diamine-tétra-acétique acide </vt:lpwstr>
  </property>
  <property fmtid="{D5CDD505-2E9C-101B-9397-08002B2CF9AE}" pid="120" name="ZOTERO_BREF_j5fn5PQSfIH3_4">
    <vt:lpwstr>marqué au chrome 51. En pratique, le débit de filtration glomérulaire est le plus souvent estimé à partir d’équations dérivées de la créatinine plasmatique. Ce travail passe en revue l’ensemble des méthodes destinées à mesurer ou approcher le débit de fil</vt:lpwstr>
  </property>
  <property fmtid="{D5CDD505-2E9C-101B-9397-08002B2CF9AE}" pid="121" name="ZOTERO_BREF_j5fn5PQSfIH3_5">
    <vt:lpwstr>tration glomérulaire, et s’attache à décrire les évolutions récentes dans ce domaine, incluant celles concernant les méthodes de dosage de la créatinine plasmatique, les estimateurs dérivés de la concentration de créatinine et de la cystatine. La place de</vt:lpwstr>
  </property>
  <property fmtid="{D5CDD505-2E9C-101B-9397-08002B2CF9AE}" pid="122" name="ZOTERO_BREF_j5fn5PQSfIH3_6">
    <vt:lpwstr> la mesure du débit de filtration glomérulaire par clairance de traceurs exogènes est également discutée.\nGlomerular filtration rate is the best quantitative marker of renal function. It allows diagnosis and classification of severe chronic kidney diseas</vt:lpwstr>
  </property>
  <property fmtid="{D5CDD505-2E9C-101B-9397-08002B2CF9AE}" pid="123" name="ZOTERO_BREF_j5fn5PQSfIH3_7">
    <vt:lpwstr>e into five stages. Theoretically, the measurement of glomerular filtration rate is based on the calculation of urinary clearance of exogenous substances such as chromium 51-labeled inulin or ethylenediaminetetraacetic acid ([51Cr]-EDTA). In practice, glo</vt:lpwstr>
  </property>
  <property fmtid="{D5CDD505-2E9C-101B-9397-08002B2CF9AE}" pid="124" name="ZOTERO_BREF_j5fn5PQSfIH3_8">
    <vt:lpwstr>merular filtration rate is most often estimated from equations derived from plasma creatinine. This article reviews the range of methods used to measure or approximate glomerular filtration rate and attempts to describe recent developments in this area, i</vt:lpwstr>
  </property>
  <property fmtid="{D5CDD505-2E9C-101B-9397-08002B2CF9AE}" pid="125" name="ZOTERO_BREF_j5fn5PQSfIH3_9">
    <vt:lpwstr>ncluding those related to plasma creatinine assay methods, creatinine and cystatin C concentration-derived estimations. Measurement of glomerular filtration rate by the clearance of exogenous tracers is also discussed.","container-title":"Néphrologie &amp; Th</vt:lpwstr>
  </property>
  <property fmtid="{D5CDD505-2E9C-101B-9397-08002B2CF9AE}" pid="126" name="ZOTERO_BREF_j5fn5PQSfIH3_10">
    <vt:lpwstr>érapeutique","DOI":"10.1016/j.nephro.2017.10.001","ISSN":"1769-7255","issue":"7","journalAbbreviation":"Néphrologie &amp; Thérapeutique","language":"fr","page":"560-568","source":"ScienceDirect","title":"Mesure et estimation du débit de filtration glomérulair</vt:lpwstr>
  </property>
  <property fmtid="{D5CDD505-2E9C-101B-9397-08002B2CF9AE}" pid="127" name="ZOTERO_BREF_j5fn5PQSfIH3_11">
    <vt:lpwstr>e","volume":"13","author":[{"family":"Vidal-Petiot","given":"Emmanuelle"},{"family":"Flamant","given":"Martin"}],"issued":{"date-parts":[["2017",12,1]]}}}],"schema":"https://github.com/citation-style-language/schema/raw/master/csl-citation.json"}</vt:lpwstr>
  </property>
  <property fmtid="{D5CDD505-2E9C-101B-9397-08002B2CF9AE}" pid="128" name="ZOTERO_BREF_ivBH0LDKgRUl_1">
    <vt:lpwstr>ZOTERO_ITEM CSL_CITATION {"citationID":"uDKejdFB","properties":{"formattedCitation":"(KDOQI, 2007)","plainCitation":"(KDOQI, 2007)","noteIndex":0},"citationItems":[{"id":18,"uris":["http://zotero.org/users/6948613/items/PNERZVMZ"],"uri":["http://zotero.or</vt:lpwstr>
  </property>
  <property fmtid="{D5CDD505-2E9C-101B-9397-08002B2CF9AE}" pid="129" name="ZOTERO_BREF_ivBH0LDKgRUl_2">
    <vt:lpwstr>g/users/6948613/items/PNERZVMZ"],"itemData":{"id":18,"type":"article-journal","container-title":"American Journal of Kidney Diseases: The Official Journal of the National Kidney Foundation","DOI":"10.1053/j.ajkd.2006.12.005","ISSN":"1523-6838","issue":"2 </vt:lpwstr>
  </property>
  <property fmtid="{D5CDD505-2E9C-101B-9397-08002B2CF9AE}" pid="130" name="ZOTERO_BREF_ivBH0LDKgRUl_3">
    <vt:lpwstr>Suppl 2","journalAbbreviation":"Am. J. Kidney Dis.","language":"eng","note":"PMID: 17276798","page":"S12-154","source":"PubMed","title":"KDOQI Clinical Practice Guidelines and Clinical Practice Recommendations for Diabetes and Chronic Kidney Disease","vol</vt:lpwstr>
  </property>
  <property fmtid="{D5CDD505-2E9C-101B-9397-08002B2CF9AE}" pid="131" name="ZOTERO_BREF_ivBH0LDKgRUl_4">
    <vt:lpwstr>ume":"49","author":[{"literal":"KDOQI"}],"issued":{"date-parts":[["2007",2]]}}}],"schema":"https://github.com/citation-style-language/schema/raw/master/csl-citation.json"}</vt:lpwstr>
  </property>
  <property fmtid="{D5CDD505-2E9C-101B-9397-08002B2CF9AE}" pid="132" name="ZOTERO_BREF_kUqgbRSPUB1c_1">
    <vt:lpwstr>ZOTERO_ITEM CSL_CITATION {"citationID":"vxgoIZNC","properties":{"formattedCitation":"(SMITH, H. W., 1951)","plainCitation":"(SMITH, H. W., 1951)","noteIndex":0},"citationItems":[{"id":89,"uris":["http://zotero.org/users/6948613/items/L2EGV54N"],"uri":["ht</vt:lpwstr>
  </property>
  <property fmtid="{D5CDD505-2E9C-101B-9397-08002B2CF9AE}" pid="133" name="ZOTERO_BREF_kUqgbRSPUB1c_2">
    <vt:lpwstr>tp://zotero.org/users/6948613/items/L2EGV54N"],"itemData":{"id":89,"type":"article-newspaper","container-title":"New York: Oxford University Press","page":"231-238","title":"The reliability of inulin as a ﬁltration marker. The Kidney: Structure and Functi</vt:lpwstr>
  </property>
  <property fmtid="{D5CDD505-2E9C-101B-9397-08002B2CF9AE}" pid="134" name="ZOTERO_BREF_kUqgbRSPUB1c_3">
    <vt:lpwstr>on In Health and Disease","author":[{"family":"Smith, H. W.","given":""}],"issued":{"date-parts":[["1951"]]}}}],"schema":"https://github.com/citation-style-language/schema/raw/master/csl-citation.json"}</vt:lpwstr>
  </property>
  <property fmtid="{D5CDD505-2E9C-101B-9397-08002B2CF9AE}" pid="135" name="ZOTERO_BREF_OR5AEPCaW6k8_1">
    <vt:lpwstr>ZOTERO_ITEM CSL_CITATION {"citationID":"L9Z58oQ3","properties":{"formattedCitation":"(SUCHY-DICEY et al., 2016)","plainCitation":"(SUCHY-DICEY et al., 2016)","noteIndex":0},"citationItems":[{"id":39,"uris":["http://zotero.org/users/6948613/items/5YG6ZVWF"</vt:lpwstr>
  </property>
  <property fmtid="{D5CDD505-2E9C-101B-9397-08002B2CF9AE}" pid="136" name="ZOTERO_BREF_OR5AEPCaW6k8_2">
    <vt:lpwstr>],"uri":["http://zotero.org/users/6948613/items/5YG6ZVWF"],"itemData":{"id":39,"type":"article-journal","abstract":"Renal function generally is assessed by measurement of GFR and urinary albumin excretion. Other intrinsic kidney functions, such as proxima</vt:lpwstr>
  </property>
  <property fmtid="{D5CDD505-2E9C-101B-9397-08002B2CF9AE}" pid="137" name="ZOTERO_BREF_OR5AEPCaW6k8_3">
    <vt:lpwstr>l tubular secretion, typically are not quantified. Tubular secretion of solutes is more efficient than glomerular filtration and a major mechanism for renal drug elimination, suggesting important clinical consequences of secretion dysfunction. Measuring t</vt:lpwstr>
  </property>
  <property fmtid="{D5CDD505-2E9C-101B-9397-08002B2CF9AE}" pid="138" name="ZOTERO_BREF_OR5AEPCaW6k8_4">
    <vt:lpwstr>ubular secretion as an independent marker of kidney function may provide insight into kidney disease etiology and improve prediction of adverse outcomes. We estimated secretion function by measuring secreted solute (hippurate, cinnamoylglycine, p-cresol s</vt:lpwstr>
  </property>
  <property fmtid="{D5CDD505-2E9C-101B-9397-08002B2CF9AE}" pid="139" name="ZOTERO_BREF_OR5AEPCaW6k8_5">
    <vt:lpwstr>ulfate, and indoxyl sulfate) clearance using liquid chromatography-tandem mass spectrometric assays of serum and timed urine samples in a prospective cohort study of 298 patients with kidney disease. We estimated GFR by mean clearance of creatinine and ur</vt:lpwstr>
  </property>
  <property fmtid="{D5CDD505-2E9C-101B-9397-08002B2CF9AE}" pid="140" name="ZOTERO_BREF_OR5AEPCaW6k8_6">
    <vt:lpwstr>ea from the same samples and evaluated associations of renal secretion with participant characteristics, mortality, and CKD progression to dialysis. Tubular secretion rate modestly correlated with eGFR and associated with some participant characteristics,</vt:lpwstr>
  </property>
  <property fmtid="{D5CDD505-2E9C-101B-9397-08002B2CF9AE}" pid="141" name="ZOTERO_BREF_OR5AEPCaW6k8_7">
    <vt:lpwstr> notably fractional excretion of electrolytes. Low clearance of hippurate or p-cresol sulfate associated with greater risk of death independent of eGFR (hazard ratio, 2.3; 95% confidence interval, 1.1 to 4.7; hazard ratio, 2.5; 95% confidence interval, 1.</vt:lpwstr>
  </property>
  <property fmtid="{D5CDD505-2E9C-101B-9397-08002B2CF9AE}" pid="142" name="ZOTERO_BREF_OR5AEPCaW6k8_8">
    <vt:lpwstr>0 to 6.1, respectively). Hazards models also suggested an association between low cinnamoylglycine clearance and risk of dialysis, but statistical analyses did not exclude the null hypothesis. Therefore, estimates of proximal tubular secretion function co</vt:lpwstr>
  </property>
  <property fmtid="{D5CDD505-2E9C-101B-9397-08002B2CF9AE}" pid="143" name="ZOTERO_BREF_OR5AEPCaW6k8_9">
    <vt:lpwstr>rrelate with glomerular filtration, but substantial variability in net secretion remains. The observed associations of net secretion with mortality and progression of CKD require confirmation.","container-title":"Journal of the American Society of Nephrol</vt:lpwstr>
  </property>
  <property fmtid="{D5CDD505-2E9C-101B-9397-08002B2CF9AE}" pid="144" name="ZOTERO_BREF_OR5AEPCaW6k8_10">
    <vt:lpwstr>ogy: JASN","DOI":"10.1681/ASN.2014121193","ISSN":"1533-3450","issue":"7","journalAbbreviation":"J. Am. Soc. Nephrol.","language":"eng","note":"PMID: 26614381\nPMCID: PMC4926962","page":"2148-2155","source":"PubMed","title":"Tubular Secretion in CKD","volu</vt:lpwstr>
  </property>
  <property fmtid="{D5CDD505-2E9C-101B-9397-08002B2CF9AE}" pid="145" name="ZOTERO_BREF_OR5AEPCaW6k8_11">
    <vt:lpwstr>me":"27","author":[{"family":"Suchy-Dicey","given":"Astrid M."},{"family":"Laha","given":"Thomas"},{"family":"Hoofnagle","given":"Andrew"},{"family":"Newitt","given":"Rick"},{"family":"Sirich","given":"Tammy L."},{"family":"Meyer","given":"Timothy W."},{"</vt:lpwstr>
  </property>
  <property fmtid="{D5CDD505-2E9C-101B-9397-08002B2CF9AE}" pid="146" name="ZOTERO_BREF_OR5AEPCaW6k8_12">
    <vt:lpwstr>family":"Thummel","given":"Ken E."},{"family":"Yanez","given":"N. David"},{"family":"Himmelfarb","given":"Jonathan"},{"family":"Weiss","given":"Noel S."},{"family":"Kestenbaum","given":"Bryan R."}],"issued":{"date-parts":[["2016"]]}}}],"schema":"https://g</vt:lpwstr>
  </property>
  <property fmtid="{D5CDD505-2E9C-101B-9397-08002B2CF9AE}" pid="147" name="ZOTERO_BREF_OR5AEPCaW6k8_13">
    <vt:lpwstr>ithub.com/citation-style-language/schema/raw/master/csl-citation.json"}</vt:lpwstr>
  </property>
  <property fmtid="{D5CDD505-2E9C-101B-9397-08002B2CF9AE}" pid="148" name="ZOTERO_BREF_Sj4601aHcOM3_1">
    <vt:lpwstr>ZOTERO_ITEM CSL_CITATION {"citationID":"xME0R5b0","properties":{"formattedCitation":"(SALGADO et al., 2010)","plainCitation":"(SALGADO et al., 2010)","noteIndex":0},"citationItems":[{"id":11,"uris":["http://zotero.org/users/6948613/items/9I6Y42RI"],"uri":</vt:lpwstr>
  </property>
  <property fmtid="{D5CDD505-2E9C-101B-9397-08002B2CF9AE}" pid="149" name="ZOTERO_BREF_Sj4601aHcOM3_2">
    <vt:lpwstr>["http://zotero.org/users/6948613/items/9I6Y42RI"],"itemData":{"id":11,"type":"article-journal","container-title":"Brazilian Journal of Medical and Biological Research","DOI":"10.1590/S0100-879X2010007500040","ISSN":"0100-879X","issue":"6","language":"en"</vt:lpwstr>
  </property>
  <property fmtid="{D5CDD505-2E9C-101B-9397-08002B2CF9AE}" pid="150" name="ZOTERO_BREF_Sj4601aHcOM3_3">
    <vt:lpwstr>,"note":"publisher: Brazilian Journal of Medical and Biological Research","page":"528-536","source":"SciELO","title":"Monitoring renal function: measured and estimated glomerular filtration rates - a review","title-short":"Monitoring renal function","volu</vt:lpwstr>
  </property>
  <property fmtid="{D5CDD505-2E9C-101B-9397-08002B2CF9AE}" pid="151" name="ZOTERO_BREF_Sj4601aHcOM3_4">
    <vt:lpwstr>me":"43","author":[{"family":"Salgado","given":"J. V."},{"family":"Neves","given":"F. A."},{"family":"Bastos","given":"M. G."},{"family":"França","given":"A. K."},{"family":"Brito","given":"D. J."},{"family":"Santos","given":"E. M."},{"family":"Salgado Fi</vt:lpwstr>
  </property>
  <property fmtid="{D5CDD505-2E9C-101B-9397-08002B2CF9AE}" pid="152" name="ZOTERO_BREF_Sj4601aHcOM3_5">
    <vt:lpwstr>lho","given":"N."}],"issued":{"date-parts":[["2010",6]]}}}],"schema":"https://github.com/citation-style-language/schema/raw/master/csl-citation.json"}</vt:lpwstr>
  </property>
  <property fmtid="{D5CDD505-2E9C-101B-9397-08002B2CF9AE}" pid="153" name="ZOTERO_BREF_bRcZyuP4DriW_1">
    <vt:lpwstr>ZOTERO_ITEM CSL_CITATION {"citationID":"hYpPQk9Q","properties":{"formattedCitation":"(HORIO, M., 2006; SHAHBAZ; GUPTA, 2020)","plainCitation":"(HORIO, M., 2006; SHAHBAZ; GUPTA, 2020)","noteIndex":0},"citationItems":[{"id":24,"uris":["http://zotero.org/use</vt:lpwstr>
  </property>
  <property fmtid="{D5CDD505-2E9C-101B-9397-08002B2CF9AE}" pid="154" name="ZOTERO_BREF_bRcZyuP4DriW_2">
    <vt:lpwstr>rs/6948613/items/72NLLSGH"],"uri":["http://zotero.org/users/6948613/items/72NLLSGH"],"itemData":{"id":24,"type":"article-journal","container-title":"Clinic All-Round","page":"1203-1208","title":"Assessment of renal function - Up-to-date","volume":"55","au</vt:lpwstr>
  </property>
  <property fmtid="{D5CDD505-2E9C-101B-9397-08002B2CF9AE}" pid="155" name="ZOTERO_BREF_bRcZyuP4DriW_3">
    <vt:lpwstr>thor":[{"family":"Horio, M.","given":""}],"issued":{"date-parts":[["2006"]]}}},{"id":31,"uris":["http://zotero.org/users/6948613/items/BGRJAF9R"],"uri":["http://zotero.org/users/6948613/items/BGRJAF9R"],"itemData":{"id":31,"type":"chapter","abstract":"The</vt:lpwstr>
  </property>
  <property fmtid="{D5CDD505-2E9C-101B-9397-08002B2CF9AE}" pid="156" name="ZOTERO_BREF_bRcZyuP4DriW_4">
    <vt:lpwstr> measurement of accurate renal function is vital for the routine care of patients.[1] Determining the renal function status can predict kidney disease progression and prevent toxic drug levels in the body.[2] The glomerular filtration rate (GFR) describes</vt:lpwstr>
  </property>
  <property fmtid="{D5CDD505-2E9C-101B-9397-08002B2CF9AE}" pid="157" name="ZOTERO_BREF_bRcZyuP4DriW_5">
    <vt:lpwstr> the flow rate of filtered fluid through the kidneys. The gold standard measurement of GFR involves the injection of inulin and its clearance by the kidneys.[2] However, the use of inulin is invasive, time-consuming, and an expensive procedure. Alternativ</vt:lpwstr>
  </property>
  <property fmtid="{D5CDD505-2E9C-101B-9397-08002B2CF9AE}" pid="158" name="ZOTERO_BREF_bRcZyuP4DriW_6">
    <vt:lpwstr>ely, the biochemical marker creatinine found in serum and urine is commonly used in the estimation of GFR.[3] Creatinine clearance (CrCl) is the volume of blood plasma cleared of creatinine per unit time. It is a rapid and cost-effective method for the me</vt:lpwstr>
  </property>
  <property fmtid="{D5CDD505-2E9C-101B-9397-08002B2CF9AE}" pid="159" name="ZOTERO_BREF_bRcZyuP4DriW_7">
    <vt:lpwstr>asurement of renal function. Both CrCl and GFR can be measured using the comparative values of creatinine in blood and urine. Glomerular Filtration Rate The GFR in the measurement of volume filtered through the glomerular capillaries and into the Bowman’s</vt:lpwstr>
  </property>
  <property fmtid="{D5CDD505-2E9C-101B-9397-08002B2CF9AE}" pid="160" name="ZOTERO_BREF_bRcZyuP4DriW_8">
    <vt:lpwstr> capsule per unit of time.[4] The filtration in the kidney is dependent on the difference in high and low blood pressure created by the afferent (input) and efferent (output) arterioles, respectively.[5] The clearance rate for a given substance equals the</vt:lpwstr>
  </property>
  <property fmtid="{D5CDD505-2E9C-101B-9397-08002B2CF9AE}" pid="161" name="ZOTERO_BREF_bRcZyuP4DriW_9">
    <vt:lpwstr> GFR when it is neither secreted nor reabsorbed by the kidneys.[2] For such given substance, the urine concentration multiplied by the urine flow equals the mass of substance excreted during the time of urine collection. This mass divided by the plasma co</vt:lpwstr>
  </property>
  <property fmtid="{D5CDD505-2E9C-101B-9397-08002B2CF9AE}" pid="162" name="ZOTERO_BREF_bRcZyuP4DriW_10">
    <vt:lpwstr>ncentration is equivalent to the volume of plasma from which the mass was originally filtered. Below is the equation used to determine GFR, typically recorded in volume per time (e.g., mL/min): GFR = [UrineX (mL/mg)] * urine flow (mL/min)/ [PlasmaX (mL/mg</vt:lpwstr>
  </property>
  <property fmtid="{D5CDD505-2E9C-101B-9397-08002B2CF9AE}" pid="163" name="ZOTERO_BREF_bRcZyuP4DriW_11">
    <vt:lpwstr>)], where X is a substance that is completely excreted. GFR approximation using Creatinine Clearance Creatinine is a breakdown product of dietary meat and creatine phosphate found in skeletal muscle. Its production in the body is dependent on muscle mass.</vt:lpwstr>
  </property>
  <property fmtid="{D5CDD505-2E9C-101B-9397-08002B2CF9AE}" pid="164" name="ZOTERO_BREF_bRcZyuP4DriW_12">
    <vt:lpwstr>[6] The CrCl rate approximates the calculation of GFR since the glomerulus freely filters creatinine. However, it is also secreted by the peritubular capillaries, causing CrCl to overestimate the GFR by approximately 10% to 20%.[4] Despite the marginal er</vt:lpwstr>
  </property>
  <property fmtid="{D5CDD505-2E9C-101B-9397-08002B2CF9AE}" pid="165" name="ZOTERO_BREF_bRcZyuP4DriW_13">
    <vt:lpwstr>ror, it is an accepted method for measuring GFR due to the ease of measurement of CrCl. Cockcroft-Gault formula: Estimated creatinine clearance rate (eCCR) Creatinine clearance can be estimated using serum creatinine levels. The Cockcroft-Gault (C-G) form</vt:lpwstr>
  </property>
  <property fmtid="{D5CDD505-2E9C-101B-9397-08002B2CF9AE}" pid="166" name="ZOTERO_BREF_bRcZyuP4DriW_14">
    <vt:lpwstr>ula uses a patient’s weight (kg) and gender to predict CrCl (mg/dL).[7] The resulting CrCl is multiplied by 0.85 if the patient is female to correct for the lower CrCl in females.[7] The C-G formula is dependent on age as its main predictor for CrCl. Belo</vt:lpwstr>
  </property>
  <property fmtid="{D5CDD505-2E9C-101B-9397-08002B2CF9AE}" pid="167" name="ZOTERO_BREF_bRcZyuP4DriW_15">
    <vt:lpwstr>w is the formula: eCCr = (140 – Age) x Mass (kg) x [0.85 if female] / 72 x [Serum Creatinine (mg/dL)] Formulas used in the prediction of GFR Formulas derived using variables that influence GFR can provide varying degrees of accuracy in estimating GFR. The</vt:lpwstr>
  </property>
  <property fmtid="{D5CDD505-2E9C-101B-9397-08002B2CF9AE}" pid="168" name="ZOTERO_BREF_bRcZyuP4DriW_16">
    <vt:lpwstr> widely used Modification of Diet in Renal Disease Study Group (MDRD) employs four variables, including serum creatinine, age, ethnicity, and albumin levels.[8] A further complex version of MDRD includes blood urea nitrogen and serum albumin in its formul</vt:lpwstr>
  </property>
  <property fmtid="{D5CDD505-2E9C-101B-9397-08002B2CF9AE}" pid="169" name="ZOTERO_BREF_bRcZyuP4DriW_17">
    <vt:lpwstr>a. However, since MDRD formula does not adjust for body size, results of eGFR are given in units of ml^-1 min^-1 1.73m^-2, 1.73m^2 due to body surface area in an adult with a mass of 63kg and height of 1.7m.[9] Other formulas used for GFR calculations and</vt:lpwstr>
  </property>
  <property fmtid="{D5CDD505-2E9C-101B-9397-08002B2CF9AE}" pid="170" name="ZOTERO_BREF_bRcZyuP4DriW_18">
    <vt:lpwstr> their employed variables to estimate GFR include Chronic Kidney Disease Epidemiology Collaboration (CKD-EPI) formulas.[10] The CKD-EPI formulas are in categories based on patients that are a black female, black male, non-black female, and non-black male.</vt:lpwstr>
  </property>
  <property fmtid="{D5CDD505-2E9C-101B-9397-08002B2CF9AE}" pid="171" name="ZOTERO_BREF_bRcZyuP4DriW_19">
    <vt:lpwstr> The Mayo Quadratic formula was developed to better estimate GFR in patients that have preserved renal function.[11] Estimation of GFR in children uses the Schwartz formula, which employs serum creatinine (mg/dL) and child’s height (cm).[1] In current cli</vt:lpwstr>
  </property>
  <property fmtid="{D5CDD505-2E9C-101B-9397-08002B2CF9AE}" pid="172" name="ZOTERO_BREF_bRcZyuP4DriW_20">
    <vt:lpwstr>nical practice, the use of creatinine derived the KDIGO clinical practice guidelines recommend CKD-EPI formula for the estimation of GFR.[12]","call-number":"NBK544228","container-title":"StatPearls","event-place":"Treasure Island (FL)","language":"eng","</vt:lpwstr>
  </property>
  <property fmtid="{D5CDD505-2E9C-101B-9397-08002B2CF9AE}" pid="173" name="ZOTERO_BREF_bRcZyuP4DriW_21">
    <vt:lpwstr>note":"PMID: 31334948","publisher":"StatPearls Publishing","publisher-place":"Treasure Island (FL)","source":"PubMed","title":"Creatinine Clearance","URL":"http://www.ncbi.nlm.nih.gov/books/NBK544228/","author":[{"family":"Shahbaz","given":"Hassan"},{"fam</vt:lpwstr>
  </property>
  <property fmtid="{D5CDD505-2E9C-101B-9397-08002B2CF9AE}" pid="174" name="ZOTERO_BREF_bRcZyuP4DriW_22">
    <vt:lpwstr>ily":"Gupta","given":"Mohit"}],"accessed":{"date-parts":[["2020",10,2]]},"issued":{"date-parts":[["2020"]]}}}],"schema":"https://github.com/citation-style-language/schema/raw/master/csl-citation.json"}</vt:lpwstr>
  </property>
  <property fmtid="{D5CDD505-2E9C-101B-9397-08002B2CF9AE}" pid="175" name="ZOTERO_BREF_ZuNFexWbRbFQ_1">
    <vt:lpwstr>ZOTERO_ITEM CSL_CITATION {"citationID":"97nENtVC","properties":{"formattedCitation":"(C\\uc0\\u212{}T\\uc0\\u201{} et al., 2008)","plainCitation":"(CÔTÉ et al., 2008)","noteIndex":0},"citationItems":[{"id":56,"uris":["http://zotero.org/users/6948613/items</vt:lpwstr>
  </property>
  <property fmtid="{D5CDD505-2E9C-101B-9397-08002B2CF9AE}" pid="176" name="ZOTERO_BREF_ZuNFexWbRbFQ_2">
    <vt:lpwstr>/MSCFLEEW"],"uri":["http://zotero.org/users/6948613/items/MSCFLEEW"],"itemData":{"id":56,"type":"article-journal","abstract":"Objective\nThe objective of the study was to determine completeness of 24-hour urine collection in pregnancy.\nStudy Design\nThis</vt:lpwstr>
  </property>
  <property fmtid="{D5CDD505-2E9C-101B-9397-08002B2CF9AE}" pid="177" name="ZOTERO_BREF_ZuNFexWbRbFQ_3">
    <vt:lpwstr> was a retrospective laboratory/chart review of 24-hour urine collections at British Columbia Women's Hospital. Completeness was assessed by 24-hour urinary creatinine excretion (UcreatV): expected according to maternal weight for single collections and b</vt:lpwstr>
  </property>
  <property fmtid="{D5CDD505-2E9C-101B-9397-08002B2CF9AE}" pid="178" name="ZOTERO_BREF_ZuNFexWbRbFQ_4">
    <vt:lpwstr>etween-measurement difference for serial collections.\nResults\nFor 198 randomly selected pregnant women with a hypertensive disorder (63% preeclampsia), 24-hour urine collections were frequently inaccurate (13-54%) on the basis of UcreatV of 97-220 μmol/</vt:lpwstr>
  </property>
  <property fmtid="{D5CDD505-2E9C-101B-9397-08002B2CF9AE}" pid="179" name="ZOTERO_BREF_ZuNFexWbRbFQ_5">
    <vt:lpwstr>kg per day (11.0-25.0 mg/kg per day) or 133-177 μmol/kg per day (15.1-20.1 mg/kg per day) of prepregnancy weight (respectively). Lean body weight resulted in more inaccurate collections (24-68%). The current weight was frequently unavailable (28%) and thu</vt:lpwstr>
  </property>
  <property fmtid="{D5CDD505-2E9C-101B-9397-08002B2CF9AE}" pid="180" name="ZOTERO_BREF_ZuNFexWbRbFQ_6">
    <vt:lpwstr>s not used. For 161 women (81% proteinuric) with serial 24-hour urine levels, a median [interquartile range] of 11 [5-31] days apart, between-measurement difference in UcreatV was 14.4% [6.0-24.9]; 40 women (24.8%) had values 25% or greater, exceeding ana</vt:lpwstr>
  </property>
  <property fmtid="{D5CDD505-2E9C-101B-9397-08002B2CF9AE}" pid="181" name="ZOTERO_BREF_ZuNFexWbRbFQ_7">
    <vt:lpwstr>lytic and biologic variation.\nConclusion\nTwenty-four hour urine collection is frequently inaccurate and not a precise measure of proteinuria or creatinine clearance.","container-title":"American Journal of Obstetrics and Gynecology","DOI":"10.1016/j.ajo</vt:lpwstr>
  </property>
  <property fmtid="{D5CDD505-2E9C-101B-9397-08002B2CF9AE}" pid="182" name="ZOTERO_BREF_ZuNFexWbRbFQ_8">
    <vt:lpwstr>g.2008.06.009","ISSN":"0002-9378","issue":"6","journalAbbreviation":"American Journal of Obstetrics and Gynecology","language":"en","page":"625.e1-625.e6","source":"ScienceDirect","title":"The 24-hour urine collection: gold standard or historical practice</vt:lpwstr>
  </property>
  <property fmtid="{D5CDD505-2E9C-101B-9397-08002B2CF9AE}" pid="183" name="ZOTERO_BREF_ZuNFexWbRbFQ_9">
    <vt:lpwstr>?","title-short":"The 24-hour urine collection","volume":"199","author":[{"family":"Côté","given":"Anne-Marie"},{"family":"Firoz","given":"Tabassum"},{"family":"Mattman","given":"André"},{"family":"Lam","given":"Elaine M."},{"family":"Dadelszen","given":"</vt:lpwstr>
  </property>
  <property fmtid="{D5CDD505-2E9C-101B-9397-08002B2CF9AE}" pid="184" name="ZOTERO_BREF_ZuNFexWbRbFQ_10">
    <vt:lpwstr>Peter","non-dropping-particle":"von"},{"family":"Magee","given":"Laura A."}],"issued":{"date-parts":[["2008",12,1]]}}}],"schema":"https://github.com/citation-style-language/schema/raw/master/csl-citation.json"}</vt:lpwstr>
  </property>
  <property fmtid="{D5CDD505-2E9C-101B-9397-08002B2CF9AE}" pid="185" name="ZOTERO_BREF_pm8MnvIG0oqY_1">
    <vt:lpwstr>ZOTERO_ITEM CSL_CITATION {"citationID":"oJcwfbIU","properties":{"formattedCitation":"(P; B; Z, 2019, p. 24)","plainCitation":"(P; B; Z, 2019, p. 24)","noteIndex":0},"citationItems":[{"id":181,"uris":["http://zotero.org/users/6948613/items/SBIFHNMC"],"uri"</vt:lpwstr>
  </property>
  <property fmtid="{D5CDD505-2E9C-101B-9397-08002B2CF9AE}" pid="186" name="ZOTERO_BREF_pm8MnvIG0oqY_2">
    <vt:lpwstr>:["http://zotero.org/users/6948613/items/SBIFHNMC"],"itemData":{"id":181,"type":"article-journal","abstract":"Europe PMC is an archive of life sciences journal literature., Estimation of 24-hour urinary sodium, potassium, and creatinine excretion in patie</vt:lpwstr>
  </property>
  <property fmtid="{D5CDD505-2E9C-101B-9397-08002B2CF9AE}" pid="187" name="ZOTERO_BREF_pm8MnvIG0oqY_3">
    <vt:lpwstr>nts with hypertension: can spot urine measurements replace 24-hour urine collection?","container-title":"Polish Archives of Internal Medicine","DOI":"10.20452/pamw.14872","ISSN":"0032-3772, 1897-9483","issue":"7-8","journalAbbreviation":"Pol Arch Intern M</vt:lpwstr>
  </property>
  <property fmtid="{D5CDD505-2E9C-101B-9397-08002B2CF9AE}" pid="188" name="ZOTERO_BREF_pm8MnvIG0oqY_4">
    <vt:lpwstr>ed","language":"English","note":"PMID: 31215902","page":"506-515","source":"europepmc.org","title":"Estimation of 24-hour urinary sodium, potassium, and creatinine excretion in patients with hypertension: can spot urine measurements replace 24-hour urine </vt:lpwstr>
  </property>
  <property fmtid="{D5CDD505-2E9C-101B-9397-08002B2CF9AE}" pid="189" name="ZOTERO_BREF_dmxXLukXTY3S_1">
    <vt:lpwstr>ZOTERO_ITEM CSL_CITATION {"citationID":"MCpuwgV3","properties":{"formattedCitation":"(WANG; KESTENBAUM, 2018)","plainCitation":"(WANG; KESTENBAUM, 2018)","noteIndex":0},"citationItems":[{"id":34,"uris":["http://zotero.org/users/6948613/items/DHDIQKPF"],"u</vt:lpwstr>
  </property>
  <property fmtid="{D5CDD505-2E9C-101B-9397-08002B2CF9AE}" pid="190" name="ZOTERO_BREF_dmxXLukXTY3S_2">
    <vt:lpwstr>ri":["http://zotero.org/users/6948613/items/DHDIQKPF"],"itemData":{"id":34,"type":"article-journal","abstract":"The secretion of small molecules by the proximal tubules of the kidneys represents a vital homeostatic function for rapidly clearing endogenous</vt:lpwstr>
  </property>
  <property fmtid="{D5CDD505-2E9C-101B-9397-08002B2CF9AE}" pid="191" name="ZOTERO_BREF_dmxXLukXTY3S_3">
    <vt:lpwstr> solutes and medications from the circulation. After filtration at the glomerulus, renal blood flow is directed through a network of peritubular capillaries, where transporters of the proximal tubules actively secrete putative uremic toxins and hundreds o</vt:lpwstr>
  </property>
  <property fmtid="{D5CDD505-2E9C-101B-9397-08002B2CF9AE}" pid="192" name="ZOTERO_BREF_dmxXLukXTY3S_4">
    <vt:lpwstr>f commonly prescribed drugs into the urine, including protein-bound substances that cannot readily cross the glomerular basement membrane. Despite its central physiologic importance, tubular secretory clearance is rarely measured or even estimated in clin</vt:lpwstr>
  </property>
  <property fmtid="{D5CDD505-2E9C-101B-9397-08002B2CF9AE}" pid="193" name="ZOTERO_BREF_dmxXLukXTY3S_5">
    <vt:lpwstr>ical or research settings. Major barriers to estimating tubular solute clearance include uncertainty regarding optimal endogenous secretory markers and a lack of standardized laboratory assays. The creation of new methods to measure tubular secretion coul</vt:lpwstr>
  </property>
  <property fmtid="{D5CDD505-2E9C-101B-9397-08002B2CF9AE}" pid="194" name="ZOTERO_BREF_dmxXLukXTY3S_6">
    <vt:lpwstr>d catalyze advances in kidney disease research and clinical care. Differences in secretory clearance relative to the GFR could help distinguish among the causes of CKD, particularly for disorders that primarily affect the tubulointerstitium. As the primar</vt:lpwstr>
  </property>
  <property fmtid="{D5CDD505-2E9C-101B-9397-08002B2CF9AE}" pid="195" name="ZOTERO_BREF_dmxXLukXTY3S_7">
    <vt:lpwstr>y mechanism by which the kidneys excrete medications, tubular secretory clearance offers promise for improving kidney medication dosing, which is currently exclusively on the basis of filtration. The differing metabolic profiles of retained solutes elimin</vt:lpwstr>
  </property>
  <property fmtid="{D5CDD505-2E9C-101B-9397-08002B2CF9AE}" pid="196" name="ZOTERO_BREF_dmxXLukXTY3S_8">
    <vt:lpwstr>ated by secretion versus glomerular filtration suggest that secretory clearance could uniquely inform uremic toxicity, refine existing measures of residual kidney function, and improve prediction of cardiovascular and kidney disease outcomes. Interdiscipl</vt:lpwstr>
  </property>
  <property fmtid="{D5CDD505-2E9C-101B-9397-08002B2CF9AE}" pid="197" name="ZOTERO_BREF_dmxXLukXTY3S_9">
    <vt:lpwstr>inary research across clinical, translational, and laboratory medicine is needed to bring this often neglected kidney function into the limelight.","container-title":"Clinical journal of the American Society of Nephrology: CJASN","DOI":"10.2215/CJN.120010</vt:lpwstr>
  </property>
  <property fmtid="{D5CDD505-2E9C-101B-9397-08002B2CF9AE}" pid="198" name="ZOTERO_BREF_dmxXLukXTY3S_10">
    <vt:lpwstr>17","ISSN":"1555-905X","issue":"8","journalAbbreviation":"Clin J Am Soc Nephrol","language":"eng","note":"PMID: 29490976\nPMCID: PMC6086711","page":"1291-1296","source":"PubMed","title":"Proximal Tubular Secretory Clearance: A Neglected Partner of Kidney </vt:lpwstr>
  </property>
  <property fmtid="{D5CDD505-2E9C-101B-9397-08002B2CF9AE}" pid="199" name="ZOTERO_BREF_dmxXLukXTY3S_11">
    <vt:lpwstr>Function","title-short":"Proximal Tubular Secretory Clearance","volume":"13","author":[{"family":"Wang","given":"Ke"},{"family":"Kestenbaum","given":"Bryan"}],"issued":{"date-parts":[["2018"]],"season":"07"}}}],"schema":"https://github.com/citation-style-</vt:lpwstr>
  </property>
  <property fmtid="{D5CDD505-2E9C-101B-9397-08002B2CF9AE}" pid="200" name="ZOTERO_BREF_dmxXLukXTY3S_12">
    <vt:lpwstr>language/schema/raw/master/csl-citation.json"}</vt:lpwstr>
  </property>
  <property fmtid="{D5CDD505-2E9C-101B-9397-08002B2CF9AE}" pid="201" name="ZOTERO_BREF_h2XelwIM7WH3_1">
    <vt:lpwstr>ZOTERO_ITEM CSL_CITATION {"citationID":"WkiYEXcs","properties":{"formattedCitation":"(CG et al., 2016)","plainCitation":"(CG et al., 2016)","noteIndex":0},"citationItems":[{"id":48,"uris":["http://zotero.org/users/6948613/items/SUCAPKDL"],"uri":["http://z</vt:lpwstr>
  </property>
  <property fmtid="{D5CDD505-2E9C-101B-9397-08002B2CF9AE}" pid="202" name="ZOTERO_BREF_h2XelwIM7WH3_2">
    <vt:lpwstr>otero.org/users/6948613/items/SUCAPKDL"],"itemData":{"id":48,"type":"article-journal","abstract":"Europe PMC is an archive of life sciences journal literature., Glomerular filtration rate equations: a comprehensive review.","container-title":"Internationa</vt:lpwstr>
  </property>
  <property fmtid="{D5CDD505-2E9C-101B-9397-08002B2CF9AE}" pid="203" name="ZOTERO_BREF_h2XelwIM7WH3_3">
    <vt:lpwstr>l Urology and Nephrology","DOI":"10.1007/s11255-016-1276-1","ISSN":"0301-1623, 1573-2584","issue":"7","journalAbbreviation":"Int Urol Nephrol","language":"English","note":"PMID: 27052619","page":"1105-1110","source":"europepmc.org","title":"Glomerular fil</vt:lpwstr>
  </property>
  <property fmtid="{D5CDD505-2E9C-101B-9397-08002B2CF9AE}" pid="204" name="ZOTERO_BREF_h2XelwIM7WH3_4">
    <vt:lpwstr>tration rate equations: a comprehensive review.","title-short":"Glomerular filtration rate equations","volume":"48","author":[{"family":"Cg","given":"Musso"},{"family":"J","given":"Álvarez-Gregori"},{"family":"J","given":"Jauregui"},{"family":"Jf","given"</vt:lpwstr>
  </property>
  <property fmtid="{D5CDD505-2E9C-101B-9397-08002B2CF9AE}" pid="205" name="ZOTERO_BREF_h2XelwIM7WH3_5">
    <vt:lpwstr>:"Macías-Núñez"}],"issued":{"date-parts":[["2016",4,6]]}}}],"schema":"https://github.com/citation-style-language/schema/raw/master/csl-citation.json"}</vt:lpwstr>
  </property>
  <property fmtid="{D5CDD505-2E9C-101B-9397-08002B2CF9AE}" pid="206" name="ZOTERO_BREF_147AYxoUBjL2_1">
    <vt:lpwstr>ZOTERO_ITEM CSL_CITATION {"citationID":"iOkz1EW7","properties":{"formattedCitation":"(LEVEY et al., 2006)","plainCitation":"(LEVEY et al., 2006)","noteIndex":0},"citationItems":[{"id":177,"uris":["http://zotero.org/users/6948613/items/9L8UJV56"],"uri":["h</vt:lpwstr>
  </property>
  <property fmtid="{D5CDD505-2E9C-101B-9397-08002B2CF9AE}" pid="207" name="ZOTERO_BREF_147AYxoUBjL2_2">
    <vt:lpwstr>ttp://zotero.org/users/6948613/items/9L8UJV56"],"itemData":{"id":177,"type":"article-journal","abstract":"BACKGROUND: Glomerular filtration rate (GFR) estimates facilitate detection of chronic kidney disease but require calibration of the serum creatinine</vt:lpwstr>
  </property>
  <property fmtid="{D5CDD505-2E9C-101B-9397-08002B2CF9AE}" pid="208" name="ZOTERO_BREF_147AYxoUBjL2_3">
    <vt:lpwstr> assay to the laboratory that developed the equation. The 4-variable equation from the Modification of Diet in Renal Disease (MDRD) Study has been reexpressed for use with a standardized assay.\nOBJECTIVE: To describe the performance of the revised 4-vari</vt:lpwstr>
  </property>
  <property fmtid="{D5CDD505-2E9C-101B-9397-08002B2CF9AE}" pid="209" name="ZOTERO_BREF_147AYxoUBjL2_4">
    <vt:lpwstr>able MDRD Study equation and compare it with the performance of the 6-variable MDRD Study and Cockcroft-Gault equations.\nDESIGN: Comparison of estimated and measured GFR.\nSETTING: 15 clinical centers participating in a randomized, controlled trial.\nPAT</vt:lpwstr>
  </property>
  <property fmtid="{D5CDD505-2E9C-101B-9397-08002B2CF9AE}" pid="210" name="ZOTERO_BREF_147AYxoUBjL2_5">
    <vt:lpwstr>IENTS: 1628 patients with chronic kidney disease participating in the MDRD Study.\nMEASUREMENTS: Serum creatinine levels were calibrated to an assay traceable to isotope-dilution mass spectrometry. Glomerular filtration rate was measured as urinary cleara</vt:lpwstr>
  </property>
  <property fmtid="{D5CDD505-2E9C-101B-9397-08002B2CF9AE}" pid="211" name="ZOTERO_BREF_147AYxoUBjL2_6">
    <vt:lpwstr>nce of 125I-iothalamate.\nRESULTS: Mean measured GFR was 39.8 mL/min per 1.73 m2 (SD, 21.2). Accuracy and precision of the revised 4-variable equation were similar to those of the original 6-variable equation and better than in the Cockcroft-Gault equatio</vt:lpwstr>
  </property>
  <property fmtid="{D5CDD505-2E9C-101B-9397-08002B2CF9AE}" pid="212" name="ZOTERO_BREF_147AYxoUBjL2_7">
    <vt:lpwstr>n, even when the latter was corrected for bias, with 90%, 91%, 60%, and 83% of estimates within 30% of measured GFR, respectively. Differences between measured and estimated GFR were greater for all equations when the estimated GFR was 60 mL/min per 1.73 </vt:lpwstr>
  </property>
  <property fmtid="{D5CDD505-2E9C-101B-9397-08002B2CF9AE}" pid="213" name="ZOTERO_BREF_147AYxoUBjL2_8">
    <vt:lpwstr>m2 or greater.\nLIMITATIONS: The MDRD Study included few patients with a GFR greater than 90 mL/min per 1.73 m2. Equations were not compared in a separate study sample.\nCONCLUSIONS: The 4-variable MDRD Study equation provides reasonably accurate GFR esti</vt:lpwstr>
  </property>
  <property fmtid="{D5CDD505-2E9C-101B-9397-08002B2CF9AE}" pid="214" name="ZOTERO_BREF_147AYxoUBjL2_9">
    <vt:lpwstr>mates in patients with chronic kidney disease and a measured GFR of less than 90 mL/min per 1.73 m2. By using the reexpressed MDRD Study equation with the standardized serum creatinine assay, clinical laboratories can report more accurate GFR estimates.",</vt:lpwstr>
  </property>
  <property fmtid="{D5CDD505-2E9C-101B-9397-08002B2CF9AE}" pid="215" name="ZOTERO_BREF_147AYxoUBjL2_10">
    <vt:lpwstr>"container-title":"Annals of Internal Medicine","DOI":"10.7326/0003-4819-145-4-200608150-00004","ISSN":"1539-3704","issue":"4","journalAbbreviation":"Ann Intern Med","language":"eng","note":"PMID: 16908915","page":"247-254","source":"PubMed","title":"Usin</vt:lpwstr>
  </property>
  <property fmtid="{D5CDD505-2E9C-101B-9397-08002B2CF9AE}" pid="216" name="ZOTERO_BREF_147AYxoUBjL2_11">
    <vt:lpwstr>g standardized serum creatinine values in the modification of diet in renal disease study equation for estimating glomerular filtration rate","volume":"145","author":[{"family":"Levey","given":"Andrew S."},{"family":"Coresh","given":"Josef"},{"family":"Gr</vt:lpwstr>
  </property>
  <property fmtid="{D5CDD505-2E9C-101B-9397-08002B2CF9AE}" pid="217" name="ZOTERO_BREF_147AYxoUBjL2_12">
    <vt:lpwstr>eene","given":"Tom"},{"family":"Stevens","given":"Lesley A."},{"family":"Zhang","given":"Yaping Lucy"},{"family":"Hendriksen","given":"Stephen"},{"family":"Kusek","given":"John W."},{"family":"Van Lente","given":"Frederick"},{"literal":"Chronic Kidney Dis</vt:lpwstr>
  </property>
  <property fmtid="{D5CDD505-2E9C-101B-9397-08002B2CF9AE}" pid="218" name="ZOTERO_BREF_147AYxoUBjL2_13">
    <vt:lpwstr>ease Epidemiology Collaboration"}],"issued":{"date-parts":[["2006",8,15]]}}}],"schema":"https://github.com/citation-style-language/schema/raw/master/csl-citation.json"}</vt:lpwstr>
  </property>
  <property fmtid="{D5CDD505-2E9C-101B-9397-08002B2CF9AE}" pid="219" name="ZOTERO_BREF_NN6z4EnkAz0b_1">
    <vt:lpwstr>ZOTERO_ITEM CSL_CITATION {"citationID":"FVlfFjQT","properties":{"formattedCitation":"(LEVEY et al., 2009)","plainCitation":"(LEVEY et al., 2009)","noteIndex":0},"citationItems":[{"id":53,"uris":["http://zotero.org/users/6948613/items/D874ITVQ"],"uri":["ht</vt:lpwstr>
  </property>
  <property fmtid="{D5CDD505-2E9C-101B-9397-08002B2CF9AE}" pid="220" name="ZOTERO_BREF_NN6z4EnkAz0b_2">
    <vt:lpwstr>tp://zotero.org/users/6948613/items/D874ITVQ"],"itemData":{"id":53,"type":"article-journal","abstract":"BACKGROUND: Equations to estimate glomerular filtration rate (GFR) are routinely used to assess kidney function. Current equations have limited precisi</vt:lpwstr>
  </property>
  <property fmtid="{D5CDD505-2E9C-101B-9397-08002B2CF9AE}" pid="221" name="ZOTERO_BREF_NN6z4EnkAz0b_3">
    <vt:lpwstr>on and systematically underestimate measured GFR at higher values.\nOBJECTIVE: To develop a new estimating equation for GFR: the Chronic Kidney Disease Epidemiology Collaboration (CKD-EPI) equation.\nDESIGN: Cross-sectional analysis with separate pooled d</vt:lpwstr>
  </property>
  <property fmtid="{D5CDD505-2E9C-101B-9397-08002B2CF9AE}" pid="222" name="ZOTERO_BREF_NN6z4EnkAz0b_4">
    <vt:lpwstr>ata sets for equation development and validation and a representative sample of the U.S. population for prevalence estimates.\nSETTING: Research studies and clinical populations (\"studies\") with measured GFR and NHANES (National Health and Nutrition Exa</vt:lpwstr>
  </property>
  <property fmtid="{D5CDD505-2E9C-101B-9397-08002B2CF9AE}" pid="223" name="ZOTERO_BREF_NN6z4EnkAz0b_5">
    <vt:lpwstr>mination Survey), 1999 to 2006.\nPARTICIPANTS: 8254 participants in 10 studies (equation development data set) and 3896 participants in 16 studies (validation data set). Prevalence estimates were based on 16,032 participants in NHANES.\nMEASUREMENTS: GFR,</vt:lpwstr>
  </property>
  <property fmtid="{D5CDD505-2E9C-101B-9397-08002B2CF9AE}" pid="224" name="ZOTERO_BREF_NN6z4EnkAz0b_6">
    <vt:lpwstr> measured as the clearance of exogenous filtration markers (iothalamate in the development data set; iothalamate and other markers in the validation data set), and linear regression to estimate the logarithm of measured GFR from standardized creatinine le</vt:lpwstr>
  </property>
  <property fmtid="{D5CDD505-2E9C-101B-9397-08002B2CF9AE}" pid="225" name="ZOTERO_BREF_NN6z4EnkAz0b_7">
    <vt:lpwstr>vels, sex, race, and age.\nRESULTS: In the validation data set, the CKD-EPI equation performed better than the Modification of Diet in Renal Disease Study equation, especially at higher GFR (P &lt; 0.001 for all subsequent comparisons), with less bias (media</vt:lpwstr>
  </property>
  <property fmtid="{D5CDD505-2E9C-101B-9397-08002B2CF9AE}" pid="226" name="ZOTERO_BREF_NN6z4EnkAz0b_8">
    <vt:lpwstr>n difference between measured and estimated GFR, 2.5 vs. 5.5 mL/min per 1.73 m(2)), improved precision (interquartile range [IQR] of the differences, 16.6 vs. 18.3 mL/min per 1.73 m(2)), and greater accuracy (percentage of estimated GFR within 30% of meas</vt:lpwstr>
  </property>
  <property fmtid="{D5CDD505-2E9C-101B-9397-08002B2CF9AE}" pid="227" name="ZOTERO_BREF_NN6z4EnkAz0b_9">
    <vt:lpwstr>ured GFR, 84.1% vs. 80.6%). In NHANES, the median estimated GFR was 94.5 mL/min per 1.73 m(2) (IQR, 79.7 to 108.1) vs. 85.0 (IQR, 72.9 to 98.5) mL/min per 1.73 m(2), and the prevalence of chronic kidney disease was 11.5% (95% CI, 10.6% to 12.4%) versus 13</vt:lpwstr>
  </property>
  <property fmtid="{D5CDD505-2E9C-101B-9397-08002B2CF9AE}" pid="228" name="ZOTERO_BREF_NN6z4EnkAz0b_10">
    <vt:lpwstr>.1% (CI, 12.1% to 14.0%).\nLIMITATION: The sample contained a limited number of elderly people and racial and ethnic minorities with measured GFR.\nCONCLUSION: The CKD-EPI creatinine equation is more accurate than the Modification of Diet in Renal Disease</vt:lpwstr>
  </property>
  <property fmtid="{D5CDD505-2E9C-101B-9397-08002B2CF9AE}" pid="229" name="ZOTERO_BREF_NN6z4EnkAz0b_11">
    <vt:lpwstr> Study equation and could replace it for routine clinical use.\nPRIMARY FUNDING SOURCE: National Institute of Diabetes and Digestive and Kidney Diseases.","container-title":"Annals of Internal Medicine","DOI":"10.7326/0003-4819-150-9-200905050-00006","ISS</vt:lpwstr>
  </property>
  <property fmtid="{D5CDD505-2E9C-101B-9397-08002B2CF9AE}" pid="230" name="ZOTERO_BREF_NN6z4EnkAz0b_12">
    <vt:lpwstr>N":"1539-3704","issue":"9","language":"eng","note":"PMID: 19414839\nPMCID: PMC2763564","page":"604-612","source":"PubMed","title":"A new equation to estimate glomerular filtration rate","volume":"150","author":[{"family":"Levey","given":"Andrew S."},{"fam</vt:lpwstr>
  </property>
  <property fmtid="{D5CDD505-2E9C-101B-9397-08002B2CF9AE}" pid="231" name="ZOTERO_BREF_NN6z4EnkAz0b_13">
    <vt:lpwstr>ily":"Stevens","given":"Lesley A."},{"family":"Schmid","given":"Christopher H."},{"family":"Zhang","given":"Yaping Lucy"},{"family":"Castro","given":"Alejandro F."},{"family":"Feldman","given":"Harold I."},{"family":"Kusek","given":"John W."},{"family":"E</vt:lpwstr>
  </property>
  <property fmtid="{D5CDD505-2E9C-101B-9397-08002B2CF9AE}" pid="232" name="ZOTERO_BREF_NN6z4EnkAz0b_14">
    <vt:lpwstr>ggers","given":"Paul"},{"family":"Van Lente","given":"Frederick"},{"family":"Greene","given":"Tom"},{"family":"Coresh","given":"Josef"},{"literal":"CKD-EPI (Chronic Kidney Disease Epidemiology Collaboration)"}],"issued":{"date-parts":[["2009",5,5]]}}}],"s</vt:lpwstr>
  </property>
  <property fmtid="{D5CDD505-2E9C-101B-9397-08002B2CF9AE}" pid="233" name="ZOTERO_BREF_NN6z4EnkAz0b_15">
    <vt:lpwstr>chema":"https://github.com/citation-style-language/schema/raw/master/csl-citation.json"}</vt:lpwstr>
  </property>
  <property fmtid="{D5CDD505-2E9C-101B-9397-08002B2CF9AE}" pid="234" name="ZOTERO_BREF_N2eqfHKtYbFR_1">
    <vt:lpwstr>ZOTERO_ITEM CSL_CITATION {"citationID":"d6ashuBt","properties":{"formattedCitation":"(BASTOS; KIRSZTAJN, 2011)","plainCitation":"(BASTOS; KIRSZTAJN, 2011)","noteIndex":0},"citationItems":[{"id":153,"uris":["http://zotero.org/users/6948613/items/QIAJERRS"]</vt:lpwstr>
  </property>
  <property fmtid="{D5CDD505-2E9C-101B-9397-08002B2CF9AE}" pid="235" name="ZOTERO_BREF_N2eqfHKtYbFR_2">
    <vt:lpwstr>,"uri":["http://zotero.org/users/6948613/items/QIAJERRS"],"itemData":{"id":153,"type":"article-journal","container-title":"Brazilian Journal of Nephrology","DOI":"10.1590/S0101-28002011000100013","ISSN":"0101-2800","issue":"1","language":"pt","note":"publ</vt:lpwstr>
  </property>
  <property fmtid="{D5CDD505-2E9C-101B-9397-08002B2CF9AE}" pid="236" name="ZOTERO_BREF_N2eqfHKtYbFR_3">
    <vt:lpwstr>isher: Sociedade Brasileira de Nefrologia","page":"93-108","source":"SciELO","title":"Doença renal crônica: importância do diagnóstico precoce, encaminhamento imediato e abordagem interdisciplinar estruturada para melhora do desfecho em pacientes ainda nã</vt:lpwstr>
  </property>
  <property fmtid="{D5CDD505-2E9C-101B-9397-08002B2CF9AE}" pid="237" name="ZOTERO_BREF_N2eqfHKtYbFR_4">
    <vt:lpwstr>o submetidos à diálise","title-short":"Doença renal crônica","volume":"33","author":[{"family":"Bastos","given":"Marcus Gomes"},{"family":"Kirsztajn","given":"Gianna Mastroianni"}],"issued":{"date-parts":[["2011",3]]}}}],"schema":"https://github.com/citat</vt:lpwstr>
  </property>
  <property fmtid="{D5CDD505-2E9C-101B-9397-08002B2CF9AE}" pid="238" name="ZOTERO_BREF_N2eqfHKtYbFR_5">
    <vt:lpwstr>ion-style-language/schema/raw/master/csl-citation.json"}</vt:lpwstr>
  </property>
  <property fmtid="{D5CDD505-2E9C-101B-9397-08002B2CF9AE}" pid="239" name="ZOTERO_BREF_SMpWt8uajo0d_1">
    <vt:lpwstr>ZOTERO_ITEM CSL_CITATION {"citationID":"F3gzdcL7","properties":{"formattedCitation":"(MALTA et al., 2019)","plainCitation":"(MALTA et al., 2019)","noteIndex":0},"citationItems":[{"id":180,"uris":["http://zotero.org/users/6948613/items/B4PEYHTT"],"uri":["h</vt:lpwstr>
  </property>
  <property fmtid="{D5CDD505-2E9C-101B-9397-08002B2CF9AE}" pid="240" name="ZOTERO_BREF_SMpWt8uajo0d_2">
    <vt:lpwstr>ttp://zotero.org/users/6948613/items/B4PEYHTT"],"itemData":{"id":180,"type":"article-journal","abstract":"Objective: To evaluate the renal function of the Brazilian adult population, according to laboratory criteria of the National Health Survey (Pesquisa</vt:lpwstr>
  </property>
  <property fmtid="{D5CDD505-2E9C-101B-9397-08002B2CF9AE}" pid="241" name="ZOTERO_BREF_SMpWt8uajo0d_3">
    <vt:lpwstr> Nacional de Saúde — PNS). Methodology: A descriptive study was carried out with laboratory data from the PNS, which was collected between the years 2014 and 2015. Population prevalence of the serum creatinine (CR) and estimated glomerular filtration rate</vt:lpwstr>
  </property>
  <property fmtid="{D5CDD505-2E9C-101B-9397-08002B2CF9AE}" pid="242" name="ZOTERO_BREF_YsAK91FnMX11_1">
    <vt:lpwstr>ZOTERO_ITEM CSL_CITATION {"citationID":"YQjL320o","properties":{"formattedCitation":"(POL\\uc0\\u211{}NIA et al., 2006)","plainCitation":"(POLÓNIA et al., 2006)","noteIndex":0},"citationItems":[{"id":70,"uris":["http://zotero.org/users/6948613/items/X38AN</vt:lpwstr>
  </property>
  <property fmtid="{D5CDD505-2E9C-101B-9397-08002B2CF9AE}" pid="243" name="ZOTERO_BREF_YsAK91FnMX11_2">
    <vt:lpwstr>NIH"],"uri":["http://zotero.org/users/6948613/items/X38ANNIH"],"itemData":{"id":70,"type":"article-journal","abstract":"BACKGROUND: Portugal has one of the highest mortality rates from stroke, a high prevalence of hypertension and probably a high salt int</vt:lpwstr>
  </property>
  <property fmtid="{D5CDD505-2E9C-101B-9397-08002B2CF9AE}" pid="244" name="ZOTERO_BREF_YsAK91FnMX11_3">
    <vt:lpwstr>ake level.\nAIM: To evaluate Portuguese salt intake levels and their relationship to blood pressure and arterial stiffness in a sample of four different adult populations living in northern Portugal.\nMETHODS: A cross-sectional study evaluating 24-hour ur</vt:lpwstr>
  </property>
  <property fmtid="{D5CDD505-2E9C-101B-9397-08002B2CF9AE}" pid="245" name="ZOTERO_BREF_YsAK91FnMX11_4">
    <vt:lpwstr>inary excretion of sodium (24 h UNa+), potassium and creatinine, blood pressure (BP), and pulse wave velocity (PWV) as an index of aortic stiffness in adult populations of sustained hypertensives (HT), relatives of patients with previous stroke (Fam), uni</vt:lpwstr>
  </property>
  <property fmtid="{D5CDD505-2E9C-101B-9397-08002B2CF9AE}" pid="246" name="ZOTERO_BREF_dkHoayhogjPB_1">
    <vt:lpwstr>ZOTERO_ITEM CSL_CITATION {"citationID":"lMkYC7Dl","properties":{"formattedCitation":"(BURTON, 2008)","plainCitation":"(BURTON, 2008)","noteIndex":0},"citationItems":[{"id":156,"uris":["http://zotero.org/users/6948613/items/M2B6VHFG"],"uri":["http://zotero</vt:lpwstr>
  </property>
  <property fmtid="{D5CDD505-2E9C-101B-9397-08002B2CF9AE}" pid="247" name="ZOTERO_BREF_dkHoayhogjPB_2">
    <vt:lpwstr>.org/users/6948613/items/M2B6VHFG"],"itemData":{"id":156,"type":"article-journal","abstract":"BACKGROUND: Body surface areas are usually estimated by means of a formula due in its general form to Du Bois and Du Bois (1916), i.e. area = C x mass(a) x heigh</vt:lpwstr>
  </property>
  <property fmtid="{D5CDD505-2E9C-101B-9397-08002B2CF9AE}" pid="248" name="ZOTERO_BREF_dkHoayhogjPB_3">
    <vt:lpwstr>t(b), where C, a and b are empirical constants. Its physical basis is unknown.\nAIM: The present study aimed to explain this formula, correct some errors in the associated literature and provide a clear basis for future developments.\nSUBJECTS AND METHODS</vt:lpwstr>
  </property>
  <property fmtid="{D5CDD505-2E9C-101B-9397-08002B2CF9AE}" pid="249" name="ZOTERO_BREF_dkHoayhogjPB_4">
    <vt:lpwstr>: Use is made of published data, but arguments are largely based on mathematics and modelling.\nRESULTS: A more fundamental formula is as follows: area = alpha(mass x height)(1/2) + beta(mass/height), where alpha and beta are constants. For realistic valu</vt:lpwstr>
  </property>
  <property fmtid="{D5CDD505-2E9C-101B-9397-08002B2CF9AE}" pid="250" name="ZOTERO_BREF_dkHoayhogjPB_5">
    <vt:lpwstr>es of mass and height the two equations are numerically equivalent. For individuals, beta cannot be negative and b cannot exceed a, but, as regression parameters, these conditions may not be satisfied. This could be due to systematic or statistical relati</vt:lpwstr>
  </property>
  <property fmtid="{D5CDD505-2E9C-101B-9397-08002B2CF9AE}" pid="251" name="ZOTERO_BREF_dkHoayhogjPB_6">
    <vt:lpwstr>onships between individual values of alpha or beta and the ratio height(3)/mass. Values of alpha, beta, C, a and b are calculated for some published data.\nCONCLUSIONS: The original type of formula suffices for practical purposes, but the new one is bette</vt:lpwstr>
  </property>
  <property fmtid="{D5CDD505-2E9C-101B-9397-08002B2CF9AE}" pid="252" name="ZOTERO_BREF_dkHoayhogjPB_7">
    <vt:lpwstr>r in analytical contexts when other terms, e.g. for body shape, are to be incorporated.","container-title":"Annals of Human Biology","DOI":"10.1080/03014460801908439","ISSN":"1464-5033","issue":"2","journalAbbreviation":"Ann Hum Biol","language":"eng","no</vt:lpwstr>
  </property>
  <property fmtid="{D5CDD505-2E9C-101B-9397-08002B2CF9AE}" pid="253" name="ZOTERO_BREF_dkHoayhogjPB_8">
    <vt:lpwstr>te":"PMID: 18428011","page":"170-184","source":"PubMed","title":"Estimating body surface area from mass and height: theory and the formula of Du Bois and Du Bois","title-short":"Estimating body surface area from mass and height","volume":"35","author":[{"</vt:lpwstr>
  </property>
  <property fmtid="{D5CDD505-2E9C-101B-9397-08002B2CF9AE}" pid="254" name="ZOTERO_BREF_dkHoayhogjPB_9">
    <vt:lpwstr>family":"Burton","given":"Richard F."}],"issued":{"date-parts":[["2008",4]]}}}],"schema":"https://github.com/citation-style-language/schema/raw/master/csl-citation.json"}</vt:lpwstr>
  </property>
  <property fmtid="{D5CDD505-2E9C-101B-9397-08002B2CF9AE}" pid="255" name="ZOTERO_BREF_hBmqGbXKBVJA_1">
    <vt:lpwstr>ZOTERO_ITEM CSL_CITATION {"citationID":"zz7Jdzlf","properties":{"formattedCitation":"(\\uc0\\u8220{}Statistical methods for assessing agreement between two methods of clinical measurement - PubMed\\uc0\\u8221{}, [s.d.])","plainCitation":"(“Statistical met</vt:lpwstr>
  </property>
  <property fmtid="{D5CDD505-2E9C-101B-9397-08002B2CF9AE}" pid="256" name="ZOTERO_BREF_hBmqGbXKBVJA_2">
    <vt:lpwstr>hods for assessing agreement between two methods of clinical measurement - PubMed”, [s.d.])","dontUpdate":true,"noteIndex":0},"citationItems":[{"id":74,"uris":["http://zotero.org/users/6948613/items/WHEBYEGC"],"uri":["http://zotero.org/users/6948613/items</vt:lpwstr>
  </property>
  <property fmtid="{D5CDD505-2E9C-101B-9397-08002B2CF9AE}" pid="257" name="ZOTERO_BREF_hBmqGbXKBVJA_3">
    <vt:lpwstr>/WHEBYEGC"],"itemData":{"id":74,"type":"webpage","title":"Statistical methods for assessing agreement between two methods of clinical measurement - PubMed","URL":"https://pubmed.ncbi.nlm.nih.gov/2868172/","accessed":{"date-parts":[["2020",10,28]]}}}],"sch</vt:lpwstr>
  </property>
  <property fmtid="{D5CDD505-2E9C-101B-9397-08002B2CF9AE}" pid="258" name="ZOTERO_BREF_f1yBCGFuoqZb_1">
    <vt:lpwstr>ZOTERO_ITEM CSL_CITATION {"citationID":"pcZnYAGY","properties":{"formattedCitation":"(MILL et al., 2015)","plainCitation":"(MILL et al., 2015)","noteIndex":0},"citationItems":[{"id":109,"uris":["http://zotero.org/users/6948613/items/H6NKR6Q7"],"uri":["htt</vt:lpwstr>
  </property>
  <property fmtid="{D5CDD505-2E9C-101B-9397-08002B2CF9AE}" pid="259" name="ZOTERO_BREF_f1yBCGFuoqZb_2">
    <vt:lpwstr>p://zotero.org/users/6948613/items/H6NKR6Q7"],"itemData":{"id":109,"type":"article-journal","abstract":"OBJECTIVE: To validate Tanaka and Kawasaki's formulas to calculate the salt intake by the sodium/creatinine ratio in spot of urine.\nMETHODS: Two hundr</vt:lpwstr>
  </property>
  <property fmtid="{D5CDD505-2E9C-101B-9397-08002B2CF9AE}" pid="260" name="ZOTERO_BREF_f1yBCGFuoqZb_3">
    <vt:lpwstr>ed and seventy two adults (20 - 69 years old; 52.6% women) with 24 h urine collection and two urinary spots collected on the same day (while fasting - spot 1 - or not fasting - spot 2). Anthropometry, blood pressure and fasting blood were measured on the </vt:lpwstr>
  </property>
  <property fmtid="{D5CDD505-2E9C-101B-9397-08002B2CF9AE}" pid="261" name="ZOTERO_BREF_f1yBCGFuoqZb_4">
    <vt:lpwstr>same day. The analysis of agreement between salt consumption measured in the 24 h urine test and urinary spots were determined by the Pearson's correlation (r) and the Bland &amp; Altman method.\nRESULTS: The mean salt consumption measured by the 24 h sodium </vt:lpwstr>
  </property>
  <property fmtid="{D5CDD505-2E9C-101B-9397-08002B2CF9AE}" pid="262" name="ZOTERO_BREF_f1yBCGFuoqZb_5">
    <vt:lpwstr>excretion was 10.4 ± 5.3 g/day. The correlation between the measured 24 h sodium excretion and the estimation based on spots 1 and 2, respectively, was only moderated according to Tanaka (r = 0.51 and r = 0.55; p &lt; 0.001) and to Kawasaki (r = 0.52 and r =</vt:lpwstr>
  </property>
  <property fmtid="{D5CDD505-2E9C-101B-9397-08002B2CF9AE}" pid="263" name="ZOTERO_BREF_f1yBCGFuoqZb_6">
    <vt:lpwstr> 0.54; p &lt; 0.001). We observed an increasing underestimation of salt consumption by Tanaka to increasing salt consumption and conversely, an overestimation of consumption by the Kawasaki formula. The estimation of salt consumption (difference between meas</vt:lpwstr>
  </property>
  <property fmtid="{D5CDD505-2E9C-101B-9397-08002B2CF9AE}" pid="264" name="ZOTERO_BREF_f1yBCGFuoqZb_7">
    <vt:lpwstr>ured and calculated salt consumption lower than 1 g/day) was adequate only when the consumption was between 9 - 12 g/day (Tanaka) and 12 - 18 g/day (Kawasaki).\nCONCLUSION: Spot urine sampling is adequate to estimate salt consumption only among individual</vt:lpwstr>
  </property>
  <property fmtid="{D5CDD505-2E9C-101B-9397-08002B2CF9AE}" pid="265" name="ZOTERO_BREF_f1yBCGFuoqZb_8">
    <vt:lpwstr>s with an actual consumption near the population mean.","container-title":"Revista Brasileira De Epidemiologia = Brazilian Journal of Epidemiology","DOI":"10.1590/1980-5497201500060020","ISSN":"1980-5497","journalAbbreviation":"Rev Bras Epidemiol","langua</vt:lpwstr>
  </property>
  <property fmtid="{D5CDD505-2E9C-101B-9397-08002B2CF9AE}" pid="266" name="ZOTERO_BREF_f1yBCGFuoqZb_9">
    <vt:lpwstr>ge":"eng, por","note":"PMID: 27008617","page":"224-237","source":"PubMed","title":"Validation study of the Tanaka and Kawasaki equations to estimate the daily sodium excretion by a spot urine sample","volume":"18 Suppl 2","author":[{"family":"Mill","given</vt:lpwstr>
  </property>
  <property fmtid="{D5CDD505-2E9C-101B-9397-08002B2CF9AE}" pid="267" name="ZOTERO_BREF_f1yBCGFuoqZb_10">
    <vt:lpwstr>":"José Geraldo"},{"family":"Rodrigues","given":"Sérgio Lamêgo"},{"family":"Baldo","given":"Marcelo Perim"},{"family":"Malta","given":"Deborah Carvalho"},{"family":"Szwarcwald","given":"Celia Landmann"}],"issued":{"date-parts":[["2015",12]]}}}],"schema":"</vt:lpwstr>
  </property>
  <property fmtid="{D5CDD505-2E9C-101B-9397-08002B2CF9AE}" pid="268" name="ZOTERO_BREF_f1yBCGFuoqZb_11">
    <vt:lpwstr>https://github.com/citation-style-language/schema/raw/master/csl-citation.json"}</vt:lpwstr>
  </property>
  <property fmtid="{D5CDD505-2E9C-101B-9397-08002B2CF9AE}" pid="269" name="ZOTERO_BREF_fvEabLxp58kA_1">
    <vt:lpwstr>ZOTERO_ITEM CSL_CITATION {"citationID":"tpO8ebn9","properties":{"formattedCitation":"(FORBES; BRUINING, 1976)","plainCitation":"(FORBES; BRUINING, 1976)","noteIndex":0},"citationItems":[{"id":112,"uris":["http://zotero.org/users/6948613/items/AL9D7ZGD"],"</vt:lpwstr>
  </property>
  <property fmtid="{D5CDD505-2E9C-101B-9397-08002B2CF9AE}" pid="270" name="ZOTERO_BREF_fvEabLxp58kA_2">
    <vt:lpwstr>uri":["http://zotero.org/users/6948613/items/AL9D7ZGD"],"itemData":{"id":112,"type":"article-journal","abstract":"In a group of 34 adult and child subjects a high correlation (r = 0.988) was found between lean body mass, as determined by potassium-40 coun</vt:lpwstr>
  </property>
  <property fmtid="{D5CDD505-2E9C-101B-9397-08002B2CF9AE}" pid="271" name="ZOTERO_BREF_fvEabLxp58kA_3">
    <vt:lpwstr>ting, and urinary creatinine excretion. The effect of technical errors was reduced by averaging the results of two or three 40K assays on each subject, and by making consecutive 3-day collections of urine. It appears that one can make a reasonable estimat</vt:lpwstr>
  </property>
  <property fmtid="{D5CDD505-2E9C-101B-9397-08002B2CF9AE}" pid="272" name="ZOTERO_BREF_fvEabLxp58kA_4">
    <vt:lpwstr>e of lean body mass from urinary creatinine excretion.","container-title":"The American Journal of Clinical Nutrition","DOI":"10.1093/ajcn/29.12.1359","ISSN":"0002-9165","issue":"12","journalAbbreviation":"Am J Clin Nutr","language":"eng","note":"PMID: 99</vt:lpwstr>
  </property>
  <property fmtid="{D5CDD505-2E9C-101B-9397-08002B2CF9AE}" pid="273" name="ZOTERO_BREF_fvEabLxp58kA_5">
    <vt:lpwstr>8546","page":"1359-1366","source":"PubMed","title":"Urinary creatinine excretion and lean body mass","volume":"29","author":[{"family":"Forbes","given":"G. B."},{"family":"Bruining","given":"G. J."}],"issued":{"date-parts":[["1976",12]]}}}],"schema":"http</vt:lpwstr>
  </property>
  <property fmtid="{D5CDD505-2E9C-101B-9397-08002B2CF9AE}" pid="274" name="ZOTERO_BREF_fvEabLxp58kA_6">
    <vt:lpwstr>s://github.com/citation-style-language/schema/raw/master/csl-citation.json"}</vt:lpwstr>
  </property>
  <property fmtid="{D5CDD505-2E9C-101B-9397-08002B2CF9AE}" pid="275" name="ZOTERO_BREF_IUUs9F9sA7h6_1">
    <vt:lpwstr>ZOTERO_ITEM CSL_CITATION {"citationID":"uFychNkX","properties":{"formattedCitation":"(ANDRADE et al., 2015)","plainCitation":"(ANDRADE et al., 2015)","noteIndex":0},"citationItems":[{"id":163,"uris":["http://zotero.org/users/6948613/items/2WX2K8EJ"],"uri"</vt:lpwstr>
  </property>
  <property fmtid="{D5CDD505-2E9C-101B-9397-08002B2CF9AE}" pid="276" name="ZOTERO_BREF_IUUs9F9sA7h6_2">
    <vt:lpwstr>:["http://zotero.org/users/6948613/items/2WX2K8EJ"],"itemData":{"id":163,"type":"article-journal","abstract":"OBJETIVO:descrever a prevalência de hipertensão arterial autorreferida na população adulta brasileira, para o conjunto do país, zona urbana/rural</vt:lpwstr>
  </property>
  <property fmtid="{D5CDD505-2E9C-101B-9397-08002B2CF9AE}" pid="277" name="ZOTERO_BREF_IUUs9F9sA7h6_3">
    <vt:lpwstr>, grandes regiões e Unidades da Federação.MÉTODOS:estudo descritivo com dados da Pesquisa Nacional de Saúde 2013; a amostra foi composta por 60.202 adultos (≥18 anos); foram calculadas as prevalências e respectivos intervalos de confiança de 95% (IC95%) s</vt:lpwstr>
  </property>
  <property fmtid="{D5CDD505-2E9C-101B-9397-08002B2CF9AE}" pid="278" name="ZOTERO_BREF_IUUs9F9sA7h6_4">
    <vt:lpwstr>egundo sexo, faixa etária, escolaridade e cor da pele.RESULTADOS:a prevalência de hipertensão foi de 21,4% (IC95%:20,8-22,0), sendo maior entre mulheres (24,2%; IC95%:23,4-24,9), indivíduos com mais de 75 anos de idade (55,0%; IC95%:51,8-58,3), menos esco</vt:lpwstr>
  </property>
  <property fmtid="{D5CDD505-2E9C-101B-9397-08002B2CF9AE}" pid="279" name="ZOTERO_BREF_IUUs9F9sA7h6_5">
    <vt:lpwstr>larizados (31,1%; IC95%:30,1-32,2), de raça/cor preta (24,2%; IC95%:22,2-26,3), residentes na zona urbana (21,7%; IC95%:21,0-22,3), no Rio Grande do Sul (24,9%; IC95%:22,7-27,1) e na região Sudeste (23,3%; IC95%:23,3-24,3).CONCLUSÃO:a prevalência da hiper</vt:lpwstr>
  </property>
  <property fmtid="{D5CDD505-2E9C-101B-9397-08002B2CF9AE}" pid="280" name="ZOTERO_BREF_IUUs9F9sA7h6_6">
    <vt:lpwstr>tensão foi elevada nos adultos brasileiros, principalmente entre pessoas maiores de 60 anos de idade, com baixa escolaridade, residentes em zona urbana e no Sudeste.","container-title":"Epidemiologia e Serviços de Saúde","DOI":"10.5123/S1679-4974201500020</vt:lpwstr>
  </property>
  <property fmtid="{D5CDD505-2E9C-101B-9397-08002B2CF9AE}" pid="281" name="ZOTERO_BREF_IUUs9F9sA7h6_7">
    <vt:lpwstr>0012","ISSN":"2237-9622, 1679-4974, 2237-9622","journalAbbreviation":"Epidemiol. Serv. Saúde","language":"pt","note":"publisher: Secretaria de Vigilância em Saúde - Ministério da Saúde do Brasil","page":"297-304","source":"SciELO","title":"Prevalência de </vt:lpwstr>
  </property>
  <property fmtid="{D5CDD505-2E9C-101B-9397-08002B2CF9AE}" pid="282" name="ZOTERO_BREF_IUUs9F9sA7h6_8">
    <vt:lpwstr>hipertensão arterial autorreferida na população brasileira: análise da Pesquisa Nacional de Saúde, 2013","title-short":"Prevalência de hipertensão arterial autorreferida na população brasileira","volume":"24","author":[{"family":"Andrade","given":"Silvâni</vt:lpwstr>
  </property>
  <property fmtid="{D5CDD505-2E9C-101B-9397-08002B2CF9AE}" pid="283" name="ZOTERO_BREF_IUUs9F9sA7h6_9">
    <vt:lpwstr>a Suely de Araújo"},{"family":"Stopa","given":"Sheila Rizzato"},{"family":"Brito","given":"Alessandra Scalioni"},{"family":"Chueri","given":"Patrícia Sampaio"},{"family":"Szwarcwald","given":"Célia Landmann"},{"family":"Malta","given":"Deborah Carvalho"}]</vt:lpwstr>
  </property>
  <property fmtid="{D5CDD505-2E9C-101B-9397-08002B2CF9AE}" pid="284" name="ZOTERO_BREF_IUUs9F9sA7h6_10">
    <vt:lpwstr>,"issued":{"date-parts":[["2015",6]]}}}],"schema":"https://github.com/citation-style-language/schema/raw/master/csl-citation.json"}</vt:lpwstr>
  </property>
  <property fmtid="{D5CDD505-2E9C-101B-9397-08002B2CF9AE}" pid="285" name="ZOTERO_BREF_a60Vxn27ppfX_1">
    <vt:lpwstr>ZOTERO_ITEM CSL_CITATION {"citationID":"DiUVXPr8","properties":{"formattedCitation":"(KIDNEY DISEASE: IMPROVING GLOBAL OUTCOMES (KDIGO), 2013)","plainCitation":"(KIDNEY DISEASE: IMPROVING GLOBAL OUTCOMES (KDIGO), 2013)","noteIndex":0},"citationItems":[{"i</vt:lpwstr>
  </property>
  <property fmtid="{D5CDD505-2E9C-101B-9397-08002B2CF9AE}" pid="286" name="ZOTERO_BREF_a60Vxn27ppfX_2">
    <vt:lpwstr>d":79,"uris":["http://zotero.org/users/6948613/items/Z5A6WTZY"],"uri":["http://zotero.org/users/6948613/items/Z5A6WTZY"],"itemData":{"id":79,"type":"article-journal","journalAbbreviation":"Kidney Int Suppl.","page":"1-150","title":"KDIGO 2012 clinical pra</vt:lpwstr>
  </property>
  <property fmtid="{D5CDD505-2E9C-101B-9397-08002B2CF9AE}" pid="287" name="ZOTERO_BREF_a60Vxn27ppfX_3">
    <vt:lpwstr>ctice guideline for the evaluation and management of chronic kidney disease","volume":"3","author":[{"family":"Kidney Disease: Improving Global Outcomes (KDIGO)","given":""}],"issued":{"date-parts":[["2013"]]}}}],"schema":"https://github.com/citation-styl</vt:lpwstr>
  </property>
  <property fmtid="{D5CDD505-2E9C-101B-9397-08002B2CF9AE}" pid="288" name="ZOTERO_BREF_42VQ6HCC5BME_1">
    <vt:lpwstr>ZOTERO_ITEM CSL_CITATION {"citationID":"KocOPi7m","properties":{"formattedCitation":"(MICHELS et al., 2010; MURATA et al., 2011)","plainCitation":"(MICHELS et al., 2010; MURATA et al., 2011)","noteIndex":0},"citationItems":[{"id":173,"uris":["http://zoter</vt:lpwstr>
  </property>
  <property fmtid="{D5CDD505-2E9C-101B-9397-08002B2CF9AE}" pid="289" name="ZOTERO_BREF_42VQ6HCC5BME_2">
    <vt:lpwstr>o.org/users/6948613/items/YNU792A2"],"uri":["http://zotero.org/users/6948613/items/YNU792A2"],"itemData":{"id":173,"type":"article-journal","abstract":"Background The Chronic Kidney Disease Epidemiology Collaboration (CKD-EPI) equation was developed using</vt:lpwstr>
  </property>
  <property fmtid="{D5CDD505-2E9C-101B-9397-08002B2CF9AE}" pid="290" name="ZOTERO_BREF_42VQ6HCC5BME_3">
    <vt:lpwstr> both CKD and non-CKD patients to potentially replace the Modification of Diet in Renal Disease (MDRD) equation that was derived with only CKD patients. The objective of our study was to compare the accuracy of the MDRD and CKD-EPI equations for estimatin</vt:lpwstr>
  </property>
  <property fmtid="{D5CDD505-2E9C-101B-9397-08002B2CF9AE}" pid="291" name="ZOTERO_BREF_42VQ6HCC5BME_4">
    <vt:lpwstr>g GFR in a large group of patients having GFR measurements for diverse clinical indications. Design, setting, participants, and measurements A cross-sectional study was conducted of patients who underwent renal function assessment for clinical purposes by</vt:lpwstr>
  </property>
  <property fmtid="{D5CDD505-2E9C-101B-9397-08002B2CF9AE}" pid="292" name="ZOTERO_BREF_42VQ6HCC5BME_5">
    <vt:lpwstr> simultaneous measurements of serum creatinine and estimation of GFR using the MDRD and CKD-EPI equations and renal clearance of iothalamate (n = 5238). Results Bias compared with measured GFR (mGFR) varied for each equation depending on clinical presenta</vt:lpwstr>
  </property>
  <property fmtid="{D5CDD505-2E9C-101B-9397-08002B2CF9AE}" pid="293" name="ZOTERO_BREF_42VQ6HCC5BME_6">
    <vt:lpwstr>tion. The CKD-EPI equation demonstrated less bias than the MDRD equation in potential kidney donors (−8% versus −18%) and postnephrectomy donors (−7% versus −15%). However, the CKD-EPI equation was slightly more biased than the MDRD equation in native CKD</vt:lpwstr>
  </property>
  <property fmtid="{D5CDD505-2E9C-101B-9397-08002B2CF9AE}" pid="294" name="ZOTERO_BREF_42VQ6HCC5BME_7">
    <vt:lpwstr> patients (6% versus 3%), kidney recipients (8% versus 1%), and other organ recipients (9% versus 3%). Among potential kidney donors, the CKD-EPI equation had higher specificity than the MDRD equation for detecting an mGFR &lt;60 ml/min per 1.73 m2 (98% vers</vt:lpwstr>
  </property>
  <property fmtid="{D5CDD505-2E9C-101B-9397-08002B2CF9AE}" pid="295" name="ZOTERO_BREF_42VQ6HCC5BME_8">
    <vt:lpwstr>us 94%) but lower sensitivity (50% versus 70%). Conclusions Clinical presentation influences the estimation of GFR from serum creatinine, and neither the CKD-EPI nor MDRD equation account for this. Use of the CKD-EPI equation misclassifies fewer low-risk </vt:lpwstr>
  </property>
  <property fmtid="{D5CDD505-2E9C-101B-9397-08002B2CF9AE}" pid="296" name="ZOTERO_BREF_42VQ6HCC5BME_9">
    <vt:lpwstr>patients as having reduced mGFR, although it is also less sensitive for detecting mGFR below specific threshold values used to define CKD stages.","container-title":"Clinical Journal of the American Society of Nephrology","DOI":"10.2215/CJN.02300311","ISS</vt:lpwstr>
  </property>
  <property fmtid="{D5CDD505-2E9C-101B-9397-08002B2CF9AE}" pid="297" name="ZOTERO_BREF_42VQ6HCC5BME_10">
    <vt:lpwstr>N":"1555-9041, 1555-905X","issue":"8","journalAbbreviation":"CJASN","language":"en","note":"publisher: American Society of Nephrology\nsection: Original Articles\nPMID: 21737852","page":"1963-1972","source":"cjasn.asnjournals.org","title":"Relative Perfor</vt:lpwstr>
  </property>
  <property fmtid="{D5CDD505-2E9C-101B-9397-08002B2CF9AE}" pid="298" name="ZOTERO_BREF_42VQ6HCC5BME_11">
    <vt:lpwstr>mance of the MDRD and CKD-EPI Equations for Estimating Glomerular Filtration Rate among Patients with Varied Clinical Presentations","volume":"6","author":[{"family":"Murata","given":"Kazunori"},{"family":"Baumann","given":"Nikola A."},{"family":"Saenger"</vt:lpwstr>
  </property>
  <property fmtid="{D5CDD505-2E9C-101B-9397-08002B2CF9AE}" pid="299" name="ZOTERO_BREF_42VQ6HCC5BME_12">
    <vt:lpwstr>,"given":"Amy K."},{"family":"Larson","given":"Timothy S."},{"family":"Rule","given":"Andrew D."},{"family":"Lieske","given":"John C."}],"issued":{"date-parts":[["2011",8,1]]}}},{"id":169,"uris":["http://zotero.org/users/6948613/items/Q3LRPJSZ"],"uri":["h</vt:lpwstr>
  </property>
  <property fmtid="{D5CDD505-2E9C-101B-9397-08002B2CF9AE}" pid="300" name="ZOTERO_BREF_42VQ6HCC5BME_13">
    <vt:lpwstr>ttp://zotero.org/users/6948613/items/Q3LRPJSZ"],"itemData":{"id":169,"type":"article-journal","abstract":"Background and objectives: We compared the estimations of Cockcroft-Gault, Modification of Diet in Renal Disease (MDRD), and Chronic Kidney Disease E</vt:lpwstr>
  </property>
  <property fmtid="{D5CDD505-2E9C-101B-9397-08002B2CF9AE}" pid="301" name="ZOTERO_BREF_42VQ6HCC5BME_14">
    <vt:lpwstr>pidemiology Collaboration (CKD-EPI) equations to a gold standard GFR measurement using 125I-iothalamate, within strata of GFR, gender, age, body weight, and body mass index (BMI).\nDesign, setting, participants, &amp; measurements: For people who previously u</vt:lpwstr>
  </property>
  <property fmtid="{D5CDD505-2E9C-101B-9397-08002B2CF9AE}" pid="302" name="ZOTERO_BREF_42VQ6HCC5BME_15">
    <vt:lpwstr>nderwent a GFR measurement, bias, precision, and accuracies between measured and estimated kidney functions were calculated within strata of the variables. The relation between the absolute bias and the variables was tested with linear regression analysis</vt:lpwstr>
  </property>
  <property fmtid="{D5CDD505-2E9C-101B-9397-08002B2CF9AE}" pid="303" name="ZOTERO_BREF_42VQ6HCC5BME_16">
    <vt:lpwstr>.\nResults: Overall (n = 271, 44% male, mean measured GFR 72.6 ml/min per 1.73 m2 [SD 30.4 ml/min per 1.73 m2]), mean bias was smallest for MDRD (P &lt; 0.01). CKD-EPI had highest accuracy (P &lt; 0.01 compared with Cockcroft-Gault), which did not differ from M</vt:lpwstr>
  </property>
  <property fmtid="{D5CDD505-2E9C-101B-9397-08002B2CF9AE}" pid="304" name="ZOTERO_BREF_42VQ6HCC5BME_17">
    <vt:lpwstr>DRD (P = 0.14). The absolute bias of all formulas was related to age. For MDRD and CKD-EPI, absolute bias was also related to the GFR; for Cockcroft-Gault, it was related to body weight and BMI as well. In all extreme subgroups, MDRD and CKD-EPI provided </vt:lpwstr>
  </property>
  <property fmtid="{D5CDD505-2E9C-101B-9397-08002B2CF9AE}" pid="305" name="ZOTERO_BREF_42VQ6HCC5BME_18">
    <vt:lpwstr>highest accuracies.\nConclusions: The absolute bias of all formulas is influenced by age; CKD-EPI and MDRD are also influenced by GFR. Cockcroft-Gault is additionally influenced by body weight and BMI. In general, CKD-EPI gives the best estimation of GFR,</vt:lpwstr>
  </property>
  <property fmtid="{D5CDD505-2E9C-101B-9397-08002B2CF9AE}" pid="306" name="ZOTERO_BREF_42VQ6HCC5BME_19">
    <vt:lpwstr> although its accuracy is close to that of the MDRD.","container-title":"Clinical Journal of the American Society of Nephrology","DOI":"10.2215/CJN.06870909","ISSN":"1555-9041, 1555-905X","issue":"6","journalAbbreviation":"CJASN","language":"en","note":"p</vt:lpwstr>
  </property>
  <property fmtid="{D5CDD505-2E9C-101B-9397-08002B2CF9AE}" pid="307" name="ZOTERO_BREF_42VQ6HCC5BME_20">
    <vt:lpwstr>ublisher: American Society of Nephrology\nsection: Original Articles\nPMID: 20299365","page":"1003-1009","source":"cjasn.asnjournals.org","title":"Performance of the Cockcroft-Gault, MDRD, and New CKD-EPI Formulas in Relation to GFR, Age, and Body Size","</vt:lpwstr>
  </property>
  <property fmtid="{D5CDD505-2E9C-101B-9397-08002B2CF9AE}" pid="308" name="ZOTERO_BREF_42VQ6HCC5BME_21">
    <vt:lpwstr>volume":"5","author":[{"family":"Michels","given":"Wieneke Marleen"},{"family":"Grootendorst","given":"Diana Carina"},{"family":"Verduijn","given":"Marion"},{"family":"Elliott","given":"Elise Grace"},{"family":"Dekker","given":"Friedo Wilhelm"},{"family":</vt:lpwstr>
  </property>
  <property fmtid="{D5CDD505-2E9C-101B-9397-08002B2CF9AE}" pid="309" name="ZOTERO_BREF_42VQ6HCC5BME_22">
    <vt:lpwstr>"Krediet","given":"Raymond Theodorus"}],"issued":{"date-parts":[["2010",6,1]]}}}],"schema":"https://github.com/citation-style-language/schema/raw/master/csl-citation.json"}</vt:lpwstr>
  </property>
  <property fmtid="{D5CDD505-2E9C-101B-9397-08002B2CF9AE}" pid="310" name="ZOTERO_BREF_pksJg51yuLBH_1">
    <vt:lpwstr>ZOTERO_ITEM CSL_CITATION {"citationID":"XhpvlzzM","properties":{"formattedCitation":"(RAMAN et al., 2019)","plainCitation":"(RAMAN et al., 2019)","noteIndex":0},"citationItems":[{"id":118,"uris":["http://zotero.org/users/6948613/items/VUFXGKUQ"],"uri":["h</vt:lpwstr>
  </property>
  <property fmtid="{D5CDD505-2E9C-101B-9397-08002B2CF9AE}" pid="311" name="ZOTERO_BREF_pksJg51yuLBH_2">
    <vt:lpwstr>ttp://zotero.org/users/6948613/items/VUFXGKUQ"],"itemData":{"id":118,"type":"article-journal","abstract":"INTRODUCTION: The classification of CKD into different stages using eGFR has an important role in monitoring patients with kidney disease, dosing of </vt:lpwstr>
  </property>
  <property fmtid="{D5CDD505-2E9C-101B-9397-08002B2CF9AE}" pid="312" name="ZOTERO_BREF_pksJg51yuLBH_3">
    <vt:lpwstr>prescribed","container-title":"Nephrology Dialysis Transplantation","DOI":"10.1093/ndt/gfz103.SP296","ISSN":"0931-0509","issue":"Supplement_1","journalAbbreviation":"Nephrol Dial Transplant","language":"en","note":"publisher: Oxford Academic","source":"ac</vt:lpwstr>
  </property>
  <property fmtid="{D5CDD505-2E9C-101B-9397-08002B2CF9AE}" pid="313" name="ZOTERO_BREF_pksJg51yuLBH_4">
    <vt:lpwstr>ademic.oup.com","title":"SP296BLAND-ALTMAN COMPARISON OF 4 VARIABLE MDRD AND CKD-EPI EQUATIONS IN DIFFERENT AGE GROUPS AND CKD STAGES","URL":"https://academic.oup.com/ndt/article/34/Supplement_1/gfz103.SP296/5515405","volume":"34","author":[{"family":"Ram</vt:lpwstr>
  </property>
  <property fmtid="{D5CDD505-2E9C-101B-9397-08002B2CF9AE}" pid="314" name="ZOTERO_BREF_pksJg51yuLBH_5">
    <vt:lpwstr>an","given":"Maharajan"},{"family":"Middleton","given":"Rachel"},{"family":"Green","given":"Darren"},{"family":"Kalra","given":"Philip"}],"accessed":{"date-parts":[["2020",11,10]]},"issued":{"date-parts":[["2019",6,1]]}}}],"schema":"https://github.com/cit</vt:lpwstr>
  </property>
  <property fmtid="{D5CDD505-2E9C-101B-9397-08002B2CF9AE}" pid="315" name="ZOTERO_BREF_pksJg51yuLBH_6">
    <vt:lpwstr>ation-style-language/schema/raw/master/csl-citation.json"}</vt:lpwstr>
  </property>
  <property fmtid="{D5CDD505-2E9C-101B-9397-08002B2CF9AE}" pid="316" name="ZOTERO_BREF_gpls6JNcamSP_1">
    <vt:lpwstr>ZOTERO_ITEM CSL_CITATION {"citationID":"W8EAnBFw","properties":{"formattedCitation":"(CG et al., 2016)","plainCitation":"(CG et al., 2016)","noteIndex":0},"citationItems":[{"id":48,"uris":["http://zotero.org/users/6948613/items/SUCAPKDL"],"uri":["http://z</vt:lpwstr>
  </property>
  <property fmtid="{D5CDD505-2E9C-101B-9397-08002B2CF9AE}" pid="317" name="ZOTERO_BREF_gpls6JNcamSP_2">
    <vt:lpwstr>otero.org/users/6948613/items/SUCAPKDL"],"itemData":{"id":48,"type":"article-journal","abstract":"Europe PMC is an archive of life sciences journal literature., Glomerular filtration rate equations: a comprehensive review.","container-title":"Internationa</vt:lpwstr>
  </property>
  <property fmtid="{D5CDD505-2E9C-101B-9397-08002B2CF9AE}" pid="318" name="ZOTERO_BREF_gpls6JNcamSP_3">
    <vt:lpwstr>l Urology and Nephrology","DOI":"10.1007/s11255-016-1276-1","ISSN":"0301-1623, 1573-2584","issue":"7","journalAbbreviation":"Int Urol Nephrol","language":"English","note":"PMID: 27052619","page":"1105-1110","source":"europepmc.org","title":"Glomerular fil</vt:lpwstr>
  </property>
  <property fmtid="{D5CDD505-2E9C-101B-9397-08002B2CF9AE}" pid="319" name="ZOTERO_BREF_gpls6JNcamSP_4">
    <vt:lpwstr>tration rate equations: a comprehensive review.","title-short":"Glomerular filtration rate equations","volume":"48","author":[{"family":"Cg","given":"Musso"},{"family":"J","given":"Álvarez-Gregori"},{"family":"J","given":"Jauregui"},{"family":"Jf","given"</vt:lpwstr>
  </property>
  <property fmtid="{D5CDD505-2E9C-101B-9397-08002B2CF9AE}" pid="320" name="ZOTERO_BREF_gpls6JNcamSP_5">
    <vt:lpwstr>:"Macías-Núñez"}],"issued":{"date-parts":[["2016",4,6]]}}}],"schema":"https://github.com/citation-style-language/schema/raw/master/csl-citation.json"}</vt:lpwstr>
  </property>
  <property fmtid="{D5CDD505-2E9C-101B-9397-08002B2CF9AE}" pid="321" name="ZOTERO_BREF_JjIdTc41RFtW_1">
    <vt:lpwstr>ZOTERO_ITEM CSL_CITATION {"citationID":"oCNTdLn2","properties":{"formattedCitation":"(PEREIRA et al., 2019; PIRES DE SOUSA et al., 2009)","plainCitation":"(PEREIRA et al., 2019; PIRES DE SOUSA et al., 2009)","noteIndex":0},"citationItems":[{"id":105,"uris</vt:lpwstr>
  </property>
  <property fmtid="{D5CDD505-2E9C-101B-9397-08002B2CF9AE}" pid="322" name="ZOTERO_BREF_JjIdTc41RFtW_2">
    <vt:lpwstr>":["http://zotero.org/users/6948613/items/NGPC2483"],"uri":["http://zotero.org/users/6948613/items/NGPC2483"],"itemData":{"id":105,"type":"article-journal","abstract":"A risk score model was developed based in a population of 1,224 individuals from the ge</vt:lpwstr>
  </property>
  <property fmtid="{D5CDD505-2E9C-101B-9397-08002B2CF9AE}" pid="323" name="ZOTERO_BREF_JjIdTc41RFtW_3">
    <vt:lpwstr>neral population without known diabetes aging 35 years or more from an urban Brazilian population sample in order to select individuals who should be screened in subsequent testing and improve the efficacy of public health assurance. External validation w</vt:lpwstr>
  </property>
  <property fmtid="{D5CDD505-2E9C-101B-9397-08002B2CF9AE}" pid="324" name="ZOTERO_BREF_JjIdTc41RFtW_4">
    <vt:lpwstr>as performed in a second, independent, population from a different city ascertained through a similar epidemiological protocol. The risk score was developed by multiple logistic regression and model performance and cutoff values were derived from a receiv</vt:lpwstr>
  </property>
  <property fmtid="{D5CDD505-2E9C-101B-9397-08002B2CF9AE}" pid="325" name="ZOTERO_BREF_JjIdTc41RFtW_5">
    <vt:lpwstr>er operating characteristic curve. Model's capacity of predicting fasting blood glucose levels was tested analyzing data from a 5-year follow-up protocol conducted in the general population. Items independently and significantly associated with diabetes w</vt:lpwstr>
  </property>
  <property fmtid="{D5CDD505-2E9C-101B-9397-08002B2CF9AE}" pid="326" name="ZOTERO_BREF_JjIdTc41RFtW_6">
    <vt:lpwstr>ere age, BMI and known hypertension. Sensitivity, specificity and proportion of further testing necessary for the best cutoff value were 75.9, 66.9 and 37.2%, respectively. External validation confirmed the model's adequacy (AUC equal to 0.72). Finally, m</vt:lpwstr>
  </property>
  <property fmtid="{D5CDD505-2E9C-101B-9397-08002B2CF9AE}" pid="327" name="ZOTERO_BREF_JjIdTc41RFtW_7">
    <vt:lpwstr>odel score was also capable of predicting fasting blood glucose progression in non-diabetic individuals in a 5-year follow-up period. In conclusion, this simple diabetes risk score was able to identify individuals with an increased likelihood of having di</vt:lpwstr>
  </property>
  <property fmtid="{D5CDD505-2E9C-101B-9397-08002B2CF9AE}" pid="328" name="ZOTERO_BREF_JjIdTc41RFtW_8">
    <vt:lpwstr>abetes and it can be used to stratify subpopulations in which performing of subsequent tests is necessary and probably cost-effective.","container-title":"European Journal of Epidemiology","DOI":"10.1007/s10654-009-9314-2","ISSN":"1573-7284","issue":"2","</vt:lpwstr>
  </property>
  <property fmtid="{D5CDD505-2E9C-101B-9397-08002B2CF9AE}" pid="329" name="ZOTERO_BREF_JjIdTc41RFtW_9">
    <vt:lpwstr>journalAbbreviation":"Eur J Epidemiol","language":"eng","note":"PMID: 19190989","page":"101-109","source":"PubMed","title":"Derivation and external validation of a simple prediction model for the diagnosis of type 2 diabetes mellitus in the Brazilian urba</vt:lpwstr>
  </property>
  <property fmtid="{D5CDD505-2E9C-101B-9397-08002B2CF9AE}" pid="330" name="ZOTERO_BREF_JjIdTc41RFtW_10">
    <vt:lpwstr>n population","volume":"24","author":[{"family":"Pires de Sousa","given":"André Gustavo"},{"family":"Pereira","given":"Alexandre Costa"},{"family":"Marquezine","given":"Guilherme Figueiredo"},{"family":"Marques do Nascimento-Neto","given":"Raimundo"},{"fa</vt:lpwstr>
  </property>
  <property fmtid="{D5CDD505-2E9C-101B-9397-08002B2CF9AE}" pid="331" name="ZOTERO_BREF_JjIdTc41RFtW_11">
    <vt:lpwstr>mily":"Freitas","given":"Silvia N."},{"family":"C Nicolato","given":"Roney Luiz","non-dropping-particle":"de"},{"family":"Machado-Coelho","given":"George Luiz Lins"},{"family":"Rodrigues","given":"Sérgio L."},{"family":"Mill","given":"José G."},{"family":</vt:lpwstr>
  </property>
  <property fmtid="{D5CDD505-2E9C-101B-9397-08002B2CF9AE}" pid="332" name="ZOTERO_BREF_JjIdTc41RFtW_12">
    <vt:lpwstr>"Krieger","given":"José Eduardo"}],"issued":{"date-parts":[["2009"]]}}},{"id":160,"uris":["http://zotero.org/users/6948613/items/TYFI52CG"],"uri":["http://zotero.org/users/6948613/items/TYFI52CG"],"itemData":{"id":160,"type":"article-journal","abstract":"</vt:lpwstr>
  </property>
  <property fmtid="{D5CDD505-2E9C-101B-9397-08002B2CF9AE}" pid="333" name="ZOTERO_BREF_JjIdTc41RFtW_13">
    <vt:lpwstr>Resumo: Este estudo teve por objetivo identificar os fatores sociodemográficos associados à estimativa de alta relação de consumo de sódio/potássio. Foram avaliados 15.105 participantes, de 35 a 74 anos, de uma coorte de servidores públicos (ELSA-Brasil).</vt:lpwstr>
  </property>
  <property fmtid="{D5CDD505-2E9C-101B-9397-08002B2CF9AE}" pid="334" name="ZOTERO_BREF_JjIdTc41RFtW_14">
    <vt:lpwstr> Dados socioeconômicos foram coletados por meio de questionário e realizada coleta urinária de 12 horas noturnas para estimar o consumo de sódio e potássio. A relação sódio/potássio foi calculada em mmol/L e dividida em tercis: 1º tercil corresponde à “ba</vt:lpwstr>
  </property>
  <property fmtid="{D5CDD505-2E9C-101B-9397-08002B2CF9AE}" pid="335" name="ZOTERO_BREF_JjIdTc41RFtW_15">
    <vt:lpwstr>ixa” relação; 2º à “intermediária” e 3º tercil à “alta” relação sódio/potássio. Foram comparadas as proporções e médias segundo as classificações do tercil da relação sódio/potássio, utilizando-se os testes de qui-quadrado e análise de variância (ANOVA). </vt:lpwstr>
  </property>
  <property fmtid="{D5CDD505-2E9C-101B-9397-08002B2CF9AE}" pid="336" name="ZOTERO_BREF_JjIdTc41RFtW_16">
    <vt:lpwstr>Foram testados modelos brutos e ajustados de regressão logística multinomial, tendo como referência o 1º tercil. Os fatores associados à alta relação sódio/potássio foram: sexo masculino (OR = 1,78; IC95%: 1,60-1,98); indivíduos de 35 a 44 anos (OR = 1,71</vt:lpwstr>
  </property>
  <property fmtid="{D5CDD505-2E9C-101B-9397-08002B2CF9AE}" pid="337" name="ZOTERO_BREF_JjIdTc41RFtW_17">
    <vt:lpwstr>; IC95%: 1,33-2,19); Ensino Fundamental incompleto (OR = 2,38; IC95%: 1,78-3,18) e menor renda (OR = 1,47; IC95%: 1,26-1,73). Verificou-se que os homens, indivíduos mais jovens e de menor escolaridade e renda apresentaram médias mais elevadas da relação s</vt:lpwstr>
  </property>
  <property fmtid="{D5CDD505-2E9C-101B-9397-08002B2CF9AE}" pid="338" name="ZOTERO_BREF_JjIdTc41RFtW_18">
    <vt:lpwstr>ódio/potássio.","container-title":"Cadernos de Saúde Pública","DOI":"10.1590/0102-311x00039718","ISSN":"0102-311X, 0102-311X, 1678-4464","journalAbbreviation":"Cad. Saúde Pública","language":"pt","note":"publisher: Escola Nacional de Saúde Pública Sergio </vt:lpwstr>
  </property>
  <property fmtid="{D5CDD505-2E9C-101B-9397-08002B2CF9AE}" pid="339" name="ZOTERO_BREF_JjIdTc41RFtW_19">
    <vt:lpwstr>Arouca, Fundação Oswaldo Cruz","page":"e00039718","source":"SciELO","title":"Fatores associados à relação sódio/potássio urinária em participantes do ELSA-Brasil","volume":"35","author":[{"family":"Pereira","given":"Taísa Sabrina Silva"},{"family":"Mill",</vt:lpwstr>
  </property>
  <property fmtid="{D5CDD505-2E9C-101B-9397-08002B2CF9AE}" pid="340" name="ZOTERO_BREF_JjIdTc41RFtW_20">
    <vt:lpwstr>"given":"José Geraldo"},{"family":"Cade","given":"Nagela Valadão"},{"family":"Griep","given":"Rosane Harter"},{"family":"Sichieri","given":"Rosely"},{"family":"Molina","given":"Maria del Carmen Bisi"}],"issued":{"date-parts":[["2019",7,22]]}}}],"schema":"</vt:lpwstr>
  </property>
  <property fmtid="{D5CDD505-2E9C-101B-9397-08002B2CF9AE}" pid="341" name="ZOTERO_BREF_JjIdTc41RFtW_21">
    <vt:lpwstr>https://github.com/citation-style-language/schema/raw/master/csl-citation.json"}</vt:lpwstr>
  </property>
  <property fmtid="{D5CDD505-2E9C-101B-9397-08002B2CF9AE}" pid="342" name="ZOTERO_BREF_NCo7KdkPB4QT_1">
    <vt:lpwstr>ZOTERO_ITEM CSL_CITATION {"citationID":"Sx9AZSnV","properties":{"formattedCitation":"(\\uc0\\u8220{}Avalia\\uc0\\u231{}\\uc0\\u227{}o da fun\\uc0\\u231{}\\uc0\\u227{}o renal na popula\\uc0\\u231{}\\uc0\\u227{}o adulta brasileira, segundo crit\\uc0\\u233{}</vt:lpwstr>
  </property>
  <property fmtid="{D5CDD505-2E9C-101B-9397-08002B2CF9AE}" pid="343" name="ZOTERO_BREF_NCo7KdkPB4QT_2">
    <vt:lpwstr>rios laboratoriais da Pesquisa Nacional de Sa\\uc0\\u250{}de\\uc0\\u8221{}, [s.d.])","plainCitation":"(“Avaliação da função renal na população adulta brasileira, segundo critérios laboratoriais da Pesquisa Nacional de Saúde”, [s.d.])","dontUpdate":true,"n</vt:lpwstr>
  </property>
  <property fmtid="{D5CDD505-2E9C-101B-9397-08002B2CF9AE}" pid="344" name="ZOTERO_BREF_NCo7KdkPB4QT_3">
    <vt:lpwstr>oteIndex":0},"citationItems":[{"id":132,"uris":["http://zotero.org/users/6948613/items/L95TUW2Q"],"uri":["http://zotero.org/users/6948613/items/L95TUW2Q"],"itemData":{"id":132,"type":"webpage","title":"Avaliação da função renal na população adulta brasile</vt:lpwstr>
  </property>
  <property fmtid="{D5CDD505-2E9C-101B-9397-08002B2CF9AE}" pid="345" name="ZOTERO_BREF_j1h1aPjJrDlg_1">
    <vt:lpwstr>ZOTERO_ITEM CSL_CITATION {"citationID":"ajHPEfpF","properties":{"formattedCitation":"(BARRETO et al., 2016)","plainCitation":"(BARRETO et al., 2016)","noteIndex":0},"citationItems":[{"id":134,"uris":["http://zotero.org/users/6948613/items/ZM2UEZWS"],"uri"</vt:lpwstr>
  </property>
  <property fmtid="{D5CDD505-2E9C-101B-9397-08002B2CF9AE}" pid="346" name="ZOTERO_BREF_j1h1aPjJrDlg_2">
    <vt:lpwstr>:["http://zotero.org/users/6948613/items/ZM2UEZWS"],"itemData":{"id":134,"type":"article-journal","abstract":"BACKGROUND: There is increased interest in understanding why chronic kidney disease (CKD) rates vary across races and socioeconomic groups. We in</vt:lpwstr>
  </property>
  <property fmtid="{D5CDD505-2E9C-101B-9397-08002B2CF9AE}" pid="347" name="ZOTERO_BREF_j1h1aPjJrDlg_3">
    <vt:lpwstr>vestigated the distribution of estimated glomerular filtration rate (eGFR), urinary albumin-creatinine ratio (ACR) and CKD according to these factors in Brazilian adults.\nMETHODS: Using baseline data (2008-2010) of 14,636 public sector employees (35-74 y</vt:lpwstr>
  </property>
  <property fmtid="{D5CDD505-2E9C-101B-9397-08002B2CF9AE}" pid="348" name="ZOTERO_BREF_j1h1aPjJrDlg_4">
    <vt:lpwstr>ears) enrolled in the Brazilian Longitudinal Study of Adult Health (ELSA)-Brasil multicentre cohort, we estimated the prevalence of CKD by sex, age, race and socioeconomic factors. CKD was defined as ACR ≥ 30 mg/g and/or eGFR &lt; 60 mL/min/1.73 m(2). GFR wa</vt:lpwstr>
  </property>
  <property fmtid="{D5CDD505-2E9C-101B-9397-08002B2CF9AE}" pid="349" name="ZOTERO_BREF_j1h1aPjJrDlg_5">
    <vt:lpwstr>s estimated by CKD epidemiology collaboration without correction for race. We used logistic regression to estimate the association of race and socioeconomic position (education, income, social class and occupational nature) with CKD after adjusting for se</vt:lpwstr>
  </property>
  <property fmtid="{D5CDD505-2E9C-101B-9397-08002B2CF9AE}" pid="350" name="ZOTERO_BREF_j1h1aPjJrDlg_6">
    <vt:lpwstr>x, age and several health-related factors.\nRESULTS: The prevalence of high ACR or low eGFR, in isolation and combined, increased with age, and was higher in individuals with lower socioeconomic position and among black individuals and indigenous individu</vt:lpwstr>
  </property>
  <property fmtid="{D5CDD505-2E9C-101B-9397-08002B2CF9AE}" pid="351" name="ZOTERO_BREF_j1h1aPjJrDlg_7">
    <vt:lpwstr>als. The overall prevalence of CKD was 8.9%. After full adjustments, it was similar in men and women (OR=0.90; 95% CI 0.79 to 1.02) and increased with age (OR=1.07; 95% CI 1.06 to 1.08). Compared to white individuals, black individuals (OR=1.23; 95% CI 1.</vt:lpwstr>
  </property>
  <property fmtid="{D5CDD505-2E9C-101B-9397-08002B2CF9AE}" pid="352" name="ZOTERO_BREF_j1h1aPjJrDlg_8">
    <vt:lpwstr>03 to 1.47), 'pardos' (OR=1.16; 95% CI 1.00 to 1.35) and Indigenous (OR=1.72; 95% CI 1.07 to 2.76) people had higher odds for CKD. Having high school (OR=1.15; 95% CI 1.00 to 1.34) or elementary education (OR=1.23; 95% CI 1.03 to 1.47) increased the odds </vt:lpwstr>
  </property>
  <property fmtid="{D5CDD505-2E9C-101B-9397-08002B2CF9AE}" pid="353" name="ZOTERO_BREF_j1h1aPjJrDlg_9">
    <vt:lpwstr>for CKD compared to those having a university degree.\nCONCLUSIONS: There were marked discrepancies in the increases in reduced eGFR and high ACR with age and race. The higher prevalences of CKD in individuals with lower educational status and in non-whit</vt:lpwstr>
  </property>
  <property fmtid="{D5CDD505-2E9C-101B-9397-08002B2CF9AE}" pid="354" name="ZOTERO_BREF_j1h1aPjJrDlg_10">
    <vt:lpwstr>es were not explained by differences in health-related factors.","container-title":"Journal of Epidemiology and Community Health","DOI":"10.1136/jech-2015-205834","ISSN":"1470-2738","issue":"4","journalAbbreviation":"J Epidemiol Community Health","languag</vt:lpwstr>
  </property>
  <property fmtid="{D5CDD505-2E9C-101B-9397-08002B2CF9AE}" pid="355" name="ZOTERO_BREF_j1h1aPjJrDlg_11">
    <vt:lpwstr>e":"eng","note":"PMID: 26511886","page":"380-389","source":"PubMed","title":"Chronic kidney disease among adult participants of the ELSA-Brasil cohort: association with race and socioeconomic position","title-short":"Chronic kidney disease among adult par</vt:lpwstr>
  </property>
  <property fmtid="{D5CDD505-2E9C-101B-9397-08002B2CF9AE}" pid="356" name="ZOTERO_BREF_j1h1aPjJrDlg_12">
    <vt:lpwstr>ticipants of the ELSA-Brasil cohort","volume":"70","author":[{"family":"Barreto","given":"Sandhi M."},{"family":"Ladeira","given":"Roberto M."},{"family":"Duncan","given":"Bruce B."},{"family":"Schmidt","given":"Maria Ines"},{"family":"Lopes","given":"Ant</vt:lpwstr>
  </property>
  <property fmtid="{D5CDD505-2E9C-101B-9397-08002B2CF9AE}" pid="357" name="ZOTERO_BREF_j1h1aPjJrDlg_13">
    <vt:lpwstr>onio A."},{"family":"Benseñor","given":"Isabela M."},{"family":"Chor","given":"Dora"},{"family":"Griep","given":"Rosane H."},{"family":"Vidigal","given":"Pedro G."},{"family":"Ribeiro","given":"Antonio L."},{"family":"Lotufo","given":"Paulo A."},{"family"</vt:lpwstr>
  </property>
  <property fmtid="{D5CDD505-2E9C-101B-9397-08002B2CF9AE}" pid="358" name="ZOTERO_BREF_j1h1aPjJrDlg_14">
    <vt:lpwstr>:"Mill","given":"José Geraldo"}],"issued":{"date-parts":[["2016",4]]}}}],"schema":"https://github.com/citation-style-language/schema/raw/master/csl-citation.json"}</vt:lpwstr>
  </property>
  <property fmtid="{D5CDD505-2E9C-101B-9397-08002B2CF9AE}" pid="359" name="ZOTERO_BREF_NCo7KdkPB4QT_4">
    <vt:lpwstr>ira, segundo critérios laboratoriais da Pesquisa Nacional de Saúde","URL":"https://www.scielo.br/scielo.php?script=sci_arttext&amp;pid=S1415-790X2019000300407","accessed":{"date-parts":[["2020",11,11]]}}}],"schema":"https://github.com/citation-style-language/</vt:lpwstr>
  </property>
  <property fmtid="{D5CDD505-2E9C-101B-9397-08002B2CF9AE}" pid="360" name="ZOTERO_BREF_NCo7KdkPB4QT_5">
    <vt:lpwstr>schema/raw/master/csl-citation.json"}</vt:lpwstr>
  </property>
  <property fmtid="{D5CDD505-2E9C-101B-9397-08002B2CF9AE}" pid="361" name="ZOTERO_BREF_a60Vxn27ppfX_4">
    <vt:lpwstr>e-language/schema/raw/master/csl-citation.json"}</vt:lpwstr>
  </property>
  <property fmtid="{D5CDD505-2E9C-101B-9397-08002B2CF9AE}" pid="362" name="ZOTERO_BREF_hBmqGbXKBVJA_4">
    <vt:lpwstr>ema":"https://github.com/citation-style-language/schema/raw/master/csl-citation.json"}</vt:lpwstr>
  </property>
  <property fmtid="{D5CDD505-2E9C-101B-9397-08002B2CF9AE}" pid="363" name="ZOTERO_BREF_YsAK91FnMX11_5">
    <vt:lpwstr>versity students (US) and factory workers (FW), in the context of their usual dietary habits.\nRESULTS: We evaluated a total of 426 subjects, mean age 50 +/- 22 years, 56% female, BMI 27.9+/-5.1, BP 159/92 mmHg, PWV 10.4+/-2.2 m/s, who showed mean 24h UNa</vt:lpwstr>
  </property>
  <property fmtid="{D5CDD505-2E9C-101B-9397-08002B2CF9AE}" pid="364" name="ZOTERO_BREF_SMpWt8uajo0d_4">
    <vt:lpwstr> (GFR) according to sociodemographic variables, were analyzed from the PNS laboratory data. Results: The sample consisted of 8,535 individuals aged 18 years old or older for the study of CR and 7,457 for the study of GFR. The GFR prevalence &lt; 60 mL/min/1.</vt:lpwstr>
  </property>
  <property fmtid="{D5CDD505-2E9C-101B-9397-08002B2CF9AE}" pid="365" name="ZOTERO_BREF_SMpWt8uajo0d_5">
    <vt:lpwstr>73 m2 was 6.7% (95%CI 6.0 – 7.4), higher in women (8.2% 95%CI 7.2 – 9.2) than in men (5.0% 95%CI 4.2 – 6.0) p &lt; 0.001, and in elderly &gt; 60 years old it was 21.4%. For the values of CR ≥ 1.3 mg/dL in men were 5.5% (95%CI 4.6 – 6.5), and in women values of </vt:lpwstr>
  </property>
  <property fmtid="{D5CDD505-2E9C-101B-9397-08002B2CF9AE}" pid="366" name="ZOTERO_BREF_pm8MnvIG0oqY_5">
    <vt:lpwstr>collection?","title-short":"Estimation of 24-hour urinary sodium, potassium, and creatinine excretion in patients with hypertension","volume":"129","author":[{"family":"P","given":"Jędrusik"},{"family":"B","given":"Symonides"},{"family":"Z","given":"Gacio</vt:lpwstr>
  </property>
  <property fmtid="{D5CDD505-2E9C-101B-9397-08002B2CF9AE}" pid="367" name="ZOTERO_BREF_RC0acPv64CDh_4">
    <vt:lpwstr>e-language/schema/raw/master/csl-citation.json"}</vt:lpwstr>
  </property>
  <property fmtid="{D5CDD505-2E9C-101B-9397-08002B2CF9AE}" pid="368" name="ZOTERO_BREF_MFQxZJy5IVYi_1">
    <vt:lpwstr>ZOTERO_ITEM CSL_CITATION {"citationID":"gsiWR4FW","properties":{"formattedCitation":"(MALTA et al., 2019)","plainCitation":"(MALTA et al., 2019)","noteIndex":0},"citationItems":[{"id":180,"uris":["http://zotero.org/users/6948613/items/B4PEYHTT"],"uri":["h</vt:lpwstr>
  </property>
  <property fmtid="{D5CDD505-2E9C-101B-9397-08002B2CF9AE}" pid="369" name="ZOTERO_BREF_MFQxZJy5IVYi_2">
    <vt:lpwstr>ttp://zotero.org/users/6948613/items/B4PEYHTT"],"itemData":{"id":180,"type":"article-journal","abstract":"Objective: To evaluate the renal function of the Brazilian adult population, according to laboratory criteria of the National Health Survey (Pesquisa</vt:lpwstr>
  </property>
  <property fmtid="{D5CDD505-2E9C-101B-9397-08002B2CF9AE}" pid="370" name="ZOTERO_BREF_MFQxZJy5IVYi_3">
    <vt:lpwstr> Nacional de Saúde — PNS). Methodology: A descriptive study was carried out with laboratory data from the PNS, which was collected between the years 2014 and 2015. Population prevalence of the serum creatinine (CR) and estimated glomerular filtration rate</vt:lpwstr>
  </property>
  <property fmtid="{D5CDD505-2E9C-101B-9397-08002B2CF9AE}" pid="371" name="ZOTERO_BREF_MFQxZJy5IVYi_4">
    <vt:lpwstr> (GFR) according to sociodemographic variables, were analyzed from the PNS laboratory data. Results: The sample consisted of 8,535 individuals aged 18 years old or older for the study of CR and 7,457 for the study of GFR. The GFR prevalence &lt; 60 mL/min/1.</vt:lpwstr>
  </property>
  <property fmtid="{D5CDD505-2E9C-101B-9397-08002B2CF9AE}" pid="372" name="ZOTERO_BREF_MFQxZJy5IVYi_5">
    <vt:lpwstr>73 m2 was 6.7% (95%CI 6.0 – 7.4), higher in women (8.2% 95%CI 7.2 – 9.2) than in men (5.0% 95%CI 4.2 – 6.0) p &lt; 0.001, and in elderly &gt; 60 years old it was 21.4%. For the values of CR ≥ 1.3 mg/dL in men were 5.5% (95%CI 4.6 – 6.5), and in women values of </vt:lpwstr>
  </property>
  <property fmtid="{D5CDD505-2E9C-101B-9397-08002B2CF9AE}" pid="373" name="ZOTERO_BREF_MFQxZJy5IVYi_6">
    <vt:lpwstr>CR ≥ 1.1 mg/dL were 4.6% (95%CI 4.0 – 5.4), with no diference between the genders, p = 0.140. Conclusion: Results from the PNS laboratory identified a higher prevalence of chronic kidney disease in the Brazilian population than that estimated in self-repo</vt:lpwstr>
  </property>
  <property fmtid="{D5CDD505-2E9C-101B-9397-08002B2CF9AE}" pid="374" name="ZOTERO_BREF_MFQxZJy5IVYi_7">
    <vt:lpwstr>rted studies, with higher GFR &lt; 60 mL/min/1.73 m2 in women, and reaching one fifth of the elderly. These tests may be useful for the purpose of identifying the disease early on and thus preventing the progression of renal damage and reduce the risk of car</vt:lpwstr>
  </property>
  <property fmtid="{D5CDD505-2E9C-101B-9397-08002B2CF9AE}" pid="375" name="ZOTERO_BREF_MFQxZJy5IVYi_8">
    <vt:lpwstr>diovascular events and mortality.","container-title":"Revista Brasileira de Epidemiologia","DOI":"10.1590/1980-549720190010.supl.2","ISSN":"1980-5497, 1415-790X","issue":"suppl 2","journalAbbreviation":"Rev. bras. epidemiol.","language":"pt","page":"E1900</vt:lpwstr>
  </property>
  <property fmtid="{D5CDD505-2E9C-101B-9397-08002B2CF9AE}" pid="376" name="ZOTERO_BREF_MFQxZJy5IVYi_9">
    <vt:lpwstr>10.SUPL.2","source":"DOI.org (Crossref)","title":"Avaliação da função renal na população adulta brasileira, segundo critérios laboratoriais da Pesquisa Nacional de Saúde","volume":"22","author":[{"family":"Malta","given":"Deborah Carvalho"},{"family":"Mac</vt:lpwstr>
  </property>
  <property fmtid="{D5CDD505-2E9C-101B-9397-08002B2CF9AE}" pid="377" name="ZOTERO_BREF_MFQxZJy5IVYi_10">
    <vt:lpwstr>hado","given":"Ísis Eloah"},{"family":"Pereira","given":"Cimar Azeredo"},{"family":"Figueiredo","given":"André Willian"},{"family":"Aguiar","given":"Lilian Kelen","dropping-particle":"de"},{"family":"Almeida","given":"Wanessa da Silva","dropping-particle"</vt:lpwstr>
  </property>
  <property fmtid="{D5CDD505-2E9C-101B-9397-08002B2CF9AE}" pid="378" name="ZOTERO_BREF_MFQxZJy5IVYi_11">
    <vt:lpwstr>:"de"},{"family":"Souza","given":"Maria de Fatima Marinho","dropping-particle":"de"},{"family":"Rosenfeld","given":"Luiz Gastão"},{"family":"Szwarcwald","given":"Célia Landman"}],"issued":{"date-parts":[["2019"]]}}}],"schema":"https://github.com/citation-</vt:lpwstr>
  </property>
  <property fmtid="{D5CDD505-2E9C-101B-9397-08002B2CF9AE}" pid="379" name="ZOTERO_BREF_MFQxZJy5IVYi_12">
    <vt:lpwstr>style-language/schema/raw/master/csl-citation.json"}</vt:lpwstr>
  </property>
  <property fmtid="{D5CDD505-2E9C-101B-9397-08002B2CF9AE}" pid="380" name="ZOTERO_BREF_pm8MnvIG0oqY_6">
    <vt:lpwstr>ng"}],"issued":{"date-parts":[["2019",6,19]]}},"locator":"24"}],"schema":"https://github.com/citation-style-language/schema/raw/master/csl-citation.json"}</vt:lpwstr>
  </property>
  <property fmtid="{D5CDD505-2E9C-101B-9397-08002B2CF9AE}" pid="381" name="ZOTERO_BREF_GiFTnR2mzal1_1">
    <vt:lpwstr>ZOTERO_ITEM CSL_CITATION {"citationID":"wkTfyTDb","properties":{"formattedCitation":"(BLAND; ALTMAN, 1986)","plainCitation":"(BLAND; ALTMAN, 1986)","noteIndex":0},"citationItems":[{"id":192,"uris":["http://zotero.org/users/6948613/items/R2SRS6W3"],"uri":[</vt:lpwstr>
  </property>
  <property fmtid="{D5CDD505-2E9C-101B-9397-08002B2CF9AE}" pid="382" name="ZOTERO_BREF_GiFTnR2mzal1_2">
    <vt:lpwstr>"http://zotero.org/users/6948613/items/R2SRS6W3"],"itemData":{"id":192,"type":"article-journal","abstract":"&lt;h2&gt;Abstract&lt;/h2&gt;&lt;p&gt;In clinical measurement comparison of a new measurement technique with an established one is often needed to see whether they a</vt:lpwstr>
  </property>
  <property fmtid="{D5CDD505-2E9C-101B-9397-08002B2CF9AE}" pid="383" name="ZOTERO_BREF_GiFTnR2mzal1_3">
    <vt:lpwstr>gree sufficiently for the new to replace the old. Such investigations are often analysed inappropriately, notably by using correlation coefficients. The use of correlation is misleading. An alternative approach, based on graphical techniques and simple ca</vt:lpwstr>
  </property>
  <property fmtid="{D5CDD505-2E9C-101B-9397-08002B2CF9AE}" pid="384" name="ZOTERO_BREF_GiFTnR2mzal1_4">
    <vt:lpwstr>lculations, is described, together with the relation between this analysis and the assessment of repeatability.&lt;/p&gt;","container-title":"The Lancet","DOI":"10.1016/S0140-6736(86)90837-8","ISSN":"0140-6736, 1474-547X","issue":"8476","journalAbbreviation":"T</vt:lpwstr>
  </property>
  <property fmtid="{D5CDD505-2E9C-101B-9397-08002B2CF9AE}" pid="385" name="ZOTERO_BREF_GiFTnR2mzal1_5">
    <vt:lpwstr>he Lancet","language":"English","note":"publisher: Elsevier","page":"307-310","source":"www.thelancet.com","title":"STATISTICAL METHODS FOR ASSESSING AGREEMENT BETWEEN TWO METHODS OF CLINICAL MEASUREMENT","volume":"327","author":[{"family":"Bland","given"</vt:lpwstr>
  </property>
  <property fmtid="{D5CDD505-2E9C-101B-9397-08002B2CF9AE}" pid="386" name="ZOTERO_BREF_GiFTnR2mzal1_6">
    <vt:lpwstr>:"J. Martin"},{"family":"Altman","given":"DouglasG"}],"issued":{"date-parts":[["1986",2,8]]}}}],"schema":"https://github.com/citation-style-language/schema/raw/master/csl-citation.json"}</vt:lpwstr>
  </property>
  <property fmtid="{D5CDD505-2E9C-101B-9397-08002B2CF9AE}" pid="387" name="ZOTERO_BREF_kRtShBPsxP1M_1">
    <vt:lpwstr>ZOTERO_TEMP</vt:lpwstr>
  </property>
  <property fmtid="{D5CDD505-2E9C-101B-9397-08002B2CF9AE}" pid="388" name="ZOTERO_BREF_SMpWt8uajo0d_6">
    <vt:lpwstr>CR ≥ 1.1 mg/dL were 4.6% (95%CI 4.0 – 5.4), with no diference between the genders, p = 0.140. Conclusion: Results from the PNS laboratory identified a higher prevalence of chronic kidney disease in the Brazilian population than that estimated in self-repo</vt:lpwstr>
  </property>
  <property fmtid="{D5CDD505-2E9C-101B-9397-08002B2CF9AE}" pid="389" name="ZOTERO_BREF_SMpWt8uajo0d_7">
    <vt:lpwstr>rted studies, with higher GFR &lt; 60 mL/min/1.73 m2 in women, and reaching one fifth of the elderly. These tests may be useful for the purpose of identifying the disease early on and thus preventing the progression of renal damage and reduce the risk of car</vt:lpwstr>
  </property>
  <property fmtid="{D5CDD505-2E9C-101B-9397-08002B2CF9AE}" pid="390" name="ZOTERO_BREF_SMpWt8uajo0d_8">
    <vt:lpwstr>diovascular events and mortality.","container-title":"Revista Brasileira de Epidemiologia","DOI":"10.1590/1980-549720190010.supl.2","ISSN":"1980-5497, 1415-790X","issue":"suppl 2","journalAbbreviation":"Rev. bras. epidemiol.","language":"pt","page":"E1900</vt:lpwstr>
  </property>
  <property fmtid="{D5CDD505-2E9C-101B-9397-08002B2CF9AE}" pid="391" name="ZOTERO_BREF_SMpWt8uajo0d_9">
    <vt:lpwstr>10.SUPL.2","source":"DOI.org (Crossref)","title":"Avaliação da função renal na população adulta brasileira, segundo critérios laboratoriais da Pesquisa Nacional de Saúde","volume":"22","author":[{"family":"Malta","given":"Deborah Carvalho"},{"family":"Mac</vt:lpwstr>
  </property>
  <property fmtid="{D5CDD505-2E9C-101B-9397-08002B2CF9AE}" pid="392" name="ZOTERO_BREF_SMpWt8uajo0d_10">
    <vt:lpwstr>hado","given":"Ísis Eloah"},{"family":"Pereira","given":"Cimar Azeredo"},{"family":"Figueiredo","given":"André Willian"},{"family":"Aguiar","given":"Lilian Kelen","dropping-particle":"de"},{"family":"Almeida","given":"Wanessa da Silva","dropping-particle"</vt:lpwstr>
  </property>
  <property fmtid="{D5CDD505-2E9C-101B-9397-08002B2CF9AE}" pid="393" name="ZOTERO_BREF_SMpWt8uajo0d_11">
    <vt:lpwstr>:"de"},{"family":"Souza","given":"Maria de Fatima Marinho","dropping-particle":"de"},{"family":"Rosenfeld","given":"Luiz Gastão"},{"family":"Szwarcwald","given":"Célia Landman"}],"issued":{"date-parts":[["2019"]]}}}],"schema":"https://github.com/citation-</vt:lpwstr>
  </property>
  <property fmtid="{D5CDD505-2E9C-101B-9397-08002B2CF9AE}" pid="394" name="ZOTERO_BREF_SMpWt8uajo0d_12">
    <vt:lpwstr>style-language/schema/raw/master/csl-citation.json"}</vt:lpwstr>
  </property>
  <property fmtid="{D5CDD505-2E9C-101B-9397-08002B2CF9AE}" pid="395" name="ZOTERO_BREF_YsAK91FnMX11_6">
    <vt:lpwstr>+ of 202 +/- 64 mmol/d, corresponding to a daily salt intake of 12.3 g (ranging from 5.2 to 24.8). The four groups were: HT: n = 245, 49 +/- 18 years, 92% of those selected, 69% treated, BP 163/94 mmHg, PWV 11.9 m/s, 24 h UNa+ 212 mmol/d, i.e. 12.4 g/d of</vt:lpwstr>
  </property>
  <property fmtid="{D5CDD505-2E9C-101B-9397-08002B2CF9AE}" pid="396" name="ZOTERO_BREF_YsAK91FnMX11_7">
    <vt:lpwstr> salt); Fam: n = 38, 64 +/- 20 years, 57 % of those selected, BP 144/88 mmHg, PWV 10.5 m/s, 24 h UNa+ 194 mmol/d, i.e. 11.1 g/d of salt; US: n = 82, 22 +/- 3 years, 57% of those selected, BP 124/77 mmHg, PWV 8.7 m/s, 24h UNa+ 199 mmol/d, i.e. 11.3 g/d of </vt:lpwstr>
  </property>
  <property fmtid="{D5CDD505-2E9C-101B-9397-08002B2CF9AE}" pid="397" name="ZOTERO_BREF_YsAK91FnMX11_8">
    <vt:lpwstr>salt; FW: n = 61, 39 9 years, 47% of those selected, BP 129/79 mmHg, PWV 9.5 m/s, 24 h UNa+ 221 mmol/d, i.e. 12.9 g/d of salt. The ratio of urinary sodium/potassium excretion (1.9 (0.4) was significantly higher in HT than the other three groups. In the 42</vt:lpwstr>
  </property>
  <property fmtid="{D5CDD505-2E9C-101B-9397-08002B2CF9AE}" pid="398" name="ZOTERO_BREF_YsAK91FnMX11_9">
    <vt:lpwstr>6 subjects, 24h UNa+ correlated significantly (p &lt; 0.01) with systolic BP (r = 0.209) and with PWV (r=0.256) after adjustment for age and BP. Multivariate analysis showed that BP, age and 24h UNa+ correlated independently with PWV taken as a dependent var</vt:lpwstr>
  </property>
  <property fmtid="{D5CDD505-2E9C-101B-9397-08002B2CF9AE}" pid="399" name="ZOTERO_BREF_YsAK91FnMX11_10">
    <vt:lpwstr>iable.\nCONCLUSIONS: Four different Portuguese populations showed similarly high mean daily salt intake levels, almost double those recommended by the WHO. Overall, high urinary sodium excretion correlated consistently with high BP levels and appeared to </vt:lpwstr>
  </property>
  <property fmtid="{D5CDD505-2E9C-101B-9397-08002B2CF9AE}" pid="400" name="ZOTERO_BREF_YsAK91FnMX11_11">
    <vt:lpwstr>be an independent determining factor of arterial stiffness. These findings suggest that Portugal in general has a high salt intake diet, and urgent measures are required to restrict salt consumption in order to prevent and treat hypertensive disease and t</vt:lpwstr>
  </property>
  <property fmtid="{D5CDD505-2E9C-101B-9397-08002B2CF9AE}" pid="401" name="ZOTERO_BREF_YsAK91FnMX11_12">
    <vt:lpwstr>o reduce overall cardiovascular risk and events.","container-title":"Revista Portuguesa De Cardiologia: Orgao Oficial Da Sociedade Portuguesa De Cardiologia = Portuguese Journal of Cardiology: An Official Journal of the Portuguese Society of Cardiology","</vt:lpwstr>
  </property>
  <property fmtid="{D5CDD505-2E9C-101B-9397-08002B2CF9AE}" pid="402" name="ZOTERO_BREF_YsAK91FnMX11_13">
    <vt:lpwstr>ISSN":"0870-2551","issue":"9","journalAbbreviation":"Rev Port Cardiol","language":"eng, por","note":"PMID: 17100171","page":"801-817","source":"PubMed","title":"Estimation of salt intake by urinary sodium excretion in a Portuguese adult population and its</vt:lpwstr>
  </property>
  <property fmtid="{D5CDD505-2E9C-101B-9397-08002B2CF9AE}" pid="403" name="ZOTERO_BREF_YsAK91FnMX11_14">
    <vt:lpwstr> relationship to arterial stiffness","volume":"25","author":[{"family":"Polónia","given":"Jorge"},{"family":"Maldonado","given":"João"},{"family":"Ramos","given":"Rui"},{"family":"Bertoquini","given":"Susana"},{"family":"Duro","given":"Mary"},{"family":"A</vt:lpwstr>
  </property>
  <property fmtid="{D5CDD505-2E9C-101B-9397-08002B2CF9AE}" pid="404" name="ZOTERO_BREF_YsAK91FnMX11_15">
    <vt:lpwstr>lmeida","given":"Cristina"},{"family":"Ferreira","given":"João"},{"family":"Barbosa","given":"Loide"},{"family":"Silva","given":"José Alberto"},{"family":"Martins","given":"Luís"}],"issued":{"date-parts":[["2006",9]]}}}],"schema":"https://github.com/citat</vt:lpwstr>
  </property>
  <property fmtid="{D5CDD505-2E9C-101B-9397-08002B2CF9AE}" pid="405" name="ZOTERO_BREF_YsAK91FnMX11_16">
    <vt:lpwstr>ion-style-language/schema/raw/master/csl-citation.json"}</vt:lpwstr>
  </property>
</Properties>
</file>